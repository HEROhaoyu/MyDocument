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微软雅黑" w:eastAsia="微软雅黑" w:hAnsi="微软雅黑" w:cs="微软雅黑"/>
          <w:color w:val="auto"/>
          <w:sz w:val="22"/>
          <w:szCs w:val="22"/>
          <w:lang w:val="zh-CN"/>
        </w:rPr>
        <w:id w:val="-1797442909"/>
        <w:docPartObj>
          <w:docPartGallery w:val="Table of Contents"/>
          <w:docPartUnique/>
        </w:docPartObj>
      </w:sdtPr>
      <w:sdtEndPr>
        <w:rPr>
          <w:b/>
          <w:bCs/>
        </w:rPr>
      </w:sdtEndPr>
      <w:sdtContent>
        <w:p w14:paraId="74EFE509" w14:textId="60961529" w:rsidR="00132B69" w:rsidRDefault="00132B69">
          <w:pPr>
            <w:pStyle w:val="TOC"/>
          </w:pPr>
          <w:r>
            <w:rPr>
              <w:lang w:val="zh-CN"/>
            </w:rPr>
            <w:t>目录</w:t>
          </w:r>
        </w:p>
        <w:p w14:paraId="4A0EA938" w14:textId="33859D82" w:rsidR="00D96296" w:rsidRDefault="00132B69">
          <w:pPr>
            <w:pStyle w:val="TOC1"/>
            <w:tabs>
              <w:tab w:val="right" w:leader="dot" w:pos="10243"/>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149671637" w:history="1">
            <w:r w:rsidR="00D96296" w:rsidRPr="00E2696C">
              <w:rPr>
                <w:rStyle w:val="ab"/>
                <w:bCs/>
                <w:noProof/>
              </w:rPr>
              <w:t>动态图上数据驱动</w:t>
            </w:r>
            <w:r w:rsidR="00D96296" w:rsidRPr="00E2696C">
              <w:rPr>
                <w:rStyle w:val="ab"/>
                <w:noProof/>
              </w:rPr>
              <w:t>的</w:t>
            </w:r>
            <w:r w:rsidR="00D96296" w:rsidRPr="00E2696C">
              <w:rPr>
                <w:rStyle w:val="ab"/>
                <w:bCs/>
                <w:noProof/>
              </w:rPr>
              <w:t>并发点对点查询系统</w:t>
            </w:r>
            <w:r w:rsidR="00D96296">
              <w:rPr>
                <w:noProof/>
                <w:webHidden/>
              </w:rPr>
              <w:tab/>
            </w:r>
            <w:r w:rsidR="00D96296">
              <w:rPr>
                <w:noProof/>
                <w:webHidden/>
              </w:rPr>
              <w:fldChar w:fldCharType="begin"/>
            </w:r>
            <w:r w:rsidR="00D96296">
              <w:rPr>
                <w:noProof/>
                <w:webHidden/>
              </w:rPr>
              <w:instrText xml:space="preserve"> PAGEREF _Toc149671637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F7E93E6" w14:textId="5F43DD24" w:rsidR="00D96296" w:rsidRDefault="004D3201">
          <w:pPr>
            <w:pStyle w:val="TOC1"/>
            <w:tabs>
              <w:tab w:val="right" w:leader="dot" w:pos="10243"/>
            </w:tabs>
            <w:rPr>
              <w:rFonts w:cstheme="minorBidi"/>
              <w:noProof/>
              <w:kern w:val="2"/>
              <w:sz w:val="21"/>
            </w:rPr>
          </w:pPr>
          <w:hyperlink w:anchor="_Toc149671638" w:history="1">
            <w:r w:rsidR="00D96296" w:rsidRPr="00E2696C">
              <w:rPr>
                <w:rStyle w:val="ab"/>
                <w:noProof/>
              </w:rPr>
              <w:t>摘要</w:t>
            </w:r>
            <w:r w:rsidR="00D96296">
              <w:rPr>
                <w:noProof/>
                <w:webHidden/>
              </w:rPr>
              <w:tab/>
            </w:r>
            <w:r w:rsidR="00D96296">
              <w:rPr>
                <w:noProof/>
                <w:webHidden/>
              </w:rPr>
              <w:fldChar w:fldCharType="begin"/>
            </w:r>
            <w:r w:rsidR="00D96296">
              <w:rPr>
                <w:noProof/>
                <w:webHidden/>
              </w:rPr>
              <w:instrText xml:space="preserve"> PAGEREF _Toc149671638 \h </w:instrText>
            </w:r>
            <w:r w:rsidR="00D96296">
              <w:rPr>
                <w:noProof/>
                <w:webHidden/>
              </w:rPr>
            </w:r>
            <w:r w:rsidR="00D96296">
              <w:rPr>
                <w:noProof/>
                <w:webHidden/>
              </w:rPr>
              <w:fldChar w:fldCharType="separate"/>
            </w:r>
            <w:r w:rsidR="00D532F2">
              <w:rPr>
                <w:noProof/>
                <w:webHidden/>
              </w:rPr>
              <w:t>2</w:t>
            </w:r>
            <w:r w:rsidR="00D96296">
              <w:rPr>
                <w:noProof/>
                <w:webHidden/>
              </w:rPr>
              <w:fldChar w:fldCharType="end"/>
            </w:r>
          </w:hyperlink>
        </w:p>
        <w:p w14:paraId="25FCAE21" w14:textId="70AF65F2" w:rsidR="00D96296" w:rsidRDefault="004D3201">
          <w:pPr>
            <w:pStyle w:val="TOC1"/>
            <w:tabs>
              <w:tab w:val="right" w:leader="dot" w:pos="10243"/>
            </w:tabs>
            <w:rPr>
              <w:rFonts w:cstheme="minorBidi"/>
              <w:noProof/>
              <w:kern w:val="2"/>
              <w:sz w:val="21"/>
            </w:rPr>
          </w:pPr>
          <w:hyperlink w:anchor="_Toc149671639" w:history="1">
            <w:r w:rsidR="00D96296" w:rsidRPr="00E2696C">
              <w:rPr>
                <w:rStyle w:val="ab"/>
                <w:noProof/>
              </w:rPr>
              <w:t>前言</w:t>
            </w:r>
            <w:r w:rsidR="00D96296">
              <w:rPr>
                <w:noProof/>
                <w:webHidden/>
              </w:rPr>
              <w:tab/>
            </w:r>
            <w:r w:rsidR="00D96296">
              <w:rPr>
                <w:noProof/>
                <w:webHidden/>
              </w:rPr>
              <w:fldChar w:fldCharType="begin"/>
            </w:r>
            <w:r w:rsidR="00D96296">
              <w:rPr>
                <w:noProof/>
                <w:webHidden/>
              </w:rPr>
              <w:instrText xml:space="preserve"> PAGEREF _Toc149671639 \h </w:instrText>
            </w:r>
            <w:r w:rsidR="00D96296">
              <w:rPr>
                <w:noProof/>
                <w:webHidden/>
              </w:rPr>
            </w:r>
            <w:r w:rsidR="00D96296">
              <w:rPr>
                <w:noProof/>
                <w:webHidden/>
              </w:rPr>
              <w:fldChar w:fldCharType="separate"/>
            </w:r>
            <w:r w:rsidR="00D532F2">
              <w:rPr>
                <w:noProof/>
                <w:webHidden/>
              </w:rPr>
              <w:t>3</w:t>
            </w:r>
            <w:r w:rsidR="00D96296">
              <w:rPr>
                <w:noProof/>
                <w:webHidden/>
              </w:rPr>
              <w:fldChar w:fldCharType="end"/>
            </w:r>
          </w:hyperlink>
        </w:p>
        <w:p w14:paraId="69B0FE14" w14:textId="1A31A172" w:rsidR="00D96296" w:rsidRDefault="004D3201">
          <w:pPr>
            <w:pStyle w:val="TOC1"/>
            <w:tabs>
              <w:tab w:val="right" w:leader="dot" w:pos="10243"/>
            </w:tabs>
            <w:rPr>
              <w:rFonts w:cstheme="minorBidi"/>
              <w:noProof/>
              <w:kern w:val="2"/>
              <w:sz w:val="21"/>
            </w:rPr>
          </w:pPr>
          <w:hyperlink w:anchor="_Toc149671640" w:history="1">
            <w:r w:rsidR="00D96296" w:rsidRPr="00E2696C">
              <w:rPr>
                <w:rStyle w:val="ab"/>
                <w:noProof/>
              </w:rPr>
              <w:t>背景和动机</w:t>
            </w:r>
            <w:r w:rsidR="00D96296">
              <w:rPr>
                <w:noProof/>
                <w:webHidden/>
              </w:rPr>
              <w:tab/>
            </w:r>
            <w:r w:rsidR="00D96296">
              <w:rPr>
                <w:noProof/>
                <w:webHidden/>
              </w:rPr>
              <w:fldChar w:fldCharType="begin"/>
            </w:r>
            <w:r w:rsidR="00D96296">
              <w:rPr>
                <w:noProof/>
                <w:webHidden/>
              </w:rPr>
              <w:instrText xml:space="preserve"> PAGEREF _Toc149671640 \h </w:instrText>
            </w:r>
            <w:r w:rsidR="00D96296">
              <w:rPr>
                <w:noProof/>
                <w:webHidden/>
              </w:rPr>
            </w:r>
            <w:r w:rsidR="00D96296">
              <w:rPr>
                <w:noProof/>
                <w:webHidden/>
              </w:rPr>
              <w:fldChar w:fldCharType="separate"/>
            </w:r>
            <w:r w:rsidR="00D532F2">
              <w:rPr>
                <w:noProof/>
                <w:webHidden/>
              </w:rPr>
              <w:t>6</w:t>
            </w:r>
            <w:r w:rsidR="00D96296">
              <w:rPr>
                <w:noProof/>
                <w:webHidden/>
              </w:rPr>
              <w:fldChar w:fldCharType="end"/>
            </w:r>
          </w:hyperlink>
        </w:p>
        <w:p w14:paraId="46103A27" w14:textId="3476AE26" w:rsidR="00D96296" w:rsidRDefault="004D3201">
          <w:pPr>
            <w:pStyle w:val="TOC2"/>
            <w:tabs>
              <w:tab w:val="right" w:leader="dot" w:pos="10243"/>
            </w:tabs>
            <w:rPr>
              <w:rFonts w:cstheme="minorBidi"/>
              <w:noProof/>
              <w:kern w:val="2"/>
              <w:sz w:val="21"/>
            </w:rPr>
          </w:pPr>
          <w:hyperlink w:anchor="_Toc149671641" w:history="1">
            <w:r w:rsidR="00D96296" w:rsidRPr="00E2696C">
              <w:rPr>
                <w:rStyle w:val="ab"/>
                <w:noProof/>
              </w:rPr>
              <w:t>Preliminaries</w:t>
            </w:r>
            <w:r w:rsidR="00D96296">
              <w:rPr>
                <w:noProof/>
                <w:webHidden/>
              </w:rPr>
              <w:tab/>
            </w:r>
            <w:r w:rsidR="00D96296">
              <w:rPr>
                <w:noProof/>
                <w:webHidden/>
              </w:rPr>
              <w:fldChar w:fldCharType="begin"/>
            </w:r>
            <w:r w:rsidR="00D96296">
              <w:rPr>
                <w:noProof/>
                <w:webHidden/>
              </w:rPr>
              <w:instrText xml:space="preserve"> PAGEREF _Toc149671641 \h </w:instrText>
            </w:r>
            <w:r w:rsidR="00D96296">
              <w:rPr>
                <w:noProof/>
                <w:webHidden/>
              </w:rPr>
            </w:r>
            <w:r w:rsidR="00D96296">
              <w:rPr>
                <w:noProof/>
                <w:webHidden/>
              </w:rPr>
              <w:fldChar w:fldCharType="separate"/>
            </w:r>
            <w:r w:rsidR="00D532F2">
              <w:rPr>
                <w:noProof/>
                <w:webHidden/>
              </w:rPr>
              <w:t>7</w:t>
            </w:r>
            <w:r w:rsidR="00D96296">
              <w:rPr>
                <w:noProof/>
                <w:webHidden/>
              </w:rPr>
              <w:fldChar w:fldCharType="end"/>
            </w:r>
          </w:hyperlink>
        </w:p>
        <w:p w14:paraId="7793D1CA" w14:textId="507107E9" w:rsidR="00D96296" w:rsidRDefault="004D3201">
          <w:pPr>
            <w:pStyle w:val="TOC2"/>
            <w:tabs>
              <w:tab w:val="right" w:leader="dot" w:pos="10243"/>
            </w:tabs>
            <w:rPr>
              <w:rFonts w:cstheme="minorBidi"/>
              <w:noProof/>
              <w:kern w:val="2"/>
              <w:sz w:val="21"/>
            </w:rPr>
          </w:pPr>
          <w:hyperlink w:anchor="_Toc149671642" w:history="1">
            <w:r w:rsidR="00D96296" w:rsidRPr="00E2696C">
              <w:rPr>
                <w:rStyle w:val="ab"/>
                <w:noProof/>
              </w:rPr>
              <w:t>并发点对点查询任务的性能瓶颈</w:t>
            </w:r>
            <w:r w:rsidR="00D96296">
              <w:rPr>
                <w:noProof/>
                <w:webHidden/>
              </w:rPr>
              <w:tab/>
            </w:r>
            <w:r w:rsidR="00D96296">
              <w:rPr>
                <w:noProof/>
                <w:webHidden/>
              </w:rPr>
              <w:fldChar w:fldCharType="begin"/>
            </w:r>
            <w:r w:rsidR="00D96296">
              <w:rPr>
                <w:noProof/>
                <w:webHidden/>
              </w:rPr>
              <w:instrText xml:space="preserve"> PAGEREF _Toc149671642 \h </w:instrText>
            </w:r>
            <w:r w:rsidR="00D96296">
              <w:rPr>
                <w:noProof/>
                <w:webHidden/>
              </w:rPr>
            </w:r>
            <w:r w:rsidR="00D96296">
              <w:rPr>
                <w:noProof/>
                <w:webHidden/>
              </w:rPr>
              <w:fldChar w:fldCharType="separate"/>
            </w:r>
            <w:r w:rsidR="00D532F2">
              <w:rPr>
                <w:noProof/>
                <w:webHidden/>
              </w:rPr>
              <w:t>8</w:t>
            </w:r>
            <w:r w:rsidR="00D96296">
              <w:rPr>
                <w:noProof/>
                <w:webHidden/>
              </w:rPr>
              <w:fldChar w:fldCharType="end"/>
            </w:r>
          </w:hyperlink>
        </w:p>
        <w:p w14:paraId="7CE43A99" w14:textId="66641AC0" w:rsidR="00D96296" w:rsidRDefault="004D3201">
          <w:pPr>
            <w:pStyle w:val="TOC2"/>
            <w:tabs>
              <w:tab w:val="right" w:leader="dot" w:pos="10243"/>
            </w:tabs>
            <w:rPr>
              <w:rFonts w:cstheme="minorBidi"/>
              <w:noProof/>
              <w:kern w:val="2"/>
              <w:sz w:val="21"/>
            </w:rPr>
          </w:pPr>
          <w:hyperlink w:anchor="_Toc149671643" w:history="1">
            <w:r w:rsidR="00D96296" w:rsidRPr="00E2696C">
              <w:rPr>
                <w:rStyle w:val="ab"/>
                <w:noProof/>
              </w:rPr>
              <w:t>我们的启发</w:t>
            </w:r>
            <w:r w:rsidR="00D96296">
              <w:rPr>
                <w:noProof/>
                <w:webHidden/>
              </w:rPr>
              <w:tab/>
            </w:r>
            <w:r w:rsidR="00D96296">
              <w:rPr>
                <w:noProof/>
                <w:webHidden/>
              </w:rPr>
              <w:fldChar w:fldCharType="begin"/>
            </w:r>
            <w:r w:rsidR="00D96296">
              <w:rPr>
                <w:noProof/>
                <w:webHidden/>
              </w:rPr>
              <w:instrText xml:space="preserve"> PAGEREF _Toc149671643 \h </w:instrText>
            </w:r>
            <w:r w:rsidR="00D96296">
              <w:rPr>
                <w:noProof/>
                <w:webHidden/>
              </w:rPr>
            </w:r>
            <w:r w:rsidR="00D96296">
              <w:rPr>
                <w:noProof/>
                <w:webHidden/>
              </w:rPr>
              <w:fldChar w:fldCharType="separate"/>
            </w:r>
            <w:r w:rsidR="00D532F2">
              <w:rPr>
                <w:noProof/>
                <w:webHidden/>
              </w:rPr>
              <w:t>10</w:t>
            </w:r>
            <w:r w:rsidR="00D96296">
              <w:rPr>
                <w:noProof/>
                <w:webHidden/>
              </w:rPr>
              <w:fldChar w:fldCharType="end"/>
            </w:r>
          </w:hyperlink>
        </w:p>
        <w:p w14:paraId="5AA9087A" w14:textId="5D862766" w:rsidR="00D96296" w:rsidRDefault="004D3201">
          <w:pPr>
            <w:pStyle w:val="TOC1"/>
            <w:tabs>
              <w:tab w:val="right" w:leader="dot" w:pos="10243"/>
            </w:tabs>
            <w:rPr>
              <w:rFonts w:cstheme="minorBidi"/>
              <w:noProof/>
              <w:kern w:val="2"/>
              <w:sz w:val="21"/>
            </w:rPr>
          </w:pPr>
          <w:hyperlink w:anchor="_Toc149671644" w:history="1">
            <w:r w:rsidR="00D96296" w:rsidRPr="00E2696C">
              <w:rPr>
                <w:rStyle w:val="ab"/>
                <w:noProof/>
              </w:rPr>
              <w:t>系统概述</w:t>
            </w:r>
            <w:r w:rsidR="00D96296">
              <w:rPr>
                <w:noProof/>
                <w:webHidden/>
              </w:rPr>
              <w:tab/>
            </w:r>
            <w:r w:rsidR="00D96296">
              <w:rPr>
                <w:noProof/>
                <w:webHidden/>
              </w:rPr>
              <w:fldChar w:fldCharType="begin"/>
            </w:r>
            <w:r w:rsidR="00D96296">
              <w:rPr>
                <w:noProof/>
                <w:webHidden/>
              </w:rPr>
              <w:instrText xml:space="preserve"> PAGEREF _Toc149671644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21B704C4" w14:textId="35AF838D" w:rsidR="00D96296" w:rsidRDefault="004D3201">
          <w:pPr>
            <w:pStyle w:val="TOC2"/>
            <w:tabs>
              <w:tab w:val="right" w:leader="dot" w:pos="10243"/>
            </w:tabs>
            <w:rPr>
              <w:rFonts w:cstheme="minorBidi"/>
              <w:noProof/>
              <w:kern w:val="2"/>
              <w:sz w:val="21"/>
            </w:rPr>
          </w:pPr>
          <w:hyperlink w:anchor="_Toc149671645" w:history="1">
            <w:r w:rsidR="00D96296" w:rsidRPr="00E2696C">
              <w:rPr>
                <w:rStyle w:val="ab"/>
                <w:noProof/>
              </w:rPr>
              <w:t>系统架构</w:t>
            </w:r>
            <w:r w:rsidR="00D96296">
              <w:rPr>
                <w:noProof/>
                <w:webHidden/>
              </w:rPr>
              <w:tab/>
            </w:r>
            <w:r w:rsidR="00D96296">
              <w:rPr>
                <w:noProof/>
                <w:webHidden/>
              </w:rPr>
              <w:fldChar w:fldCharType="begin"/>
            </w:r>
            <w:r w:rsidR="00D96296">
              <w:rPr>
                <w:noProof/>
                <w:webHidden/>
              </w:rPr>
              <w:instrText xml:space="preserve"> PAGEREF _Toc149671645 \h </w:instrText>
            </w:r>
            <w:r w:rsidR="00D96296">
              <w:rPr>
                <w:noProof/>
                <w:webHidden/>
              </w:rPr>
            </w:r>
            <w:r w:rsidR="00D96296">
              <w:rPr>
                <w:noProof/>
                <w:webHidden/>
              </w:rPr>
              <w:fldChar w:fldCharType="separate"/>
            </w:r>
            <w:r w:rsidR="00D532F2">
              <w:rPr>
                <w:noProof/>
                <w:webHidden/>
              </w:rPr>
              <w:t>11</w:t>
            </w:r>
            <w:r w:rsidR="00D96296">
              <w:rPr>
                <w:noProof/>
                <w:webHidden/>
              </w:rPr>
              <w:fldChar w:fldCharType="end"/>
            </w:r>
          </w:hyperlink>
        </w:p>
        <w:p w14:paraId="053EA1E2" w14:textId="78034EEE" w:rsidR="00D96296" w:rsidRDefault="004D3201">
          <w:pPr>
            <w:pStyle w:val="TOC2"/>
            <w:tabs>
              <w:tab w:val="right" w:leader="dot" w:pos="10243"/>
            </w:tabs>
            <w:rPr>
              <w:rFonts w:cstheme="minorBidi"/>
              <w:noProof/>
              <w:kern w:val="2"/>
              <w:sz w:val="21"/>
            </w:rPr>
          </w:pPr>
          <w:hyperlink w:anchor="_Toc149671647" w:history="1">
            <w:r w:rsidR="00D96296" w:rsidRPr="00E2696C">
              <w:rPr>
                <w:rStyle w:val="ab"/>
                <w:noProof/>
              </w:rPr>
              <w:t>整体执行流程</w:t>
            </w:r>
            <w:r w:rsidR="00D96296">
              <w:rPr>
                <w:noProof/>
                <w:webHidden/>
              </w:rPr>
              <w:tab/>
            </w:r>
            <w:r w:rsidR="00D96296">
              <w:rPr>
                <w:noProof/>
                <w:webHidden/>
              </w:rPr>
              <w:fldChar w:fldCharType="begin"/>
            </w:r>
            <w:r w:rsidR="00D96296">
              <w:rPr>
                <w:noProof/>
                <w:webHidden/>
              </w:rPr>
              <w:instrText xml:space="preserve"> PAGEREF _Toc149671647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4ED503F0" w14:textId="132A00E7" w:rsidR="00D96296" w:rsidRDefault="004D3201">
          <w:pPr>
            <w:pStyle w:val="TOC2"/>
            <w:tabs>
              <w:tab w:val="right" w:leader="dot" w:pos="10243"/>
            </w:tabs>
            <w:rPr>
              <w:rFonts w:cstheme="minorBidi"/>
              <w:noProof/>
              <w:kern w:val="2"/>
              <w:sz w:val="21"/>
            </w:rPr>
          </w:pPr>
          <w:hyperlink w:anchor="_Toc149671648" w:history="1">
            <w:r w:rsidR="00D96296" w:rsidRPr="00E2696C">
              <w:rPr>
                <w:rStyle w:val="ab"/>
                <w:noProof/>
              </w:rPr>
              <w:t>数据访问共享机制</w:t>
            </w:r>
            <w:r w:rsidR="00D96296">
              <w:rPr>
                <w:noProof/>
                <w:webHidden/>
              </w:rPr>
              <w:tab/>
            </w:r>
            <w:r w:rsidR="00D96296">
              <w:rPr>
                <w:noProof/>
                <w:webHidden/>
              </w:rPr>
              <w:fldChar w:fldCharType="begin"/>
            </w:r>
            <w:r w:rsidR="00D96296">
              <w:rPr>
                <w:noProof/>
                <w:webHidden/>
              </w:rPr>
              <w:instrText xml:space="preserve"> PAGEREF _Toc149671648 \h </w:instrText>
            </w:r>
            <w:r w:rsidR="00D96296">
              <w:rPr>
                <w:noProof/>
                <w:webHidden/>
              </w:rPr>
            </w:r>
            <w:r w:rsidR="00D96296">
              <w:rPr>
                <w:noProof/>
                <w:webHidden/>
              </w:rPr>
              <w:fldChar w:fldCharType="separate"/>
            </w:r>
            <w:r w:rsidR="00D532F2">
              <w:rPr>
                <w:noProof/>
                <w:webHidden/>
              </w:rPr>
              <w:t>12</w:t>
            </w:r>
            <w:r w:rsidR="00D96296">
              <w:rPr>
                <w:noProof/>
                <w:webHidden/>
              </w:rPr>
              <w:fldChar w:fldCharType="end"/>
            </w:r>
          </w:hyperlink>
        </w:p>
        <w:p w14:paraId="5D04E7CD" w14:textId="11602971" w:rsidR="00D96296" w:rsidRDefault="004D3201">
          <w:pPr>
            <w:pStyle w:val="TOC2"/>
            <w:tabs>
              <w:tab w:val="right" w:leader="dot" w:pos="10243"/>
            </w:tabs>
            <w:rPr>
              <w:rFonts w:cstheme="minorBidi"/>
              <w:noProof/>
              <w:kern w:val="2"/>
              <w:sz w:val="21"/>
            </w:rPr>
          </w:pPr>
          <w:hyperlink w:anchor="_Toc149671649" w:history="1">
            <w:r w:rsidR="00D96296" w:rsidRPr="00E2696C">
              <w:rPr>
                <w:rStyle w:val="ab"/>
                <w:noProof/>
              </w:rPr>
              <w:t>计算共享机制</w:t>
            </w:r>
            <w:r w:rsidR="00D96296">
              <w:rPr>
                <w:noProof/>
                <w:webHidden/>
              </w:rPr>
              <w:tab/>
            </w:r>
            <w:r w:rsidR="00D96296">
              <w:rPr>
                <w:noProof/>
                <w:webHidden/>
              </w:rPr>
              <w:fldChar w:fldCharType="begin"/>
            </w:r>
            <w:r w:rsidR="00D96296">
              <w:rPr>
                <w:noProof/>
                <w:webHidden/>
              </w:rPr>
              <w:instrText xml:space="preserve"> PAGEREF _Toc149671649 \h </w:instrText>
            </w:r>
            <w:r w:rsidR="00D96296">
              <w:rPr>
                <w:noProof/>
                <w:webHidden/>
              </w:rPr>
            </w:r>
            <w:r w:rsidR="00D96296">
              <w:rPr>
                <w:noProof/>
                <w:webHidden/>
              </w:rPr>
              <w:fldChar w:fldCharType="separate"/>
            </w:r>
            <w:r w:rsidR="00D532F2">
              <w:rPr>
                <w:noProof/>
                <w:webHidden/>
              </w:rPr>
              <w:t>17</w:t>
            </w:r>
            <w:r w:rsidR="00D96296">
              <w:rPr>
                <w:noProof/>
                <w:webHidden/>
              </w:rPr>
              <w:fldChar w:fldCharType="end"/>
            </w:r>
          </w:hyperlink>
        </w:p>
        <w:p w14:paraId="203D869B" w14:textId="155FB016" w:rsidR="00D96296" w:rsidRDefault="004D3201">
          <w:pPr>
            <w:pStyle w:val="TOC2"/>
            <w:tabs>
              <w:tab w:val="right" w:leader="dot" w:pos="10243"/>
            </w:tabs>
            <w:rPr>
              <w:rFonts w:cstheme="minorBidi"/>
              <w:noProof/>
              <w:kern w:val="2"/>
              <w:sz w:val="21"/>
            </w:rPr>
          </w:pPr>
          <w:hyperlink w:anchor="_Toc149671651" w:history="1">
            <w:r w:rsidR="00D96296" w:rsidRPr="00E2696C">
              <w:rPr>
                <w:rStyle w:val="ab"/>
                <w:noProof/>
              </w:rPr>
              <w:t>其它优化</w:t>
            </w:r>
            <w:r w:rsidR="00D96296">
              <w:rPr>
                <w:noProof/>
                <w:webHidden/>
              </w:rPr>
              <w:tab/>
            </w:r>
            <w:r w:rsidR="00D96296">
              <w:rPr>
                <w:noProof/>
                <w:webHidden/>
              </w:rPr>
              <w:fldChar w:fldCharType="begin"/>
            </w:r>
            <w:r w:rsidR="00D96296">
              <w:rPr>
                <w:noProof/>
                <w:webHidden/>
              </w:rPr>
              <w:instrText xml:space="preserve"> PAGEREF _Toc149671651 \h </w:instrText>
            </w:r>
            <w:r w:rsidR="00D96296">
              <w:rPr>
                <w:noProof/>
                <w:webHidden/>
              </w:rPr>
            </w:r>
            <w:r w:rsidR="00D96296">
              <w:rPr>
                <w:noProof/>
                <w:webHidden/>
              </w:rPr>
              <w:fldChar w:fldCharType="separate"/>
            </w:r>
            <w:r w:rsidR="00D532F2">
              <w:rPr>
                <w:noProof/>
                <w:webHidden/>
              </w:rPr>
              <w:t>20</w:t>
            </w:r>
            <w:r w:rsidR="00D96296">
              <w:rPr>
                <w:noProof/>
                <w:webHidden/>
              </w:rPr>
              <w:fldChar w:fldCharType="end"/>
            </w:r>
          </w:hyperlink>
        </w:p>
        <w:p w14:paraId="7361A7B2" w14:textId="1096D534" w:rsidR="00D96296" w:rsidRDefault="004D3201">
          <w:pPr>
            <w:pStyle w:val="TOC1"/>
            <w:tabs>
              <w:tab w:val="right" w:leader="dot" w:pos="10243"/>
            </w:tabs>
            <w:rPr>
              <w:rFonts w:cstheme="minorBidi"/>
              <w:noProof/>
              <w:kern w:val="2"/>
              <w:sz w:val="21"/>
            </w:rPr>
          </w:pPr>
          <w:hyperlink w:anchor="_Toc149671652" w:history="1">
            <w:r w:rsidR="00D96296" w:rsidRPr="00E2696C">
              <w:rPr>
                <w:rStyle w:val="ab"/>
                <w:noProof/>
              </w:rPr>
              <w:t>实验评估</w:t>
            </w:r>
            <w:r w:rsidR="00D96296">
              <w:rPr>
                <w:noProof/>
                <w:webHidden/>
              </w:rPr>
              <w:tab/>
            </w:r>
            <w:r w:rsidR="00D96296">
              <w:rPr>
                <w:noProof/>
                <w:webHidden/>
              </w:rPr>
              <w:fldChar w:fldCharType="begin"/>
            </w:r>
            <w:r w:rsidR="00D96296">
              <w:rPr>
                <w:noProof/>
                <w:webHidden/>
              </w:rPr>
              <w:instrText xml:space="preserve"> PAGEREF _Toc149671652 \h </w:instrText>
            </w:r>
            <w:r w:rsidR="00D96296">
              <w:rPr>
                <w:noProof/>
                <w:webHidden/>
              </w:rPr>
            </w:r>
            <w:r w:rsidR="00D96296">
              <w:rPr>
                <w:noProof/>
                <w:webHidden/>
              </w:rPr>
              <w:fldChar w:fldCharType="separate"/>
            </w:r>
            <w:r w:rsidR="00D532F2">
              <w:rPr>
                <w:noProof/>
                <w:webHidden/>
              </w:rPr>
              <w:t>21</w:t>
            </w:r>
            <w:r w:rsidR="00D96296">
              <w:rPr>
                <w:noProof/>
                <w:webHidden/>
              </w:rPr>
              <w:fldChar w:fldCharType="end"/>
            </w:r>
          </w:hyperlink>
        </w:p>
        <w:p w14:paraId="046B4B22" w14:textId="4A2DFC77" w:rsidR="00D96296" w:rsidRDefault="004D3201">
          <w:pPr>
            <w:pStyle w:val="TOC1"/>
            <w:tabs>
              <w:tab w:val="right" w:leader="dot" w:pos="10243"/>
            </w:tabs>
            <w:rPr>
              <w:rFonts w:cstheme="minorBidi"/>
              <w:noProof/>
              <w:kern w:val="2"/>
              <w:sz w:val="21"/>
            </w:rPr>
          </w:pPr>
          <w:hyperlink w:anchor="_Toc149671653" w:history="1">
            <w:r w:rsidR="00D96296" w:rsidRPr="00E2696C">
              <w:rPr>
                <w:rStyle w:val="ab"/>
                <w:noProof/>
              </w:rPr>
              <w:t>相关工作</w:t>
            </w:r>
            <w:r w:rsidR="00D96296">
              <w:rPr>
                <w:noProof/>
                <w:webHidden/>
              </w:rPr>
              <w:tab/>
            </w:r>
            <w:r w:rsidR="00D96296">
              <w:rPr>
                <w:noProof/>
                <w:webHidden/>
              </w:rPr>
              <w:fldChar w:fldCharType="begin"/>
            </w:r>
            <w:r w:rsidR="00D96296">
              <w:rPr>
                <w:noProof/>
                <w:webHidden/>
              </w:rPr>
              <w:instrText xml:space="preserve"> PAGEREF _Toc149671653 \h </w:instrText>
            </w:r>
            <w:r w:rsidR="00D96296">
              <w:rPr>
                <w:noProof/>
                <w:webHidden/>
              </w:rPr>
            </w:r>
            <w:r w:rsidR="00D96296">
              <w:rPr>
                <w:noProof/>
                <w:webHidden/>
              </w:rPr>
              <w:fldChar w:fldCharType="separate"/>
            </w:r>
            <w:r w:rsidR="00D532F2">
              <w:rPr>
                <w:noProof/>
                <w:webHidden/>
              </w:rPr>
              <w:t>22</w:t>
            </w:r>
            <w:r w:rsidR="00D96296">
              <w:rPr>
                <w:noProof/>
                <w:webHidden/>
              </w:rPr>
              <w:fldChar w:fldCharType="end"/>
            </w:r>
          </w:hyperlink>
        </w:p>
        <w:p w14:paraId="232E0762" w14:textId="38B4CEF2" w:rsidR="00D96296" w:rsidRDefault="004D3201">
          <w:pPr>
            <w:pStyle w:val="TOC1"/>
            <w:tabs>
              <w:tab w:val="right" w:leader="dot" w:pos="10243"/>
            </w:tabs>
            <w:rPr>
              <w:rFonts w:cstheme="minorBidi"/>
              <w:noProof/>
              <w:kern w:val="2"/>
              <w:sz w:val="21"/>
            </w:rPr>
          </w:pPr>
          <w:hyperlink w:anchor="_Toc149671654" w:history="1">
            <w:r w:rsidR="00D96296" w:rsidRPr="00E2696C">
              <w:rPr>
                <w:rStyle w:val="ab"/>
                <w:noProof/>
              </w:rPr>
              <w:t>结论</w:t>
            </w:r>
            <w:r w:rsidR="00D96296">
              <w:rPr>
                <w:noProof/>
                <w:webHidden/>
              </w:rPr>
              <w:tab/>
            </w:r>
            <w:r w:rsidR="00D96296">
              <w:rPr>
                <w:noProof/>
                <w:webHidden/>
              </w:rPr>
              <w:fldChar w:fldCharType="begin"/>
            </w:r>
            <w:r w:rsidR="00D96296">
              <w:rPr>
                <w:noProof/>
                <w:webHidden/>
              </w:rPr>
              <w:instrText xml:space="preserve"> PAGEREF _Toc149671654 \h </w:instrText>
            </w:r>
            <w:r w:rsidR="00D96296">
              <w:rPr>
                <w:noProof/>
                <w:webHidden/>
              </w:rPr>
            </w:r>
            <w:r w:rsidR="00D96296">
              <w:rPr>
                <w:noProof/>
                <w:webHidden/>
              </w:rPr>
              <w:fldChar w:fldCharType="separate"/>
            </w:r>
            <w:r w:rsidR="00D532F2">
              <w:rPr>
                <w:noProof/>
                <w:webHidden/>
              </w:rPr>
              <w:t>23</w:t>
            </w:r>
            <w:r w:rsidR="00D96296">
              <w:rPr>
                <w:noProof/>
                <w:webHidden/>
              </w:rPr>
              <w:fldChar w:fldCharType="end"/>
            </w:r>
          </w:hyperlink>
        </w:p>
        <w:p w14:paraId="37DDFEA3" w14:textId="7727C9A4" w:rsidR="00D96296" w:rsidRDefault="004D3201">
          <w:pPr>
            <w:pStyle w:val="TOC1"/>
            <w:tabs>
              <w:tab w:val="right" w:leader="dot" w:pos="10243"/>
            </w:tabs>
            <w:rPr>
              <w:rFonts w:cstheme="minorBidi"/>
              <w:noProof/>
              <w:kern w:val="2"/>
              <w:sz w:val="21"/>
            </w:rPr>
          </w:pPr>
          <w:hyperlink w:anchor="_Toc149671655" w:history="1">
            <w:r w:rsidR="00D96296" w:rsidRPr="00E2696C">
              <w:rPr>
                <w:rStyle w:val="ab"/>
                <w:noProof/>
              </w:rPr>
              <w:t>废弃材料</w:t>
            </w:r>
            <w:r w:rsidR="00D96296">
              <w:rPr>
                <w:noProof/>
                <w:webHidden/>
              </w:rPr>
              <w:tab/>
            </w:r>
            <w:r w:rsidR="00D96296">
              <w:rPr>
                <w:noProof/>
                <w:webHidden/>
              </w:rPr>
              <w:fldChar w:fldCharType="begin"/>
            </w:r>
            <w:r w:rsidR="00D96296">
              <w:rPr>
                <w:noProof/>
                <w:webHidden/>
              </w:rPr>
              <w:instrText xml:space="preserve"> PAGEREF _Toc149671655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5A7E8A5B" w14:textId="6DFD7C94" w:rsidR="00D96296" w:rsidRDefault="004D3201">
          <w:pPr>
            <w:pStyle w:val="TOC1"/>
            <w:tabs>
              <w:tab w:val="right" w:leader="dot" w:pos="10243"/>
            </w:tabs>
            <w:rPr>
              <w:rFonts w:cstheme="minorBidi"/>
              <w:noProof/>
              <w:kern w:val="2"/>
              <w:sz w:val="21"/>
            </w:rPr>
          </w:pPr>
          <w:hyperlink w:anchor="_Toc149671656" w:history="1">
            <w:r w:rsidR="00D96296" w:rsidRPr="00E2696C">
              <w:rPr>
                <w:rStyle w:val="ab"/>
                <w:noProof/>
              </w:rPr>
              <w:t>素材库：</w:t>
            </w:r>
            <w:r w:rsidR="00D96296">
              <w:rPr>
                <w:noProof/>
                <w:webHidden/>
              </w:rPr>
              <w:tab/>
            </w:r>
            <w:r w:rsidR="00D96296">
              <w:rPr>
                <w:noProof/>
                <w:webHidden/>
              </w:rPr>
              <w:fldChar w:fldCharType="begin"/>
            </w:r>
            <w:r w:rsidR="00D96296">
              <w:rPr>
                <w:noProof/>
                <w:webHidden/>
              </w:rPr>
              <w:instrText xml:space="preserve"> PAGEREF _Toc149671656 \h </w:instrText>
            </w:r>
            <w:r w:rsidR="00D96296">
              <w:rPr>
                <w:noProof/>
                <w:webHidden/>
              </w:rPr>
            </w:r>
            <w:r w:rsidR="00D96296">
              <w:rPr>
                <w:noProof/>
                <w:webHidden/>
              </w:rPr>
              <w:fldChar w:fldCharType="separate"/>
            </w:r>
            <w:r w:rsidR="00D532F2">
              <w:rPr>
                <w:noProof/>
                <w:webHidden/>
              </w:rPr>
              <w:t>25</w:t>
            </w:r>
            <w:r w:rsidR="00D96296">
              <w:rPr>
                <w:noProof/>
                <w:webHidden/>
              </w:rPr>
              <w:fldChar w:fldCharType="end"/>
            </w:r>
          </w:hyperlink>
        </w:p>
        <w:p w14:paraId="441D0B75" w14:textId="60961529" w:rsidR="00132B69" w:rsidRDefault="00132B69" w:rsidP="00FD20E7">
          <w:r>
            <w:rPr>
              <w:b/>
              <w:bCs/>
              <w:lang w:val="zh-CN"/>
            </w:rPr>
            <w:fldChar w:fldCharType="end"/>
          </w:r>
        </w:p>
      </w:sdtContent>
    </w:sdt>
    <w:p w14:paraId="60D46671" w14:textId="7A91C304" w:rsidR="006806E5" w:rsidRDefault="0014137E">
      <w:pPr>
        <w:widowControl/>
        <w:jc w:val="left"/>
      </w:pPr>
      <w:r>
        <w:rPr>
          <w:rFonts w:hint="eastAsia"/>
        </w:rPr>
        <w:t>某些变量用符号表示</w:t>
      </w:r>
    </w:p>
    <w:p w14:paraId="2982D007" w14:textId="0CD2987B" w:rsidR="004A1683" w:rsidRDefault="00F93597" w:rsidP="00F128B2">
      <w:pPr>
        <w:widowControl/>
        <w:jc w:val="left"/>
      </w:pPr>
      <w:r>
        <w:rPr>
          <w:rFonts w:hint="eastAsia"/>
        </w:rPr>
        <w:t>待办：完善实验统计，补足图和数据部分。</w:t>
      </w:r>
    </w:p>
    <w:p w14:paraId="17462E08" w14:textId="48F7AF0D" w:rsidR="00132B69" w:rsidRDefault="00132B69">
      <w:pPr>
        <w:widowControl/>
        <w:jc w:val="left"/>
      </w:pPr>
      <w:r>
        <w:br w:type="page"/>
      </w:r>
    </w:p>
    <w:p w14:paraId="2757D4EE" w14:textId="6B1B0F8A" w:rsidR="008518FB" w:rsidRPr="006260F0" w:rsidRDefault="008518FB" w:rsidP="002F34A1">
      <w:pPr>
        <w:pStyle w:val="a8"/>
      </w:pPr>
      <w:bookmarkStart w:id="0" w:name="_Toc149671637"/>
      <w:r w:rsidRPr="00517BEA">
        <w:rPr>
          <w:rFonts w:hint="eastAsia"/>
          <w:bCs/>
        </w:rPr>
        <w:lastRenderedPageBreak/>
        <w:t>动态图</w:t>
      </w:r>
      <w:r w:rsidR="003E4CEC">
        <w:rPr>
          <w:rFonts w:hint="eastAsia"/>
          <w:bCs/>
        </w:rPr>
        <w:t>上</w:t>
      </w:r>
      <w:r w:rsidR="00497921">
        <w:rPr>
          <w:rFonts w:hint="eastAsia"/>
          <w:bCs/>
        </w:rPr>
        <w:t>数据驱动</w:t>
      </w:r>
      <w:r w:rsidR="006260F0">
        <w:rPr>
          <w:rFonts w:hint="eastAsia"/>
        </w:rPr>
        <w:t>的</w:t>
      </w:r>
      <w:r w:rsidR="006260F0" w:rsidRPr="00517BEA">
        <w:rPr>
          <w:rFonts w:hint="eastAsia"/>
          <w:bCs/>
        </w:rPr>
        <w:t>并发</w:t>
      </w:r>
      <w:r w:rsidRPr="00517BEA">
        <w:rPr>
          <w:rFonts w:hint="eastAsia"/>
          <w:bCs/>
        </w:rPr>
        <w:t>点对点查询</w:t>
      </w:r>
      <w:r w:rsidR="00E04F5C">
        <w:rPr>
          <w:rFonts w:hint="eastAsia"/>
          <w:bCs/>
        </w:rPr>
        <w:t>系统</w:t>
      </w:r>
      <w:bookmarkEnd w:id="0"/>
    </w:p>
    <w:p w14:paraId="33970B89" w14:textId="77777777" w:rsidR="00414277" w:rsidRDefault="00414277" w:rsidP="002F34A1"/>
    <w:p w14:paraId="0DF560AA" w14:textId="068B931A" w:rsidR="008518FB" w:rsidRPr="00132B69" w:rsidRDefault="008518FB" w:rsidP="00715697">
      <w:pPr>
        <w:pStyle w:val="a8"/>
      </w:pPr>
      <w:bookmarkStart w:id="1" w:name="_Toc149671638"/>
      <w:r w:rsidRPr="00132B69">
        <w:t>摘要</w:t>
      </w:r>
      <w:bookmarkEnd w:id="1"/>
    </w:p>
    <w:p w14:paraId="588DFD35" w14:textId="13C93060" w:rsidR="001921C7" w:rsidRDefault="003A1972" w:rsidP="003A1972">
      <w:r>
        <w:tab/>
      </w:r>
      <w:r w:rsidR="00F45AB6" w:rsidRPr="00F45AB6">
        <w:rPr>
          <w:rFonts w:hint="eastAsia"/>
        </w:rPr>
        <w:t>随着图处理技术在地图导航、网络分析等领域的大范围应用，大量点对点查询</w:t>
      </w:r>
      <w:r w:rsidR="00717409">
        <w:rPr>
          <w:rFonts w:hint="eastAsia"/>
        </w:rPr>
        <w:t>任务</w:t>
      </w:r>
      <w:r w:rsidR="00F45AB6" w:rsidRPr="00F45AB6">
        <w:rPr>
          <w:rFonts w:hint="eastAsia"/>
        </w:rPr>
        <w:t>在同一个底层图上并发运行，</w:t>
      </w:r>
      <w:r w:rsidR="004E5CFD">
        <w:rPr>
          <w:rFonts w:hint="eastAsia"/>
        </w:rPr>
        <w:t>对图查询系统的吞吐量提出了极高的要求。然而</w:t>
      </w:r>
      <w:r w:rsidR="00584B32">
        <w:rPr>
          <w:rFonts w:hint="eastAsia"/>
        </w:rPr>
        <w:t>已有</w:t>
      </w:r>
      <w:r w:rsidR="007A61D4">
        <w:rPr>
          <w:rFonts w:hint="eastAsia"/>
        </w:rPr>
        <w:t>的图查询系统聚焦</w:t>
      </w:r>
      <w:r w:rsidR="004E5CFD">
        <w:rPr>
          <w:rFonts w:hint="eastAsia"/>
        </w:rPr>
        <w:t>于</w:t>
      </w:r>
      <w:r w:rsidR="00994447">
        <w:rPr>
          <w:rFonts w:hint="eastAsia"/>
        </w:rPr>
        <w:t>优化</w:t>
      </w:r>
      <w:r w:rsidR="007A61D4">
        <w:rPr>
          <w:rFonts w:hint="eastAsia"/>
        </w:rPr>
        <w:t>单次</w:t>
      </w:r>
      <w:r w:rsidR="004E5CFD">
        <w:rPr>
          <w:rFonts w:hint="eastAsia"/>
        </w:rPr>
        <w:t>点对点</w:t>
      </w:r>
      <w:r w:rsidR="007A61D4">
        <w:rPr>
          <w:rFonts w:hint="eastAsia"/>
        </w:rPr>
        <w:t>查询</w:t>
      </w:r>
      <w:r w:rsidR="004E5CFD">
        <w:rPr>
          <w:rFonts w:hint="eastAsia"/>
        </w:rPr>
        <w:t>的</w:t>
      </w:r>
      <w:r w:rsidR="00994447">
        <w:rPr>
          <w:rFonts w:hint="eastAsia"/>
        </w:rPr>
        <w:t>速度</w:t>
      </w:r>
      <w:r w:rsidR="004E5CFD">
        <w:rPr>
          <w:rFonts w:hint="eastAsia"/>
        </w:rPr>
        <w:t>，</w:t>
      </w:r>
      <w:r w:rsidR="008B5AD5">
        <w:rPr>
          <w:rFonts w:hint="eastAsia"/>
        </w:rPr>
        <w:t>在处理并发</w:t>
      </w:r>
      <w:r w:rsidR="002F2AD9">
        <w:rPr>
          <w:rFonts w:hint="eastAsia"/>
        </w:rPr>
        <w:t>查询任务</w:t>
      </w:r>
      <w:r w:rsidR="008B5AD5">
        <w:rPr>
          <w:rFonts w:hint="eastAsia"/>
        </w:rPr>
        <w:t>时，由于</w:t>
      </w:r>
      <w:r w:rsidR="00C835F5">
        <w:rPr>
          <w:rFonts w:hint="eastAsia"/>
        </w:rPr>
        <w:t>冗余</w:t>
      </w:r>
      <w:r w:rsidR="001A4742">
        <w:rPr>
          <w:rFonts w:hint="eastAsia"/>
        </w:rPr>
        <w:t>的数据访问开销和计算开销，整体吞吐量很</w:t>
      </w:r>
      <w:commentRangeStart w:id="2"/>
      <w:r w:rsidR="001A4742">
        <w:rPr>
          <w:rFonts w:hint="eastAsia"/>
        </w:rPr>
        <w:t>差</w:t>
      </w:r>
      <w:commentRangeEnd w:id="2"/>
      <w:r w:rsidR="002A6E3E">
        <w:rPr>
          <w:rStyle w:val="af0"/>
        </w:rPr>
        <w:commentReference w:id="2"/>
      </w:r>
      <w:r w:rsidR="001A4742">
        <w:rPr>
          <w:rFonts w:hint="eastAsia"/>
        </w:rPr>
        <w:t>。</w:t>
      </w:r>
    </w:p>
    <w:p w14:paraId="61F06D81" w14:textId="5E84C333" w:rsidR="00E4034B" w:rsidRDefault="001921C7" w:rsidP="00E4034B">
      <w:r>
        <w:tab/>
      </w:r>
      <w:r>
        <w:rPr>
          <w:rFonts w:hint="eastAsia"/>
        </w:rPr>
        <w:t>本文提出了GraphCPP，它是第一个</w:t>
      </w:r>
      <w:r w:rsidR="0022455C">
        <w:rPr>
          <w:rFonts w:hint="eastAsia"/>
        </w:rPr>
        <w:t>并发执行</w:t>
      </w:r>
      <w:r w:rsidR="00A064AE">
        <w:rPr>
          <w:rFonts w:hint="eastAsia"/>
        </w:rPr>
        <w:t>点对点</w:t>
      </w:r>
      <w:r w:rsidR="00E77428">
        <w:rPr>
          <w:rFonts w:hint="eastAsia"/>
        </w:rPr>
        <w:t>查询</w:t>
      </w:r>
      <w:r w:rsidR="00C65AF3">
        <w:rPr>
          <w:rFonts w:hint="eastAsia"/>
        </w:rPr>
        <w:t>任务的图遍历</w:t>
      </w:r>
      <w:r w:rsidR="0022455C">
        <w:rPr>
          <w:rFonts w:hint="eastAsia"/>
        </w:rPr>
        <w:t>系统，通过</w:t>
      </w:r>
      <w:r w:rsidR="00E77428">
        <w:rPr>
          <w:rFonts w:hint="eastAsia"/>
        </w:rPr>
        <w:t>数据访问共享和</w:t>
      </w:r>
      <w:r w:rsidR="000A351A">
        <w:rPr>
          <w:rFonts w:hint="eastAsia"/>
        </w:rPr>
        <w:t>热路径计算共享</w:t>
      </w:r>
      <w:r w:rsidR="0022455C">
        <w:rPr>
          <w:rFonts w:hint="eastAsia"/>
        </w:rPr>
        <w:t>提高并发</w:t>
      </w:r>
      <w:r w:rsidR="00ED677B">
        <w:rPr>
          <w:rFonts w:hint="eastAsia"/>
        </w:rPr>
        <w:t>查询</w:t>
      </w:r>
      <w:r w:rsidR="0022455C">
        <w:rPr>
          <w:rFonts w:hint="eastAsia"/>
        </w:rPr>
        <w:t>任务的</w:t>
      </w:r>
      <w:r w:rsidR="00ED677B">
        <w:rPr>
          <w:rFonts w:hint="eastAsia"/>
        </w:rPr>
        <w:t>吞吐量。</w:t>
      </w:r>
      <w:r w:rsidR="00C65AF3">
        <w:rPr>
          <w:rFonts w:hint="eastAsia"/>
        </w:rPr>
        <w:t>GraphCPP有两个创新之处。首先，基于</w:t>
      </w:r>
      <w:r w:rsidR="00466F42">
        <w:rPr>
          <w:rFonts w:hint="eastAsia"/>
        </w:rPr>
        <w:t>不同查询任务的遍历路径</w:t>
      </w:r>
      <w:r w:rsidR="001071E1">
        <w:rPr>
          <w:rFonts w:hint="eastAsia"/>
        </w:rPr>
        <w:t>大量</w:t>
      </w:r>
      <w:r w:rsidR="00532DE2">
        <w:rPr>
          <w:rFonts w:hint="eastAsia"/>
        </w:rPr>
        <w:t>重叠的观察，GraphCPP提出了一个</w:t>
      </w:r>
      <w:bookmarkStart w:id="3" w:name="OLE_LINK12"/>
      <w:r w:rsidR="00DA01A2">
        <w:rPr>
          <w:rFonts w:hint="eastAsia"/>
        </w:rPr>
        <w:t>数据驱动的缓存执行机制</w:t>
      </w:r>
      <w:bookmarkEnd w:id="3"/>
      <w:r w:rsidR="00DA01A2">
        <w:rPr>
          <w:rFonts w:hint="eastAsia"/>
        </w:rPr>
        <w:t>，通过细粒度的图分块调度，实现了并发任务之间的</w:t>
      </w:r>
      <w:r w:rsidR="00DA01A2" w:rsidRPr="002F34A1">
        <w:rPr>
          <w:rFonts w:hint="eastAsia"/>
          <w:b/>
          <w:bCs/>
        </w:rPr>
        <w:t>数据共享</w:t>
      </w:r>
      <w:r w:rsidR="00DA01A2" w:rsidRPr="002F34A1">
        <w:rPr>
          <w:rFonts w:hint="eastAsia"/>
        </w:rPr>
        <w:t>，提高了数据访问效率</w:t>
      </w:r>
      <w:r w:rsidR="00DA01A2">
        <w:rPr>
          <w:rFonts w:hint="eastAsia"/>
        </w:rPr>
        <w:t>；</w:t>
      </w:r>
      <w:r w:rsidR="0027263D">
        <w:rPr>
          <w:rFonts w:hint="eastAsia"/>
        </w:rPr>
        <w:t xml:space="preserve"> 其次，由于</w:t>
      </w:r>
      <w:r w:rsidR="00234E90">
        <w:rPr>
          <w:rFonts w:hint="eastAsia"/>
        </w:rPr>
        <w:t>不同任务</w:t>
      </w:r>
      <w:r w:rsidR="007E6E99">
        <w:rPr>
          <w:rFonts w:hint="eastAsia"/>
        </w:rPr>
        <w:t>对</w:t>
      </w:r>
      <w:r w:rsidR="00954F31">
        <w:rPr>
          <w:rFonts w:hint="eastAsia"/>
        </w:rPr>
        <w:t>相同的</w:t>
      </w:r>
      <w:ins w:id="4" w:author="HERO 浩宇" w:date="2023-11-19T20:06:00Z">
        <w:r w:rsidR="00B409FC">
          <w:rPr>
            <w:rFonts w:hint="eastAsia"/>
          </w:rPr>
          <w:t>热顶点和</w:t>
        </w:r>
      </w:ins>
      <w:r w:rsidR="00234E90">
        <w:rPr>
          <w:rFonts w:hint="eastAsia"/>
        </w:rPr>
        <w:t>热</w:t>
      </w:r>
      <w:del w:id="5" w:author="HERO 浩宇" w:date="2023-11-19T20:06:00Z">
        <w:r w:rsidR="001071E1" w:rsidDel="00B409FC">
          <w:rPr>
            <w:rFonts w:hint="eastAsia"/>
          </w:rPr>
          <w:delText>门</w:delText>
        </w:r>
      </w:del>
      <w:r w:rsidR="00234E90">
        <w:rPr>
          <w:rFonts w:hint="eastAsia"/>
        </w:rPr>
        <w:t>路径</w:t>
      </w:r>
      <w:r w:rsidR="001071E1">
        <w:rPr>
          <w:rFonts w:hint="eastAsia"/>
        </w:rPr>
        <w:t>频繁计算，GraphCPP提出了</w:t>
      </w:r>
      <w:r w:rsidR="00191931">
        <w:rPr>
          <w:rFonts w:hint="eastAsia"/>
        </w:rPr>
        <w:t>一个</w:t>
      </w:r>
      <w:del w:id="6" w:author="HERO 浩宇" w:date="2023-11-19T20:01:00Z">
        <w:r w:rsidR="00191931" w:rsidDel="00C5404B">
          <w:rPr>
            <w:rFonts w:hint="eastAsia"/>
          </w:rPr>
          <w:delText>基于核心子图</w:delText>
        </w:r>
      </w:del>
      <w:ins w:id="7" w:author="HERO 浩宇" w:date="2023-11-19T20:02:00Z">
        <w:r w:rsidR="00C5404B">
          <w:rPr>
            <w:rFonts w:hint="eastAsia"/>
          </w:rPr>
          <w:t>双层级</w:t>
        </w:r>
      </w:ins>
      <w:del w:id="8" w:author="HERO 浩宇" w:date="2023-11-19T20:02:00Z">
        <w:r w:rsidR="00191931" w:rsidDel="00C5404B">
          <w:rPr>
            <w:rFonts w:hint="eastAsia"/>
          </w:rPr>
          <w:delText>的</w:delText>
        </w:r>
      </w:del>
      <w:r w:rsidR="0076410E">
        <w:rPr>
          <w:rFonts w:hint="eastAsia"/>
        </w:rPr>
        <w:t>计算共享</w:t>
      </w:r>
      <w:r w:rsidR="00191931">
        <w:rPr>
          <w:rFonts w:hint="eastAsia"/>
        </w:rPr>
        <w:t>机制，</w:t>
      </w:r>
      <w:r w:rsidR="00F76E6C">
        <w:rPr>
          <w:rFonts w:hint="eastAsia"/>
        </w:rPr>
        <w:t>它</w:t>
      </w:r>
      <w:ins w:id="9" w:author="HERO 浩宇" w:date="2023-11-19T20:02:00Z">
        <w:r w:rsidR="00C5404B">
          <w:rPr>
            <w:rFonts w:hint="eastAsia"/>
          </w:rPr>
          <w:t>通过对热顶点和热路径的</w:t>
        </w:r>
      </w:ins>
      <w:ins w:id="10" w:author="HERO 浩宇" w:date="2023-11-19T20:03:00Z">
        <w:r w:rsidR="00B3531D">
          <w:rPr>
            <w:rFonts w:hint="eastAsia"/>
          </w:rPr>
          <w:t>计算共享</w:t>
        </w:r>
      </w:ins>
      <w:del w:id="11" w:author="HERO 浩宇" w:date="2023-11-19T20:03:00Z">
        <w:r w:rsidR="00F76E6C" w:rsidDel="00B3531D">
          <w:rPr>
            <w:rFonts w:hint="eastAsia"/>
          </w:rPr>
          <w:delText>可以从已知的最佳路径中提取</w:delText>
        </w:r>
        <w:r w:rsidR="0087691D" w:rsidDel="00B3531D">
          <w:rPr>
            <w:rFonts w:hint="eastAsia"/>
          </w:rPr>
          <w:delText>热路径</w:delText>
        </w:r>
        <w:r w:rsidR="006838C4" w:rsidDel="00B3531D">
          <w:rPr>
            <w:rFonts w:hint="eastAsia"/>
          </w:rPr>
          <w:delText>，</w:delText>
        </w:r>
        <w:r w:rsidR="00E55892" w:rsidDel="00B3531D">
          <w:rPr>
            <w:rFonts w:hint="eastAsia"/>
          </w:rPr>
          <w:delText>通过共享热路径的计算值</w:delText>
        </w:r>
      </w:del>
      <w:r w:rsidR="00E55892">
        <w:rPr>
          <w:rFonts w:hint="eastAsia"/>
        </w:rPr>
        <w:t>来加速未知查询的收敛</w:t>
      </w:r>
      <w:r w:rsidR="007879FA" w:rsidRPr="00616675">
        <w:rPr>
          <w:rFonts w:hint="eastAsia"/>
        </w:rPr>
        <w:t>。</w:t>
      </w:r>
      <w:r w:rsidR="00B076F4">
        <w:rPr>
          <w:rFonts w:hint="eastAsia"/>
        </w:rPr>
        <w:t>为了展示</w:t>
      </w:r>
      <w:r w:rsidR="00B076F4" w:rsidRPr="00F45AB6">
        <w:t>GraphCPP</w:t>
      </w:r>
      <w:r w:rsidR="00B076F4">
        <w:rPr>
          <w:rFonts w:hint="eastAsia"/>
        </w:rPr>
        <w:t>的效率，我们</w:t>
      </w:r>
      <w:r w:rsidR="00E4034B" w:rsidRPr="00F94616">
        <w:rPr>
          <w:rFonts w:hint="eastAsia"/>
        </w:rPr>
        <w:t>在</w:t>
      </w:r>
      <w:r w:rsidR="00E4034B">
        <w:rPr>
          <w:rFonts w:hint="eastAsia"/>
        </w:rPr>
        <w:t>xx等数据集上，</w:t>
      </w:r>
      <w:r w:rsidR="00B076F4">
        <w:rPr>
          <w:rFonts w:hint="eastAsia"/>
        </w:rPr>
        <w:t>将其与</w:t>
      </w:r>
      <w:r w:rsidR="00B076F4" w:rsidRPr="00F45AB6">
        <w:t>最先进的点对点查询系统</w:t>
      </w:r>
      <w:r w:rsidR="00053126">
        <w:rPr>
          <w:rFonts w:hint="eastAsia"/>
        </w:rPr>
        <w:t>进行对比，例如</w:t>
      </w:r>
      <w:r w:rsidR="00B076F4">
        <w:t>SGraph</w:t>
      </w:r>
      <w:r w:rsidR="00B076F4" w:rsidRPr="00F45AB6">
        <w:t>、Tripoline、Pnp</w:t>
      </w:r>
      <w:r w:rsidR="00B076F4">
        <w:rPr>
          <w:rFonts w:hint="eastAsia"/>
        </w:rPr>
        <w:t>。</w:t>
      </w:r>
      <w:r w:rsidR="00D00B1A">
        <w:rPr>
          <w:rFonts w:hint="eastAsia"/>
        </w:rPr>
        <w:t>结果表明，GraphCPP</w:t>
      </w:r>
      <w:r w:rsidR="00E26FDC">
        <w:rPr>
          <w:rFonts w:hint="eastAsia"/>
        </w:rPr>
        <w:t>仅产生x</w:t>
      </w:r>
      <w:r w:rsidR="00E26FDC">
        <w:t>x</w:t>
      </w:r>
      <w:r w:rsidR="00E26FDC">
        <w:rPr>
          <w:rFonts w:hint="eastAsia"/>
        </w:rPr>
        <w:t>的预处理开销和xx的存储开销，但是整体吞吐量</w:t>
      </w:r>
      <w:r w:rsidR="00AE7BFF">
        <w:rPr>
          <w:rFonts w:hint="eastAsia"/>
        </w:rPr>
        <w:t>提高了xx</w:t>
      </w:r>
      <w:r w:rsidR="00AE7BFF">
        <w:t>-</w:t>
      </w:r>
      <w:r w:rsidR="00AE7BFF">
        <w:rPr>
          <w:rFonts w:hint="eastAsia"/>
        </w:rPr>
        <w:t>xx倍。</w:t>
      </w:r>
    </w:p>
    <w:p w14:paraId="60080A05" w14:textId="57038A2B" w:rsidR="008518FB" w:rsidRDefault="00E4034B" w:rsidP="00616675">
      <w:r w:rsidRPr="00616675">
        <w:rPr>
          <w:rFonts w:hint="eastAsia"/>
          <w:highlight w:val="yellow"/>
        </w:rPr>
        <w:t>（无需翻译：</w:t>
      </w:r>
      <w:r w:rsidR="00B43E19" w:rsidRPr="00616675">
        <w:rPr>
          <w:rFonts w:hint="eastAsia"/>
          <w:highlight w:val="yellow"/>
        </w:rPr>
        <w:t>参考了</w:t>
      </w:r>
      <w:r w:rsidR="00B43E19" w:rsidRPr="00616675">
        <w:rPr>
          <w:highlight w:val="yellow"/>
        </w:rPr>
        <w:t>GraphM和OSDI22</w:t>
      </w:r>
      <w:r w:rsidR="00B43E19" w:rsidRPr="00616675">
        <w:rPr>
          <w:rFonts w:hint="eastAsia"/>
          <w:highlight w:val="yellow"/>
        </w:rPr>
        <w:t>文章</w:t>
      </w:r>
      <w:r w:rsidRPr="00616675">
        <w:rPr>
          <w:rFonts w:hint="eastAsia"/>
          <w:highlight w:val="yellow"/>
        </w:rPr>
        <w:t>）</w:t>
      </w:r>
    </w:p>
    <w:p w14:paraId="0B01979E" w14:textId="172A528E" w:rsidR="002F34A1" w:rsidRPr="006F427E" w:rsidRDefault="002F34A1" w:rsidP="003A1972">
      <w:r>
        <w:rPr>
          <w:rFonts w:hint="eastAsia"/>
        </w:rPr>
        <w:t>索引关键词:</w:t>
      </w:r>
      <w:r>
        <w:t xml:space="preserve"> </w:t>
      </w:r>
      <w:r w:rsidRPr="002F34A1">
        <w:t xml:space="preserve">graph process, point-to-point graph queries, concurrent jobs, </w:t>
      </w:r>
      <w:ins w:id="12" w:author="HERO 浩宇" w:date="2023-11-17T10:03:00Z">
        <w:r w:rsidR="0059025E" w:rsidRPr="0059025E">
          <w:t>data access similarity</w:t>
        </w:r>
        <w:r w:rsidR="0059025E">
          <w:rPr>
            <w:rFonts w:hint="eastAsia"/>
          </w:rPr>
          <w:t>，</w:t>
        </w:r>
      </w:ins>
      <w:ins w:id="13" w:author="HERO 浩宇" w:date="2023-11-17T10:07:00Z">
        <w:r w:rsidR="00265DC1" w:rsidRPr="00265DC1">
          <w:t xml:space="preserve">computational </w:t>
        </w:r>
      </w:ins>
      <w:ins w:id="14" w:author="HERO 浩宇" w:date="2023-11-19T20:57:00Z">
        <w:r w:rsidR="000534DF" w:rsidRPr="0059025E">
          <w:t>similarity</w:t>
        </w:r>
      </w:ins>
      <w:del w:id="15" w:author="HERO 浩宇" w:date="2023-11-17T10:03:00Z">
        <w:r w:rsidRPr="002F34A1" w:rsidDel="0059025E">
          <w:delText>data locality</w:delText>
        </w:r>
      </w:del>
    </w:p>
    <w:p w14:paraId="665D2699" w14:textId="1D3807D3" w:rsidR="008518FB" w:rsidRPr="00517BEA" w:rsidRDefault="008518FB" w:rsidP="00554900">
      <w:pPr>
        <w:pStyle w:val="ae"/>
      </w:pPr>
      <w:r>
        <w:br w:type="column"/>
      </w:r>
      <w:r w:rsidR="00F753DC" w:rsidRPr="008518FB">
        <w:t xml:space="preserve">GraphCPP: A </w:t>
      </w:r>
      <w:r w:rsidR="0093365F">
        <w:rPr>
          <w:rFonts w:hint="eastAsia"/>
        </w:rPr>
        <w:t>D</w:t>
      </w:r>
      <w:r w:rsidR="0093365F" w:rsidRPr="0093365F">
        <w:t>ata-</w:t>
      </w:r>
      <w:r w:rsidR="0093365F">
        <w:rPr>
          <w:rFonts w:hint="eastAsia"/>
        </w:rPr>
        <w:t>D</w:t>
      </w:r>
      <w:r w:rsidR="0093365F" w:rsidRPr="0093365F">
        <w:t>riven</w:t>
      </w:r>
      <w:r w:rsidR="00F753DC" w:rsidRPr="008518FB">
        <w:t xml:space="preserve"> </w:t>
      </w:r>
      <w:r w:rsidR="00F753DC">
        <w:rPr>
          <w:rFonts w:hint="eastAsia"/>
        </w:rPr>
        <w:t>System</w:t>
      </w:r>
      <w:r w:rsidR="00F753DC">
        <w:t xml:space="preserve"> </w:t>
      </w:r>
      <w:r w:rsidR="00F753DC" w:rsidRPr="008518FB">
        <w:t>for Concurrent Point-to-Point Queries</w:t>
      </w:r>
      <w:r w:rsidRPr="008518FB">
        <w:t xml:space="preserve"> in Dynamic Graphs</w:t>
      </w:r>
    </w:p>
    <w:p w14:paraId="5ADC8144" w14:textId="5857EFEF" w:rsidR="008518FB" w:rsidRDefault="008518FB" w:rsidP="00715697"/>
    <w:p w14:paraId="409C82AF" w14:textId="3774BD8A" w:rsidR="008518FB" w:rsidRDefault="008518FB" w:rsidP="00554900">
      <w:pPr>
        <w:pStyle w:val="ae"/>
      </w:pPr>
      <w:r w:rsidRPr="00715697">
        <w:rPr>
          <w:rFonts w:hint="eastAsia"/>
        </w:rPr>
        <w:t>Abstract</w:t>
      </w:r>
    </w:p>
    <w:p w14:paraId="2DB0F0F5" w14:textId="77777777" w:rsidR="00826B92" w:rsidRPr="00826B92" w:rsidRDefault="00BA7296" w:rsidP="00826B92">
      <w:pPr>
        <w:rPr>
          <w:sz w:val="18"/>
          <w:szCs w:val="18"/>
        </w:rPr>
      </w:pPr>
      <w:r>
        <w:rPr>
          <w:sz w:val="18"/>
          <w:szCs w:val="18"/>
        </w:rPr>
        <w:tab/>
      </w:r>
      <w:bookmarkStart w:id="16" w:name="OLE_LINK4"/>
      <w:r w:rsidR="00826B92" w:rsidRPr="00826B92">
        <w:rPr>
          <w:sz w:val="18"/>
          <w:szCs w:val="18"/>
        </w:rPr>
        <w:t>With the widespread application of graph processing technology in fields such as map navigation and network analysis, there is a significant demand for high throughput in concurrent point-to-point query tasks on the same underlying graph. However, existing graph query systems have primarily focused on optimizing the speed of individual point-to-point queries. When dealing with concurrent query tasks, the overall throughput is compromised due to redundant data access overhead and computation expenses.</w:t>
      </w:r>
    </w:p>
    <w:p w14:paraId="48A4EB32" w14:textId="5C39F7A8" w:rsidR="00A165BA" w:rsidRDefault="00826B92" w:rsidP="000534DF">
      <w:pPr>
        <w:ind w:firstLine="420"/>
        <w:rPr>
          <w:sz w:val="18"/>
          <w:szCs w:val="18"/>
        </w:rPr>
      </w:pPr>
      <w:r w:rsidRPr="00826B92">
        <w:rPr>
          <w:sz w:val="18"/>
          <w:szCs w:val="18"/>
        </w:rPr>
        <w:t xml:space="preserve">This paper introduces GraphCPP, the first graph traversal system designed for concurrent execution of point-to-point query tasks. It enhances the throughput of concurrent query tasks through data access sharing and hot path computation sharing. GraphCPP is novel in two ways. Firstly, based on the observation that traversal paths for different query tasks overlap significantly, GraphCPP proposes a data-driven caching execution mechanism. </w:t>
      </w:r>
      <w:ins w:id="17" w:author="HERO 浩宇" w:date="2023-11-19T20:53:00Z">
        <w:r w:rsidR="00301BC1" w:rsidRPr="00301BC1">
          <w:rPr>
            <w:sz w:val="18"/>
            <w:szCs w:val="18"/>
          </w:rPr>
          <w:t>Through fine-grained graph chunk scheduling, this mechanism enables data sharing among concurrent tasks, thereby enhancing data access efficiency. Secondly, recognizing the frequent computation of the same hot vertices and paths by distinct tasks, GraphCPP proposes a dual-level computation sharing mechanism. This mechanism accelerates the convergence of unknown queries by sharing computed values of hot vertices and paths.</w:t>
        </w:r>
      </w:ins>
      <w:del w:id="18" w:author="HERO 浩宇" w:date="2023-11-19T20:53:00Z">
        <w:r w:rsidRPr="00826B92" w:rsidDel="00301BC1">
          <w:rPr>
            <w:sz w:val="18"/>
            <w:szCs w:val="18"/>
          </w:rPr>
          <w:delText>This mechanism, through fine-grained graph chunk scheduling, facilitates data sharing among concurrent tasks, thereby improving data access efficiency. Secondly, recognizing that different tasks frequently compute the same hot paths, GraphCPP introduces a computation sharing mechanism based on core subgraphs. This mechanism extracts hot paths from known optimal paths and accelerates the convergence of unknown queries by sharing computed values of these hot paths.</w:delText>
        </w:r>
      </w:del>
      <w:r w:rsidRPr="00826B92">
        <w:rPr>
          <w:sz w:val="18"/>
          <w:szCs w:val="18"/>
        </w:rPr>
        <w:t xml:space="preserve"> To demonstrate the efficiency of GraphCPP, we compare it with state-of-the-art point-to-point query systems such as SGraph, Tripoline, and Pnp on datasets like xx. The results indicate that GraphCPP incurs only xx preprocessing overhead and xx storage overhead, achieving a throughput improvement of xx-xx times.</w:t>
      </w:r>
    </w:p>
    <w:bookmarkEnd w:id="16"/>
    <w:p w14:paraId="1861BA58" w14:textId="77777777" w:rsidR="00484A1F" w:rsidRDefault="00484A1F" w:rsidP="00BA7296">
      <w:pPr>
        <w:rPr>
          <w:sz w:val="18"/>
          <w:szCs w:val="18"/>
        </w:rPr>
      </w:pPr>
    </w:p>
    <w:p w14:paraId="70458895" w14:textId="20109468" w:rsidR="00BA7296" w:rsidRDefault="00484A1F" w:rsidP="00BA7296">
      <w:pPr>
        <w:rPr>
          <w:sz w:val="18"/>
          <w:szCs w:val="18"/>
        </w:rPr>
      </w:pPr>
      <w:r>
        <w:rPr>
          <w:sz w:val="18"/>
          <w:szCs w:val="18"/>
        </w:rPr>
        <w:t>I</w:t>
      </w:r>
      <w:r>
        <w:rPr>
          <w:rFonts w:hint="eastAsia"/>
          <w:sz w:val="18"/>
          <w:szCs w:val="18"/>
        </w:rPr>
        <w:t>ndex</w:t>
      </w:r>
      <w:r>
        <w:rPr>
          <w:sz w:val="18"/>
          <w:szCs w:val="18"/>
        </w:rPr>
        <w:t xml:space="preserve"> </w:t>
      </w:r>
      <w:r>
        <w:rPr>
          <w:rFonts w:hint="eastAsia"/>
          <w:sz w:val="18"/>
          <w:szCs w:val="18"/>
        </w:rPr>
        <w:t>term:</w:t>
      </w:r>
      <w:r>
        <w:rPr>
          <w:sz w:val="18"/>
          <w:szCs w:val="18"/>
        </w:rPr>
        <w:t xml:space="preserve"> </w:t>
      </w:r>
      <w:bookmarkStart w:id="19" w:name="_Hlk149945312"/>
      <w:r w:rsidR="00732913">
        <w:rPr>
          <w:rFonts w:hint="eastAsia"/>
          <w:sz w:val="18"/>
          <w:szCs w:val="18"/>
        </w:rPr>
        <w:t>graph</w:t>
      </w:r>
      <w:r w:rsidR="00732913">
        <w:rPr>
          <w:sz w:val="18"/>
          <w:szCs w:val="18"/>
        </w:rPr>
        <w:t xml:space="preserve"> </w:t>
      </w:r>
      <w:r w:rsidR="00732913">
        <w:rPr>
          <w:rFonts w:hint="eastAsia"/>
          <w:sz w:val="18"/>
          <w:szCs w:val="18"/>
        </w:rPr>
        <w:t>process,</w:t>
      </w:r>
      <w:r w:rsidR="00732913">
        <w:rPr>
          <w:sz w:val="18"/>
          <w:szCs w:val="18"/>
        </w:rPr>
        <w:t xml:space="preserve"> </w:t>
      </w:r>
      <w:r w:rsidR="00732913" w:rsidRPr="00732913">
        <w:rPr>
          <w:sz w:val="18"/>
          <w:szCs w:val="18"/>
        </w:rPr>
        <w:t>point-to-point graph queries</w:t>
      </w:r>
      <w:r w:rsidR="00732913">
        <w:rPr>
          <w:rFonts w:hint="eastAsia"/>
          <w:sz w:val="18"/>
          <w:szCs w:val="18"/>
        </w:rPr>
        <w:t>,</w:t>
      </w:r>
      <w:r w:rsidR="00732913">
        <w:rPr>
          <w:sz w:val="18"/>
          <w:szCs w:val="18"/>
        </w:rPr>
        <w:t xml:space="preserve"> </w:t>
      </w:r>
      <w:r w:rsidR="00732913" w:rsidRPr="00732913">
        <w:rPr>
          <w:sz w:val="18"/>
          <w:szCs w:val="18"/>
        </w:rPr>
        <w:t>concurrent jobs</w:t>
      </w:r>
      <w:r w:rsidR="00732913">
        <w:rPr>
          <w:rFonts w:hint="eastAsia"/>
          <w:sz w:val="18"/>
          <w:szCs w:val="18"/>
        </w:rPr>
        <w:t>,</w:t>
      </w:r>
      <w:r w:rsidR="003C2B25">
        <w:rPr>
          <w:sz w:val="18"/>
          <w:szCs w:val="18"/>
        </w:rPr>
        <w:t xml:space="preserve"> </w:t>
      </w:r>
      <w:r w:rsidR="003C2B25" w:rsidRPr="003C2B25">
        <w:rPr>
          <w:sz w:val="18"/>
          <w:szCs w:val="18"/>
        </w:rPr>
        <w:t>data locality</w:t>
      </w:r>
      <w:bookmarkEnd w:id="19"/>
      <w:r w:rsidR="00BA7296">
        <w:rPr>
          <w:sz w:val="18"/>
          <w:szCs w:val="18"/>
        </w:rPr>
        <w:br w:type="page"/>
      </w:r>
    </w:p>
    <w:p w14:paraId="040E6AE0" w14:textId="7D7460C8" w:rsidR="008518FB" w:rsidRDefault="008028BB" w:rsidP="00715697">
      <w:pPr>
        <w:pStyle w:val="a8"/>
      </w:pPr>
      <w:bookmarkStart w:id="20" w:name="_Toc149671639"/>
      <w:r>
        <w:rPr>
          <w:rFonts w:hint="eastAsia"/>
        </w:rPr>
        <w:lastRenderedPageBreak/>
        <w:t>前言</w:t>
      </w:r>
      <w:bookmarkEnd w:id="20"/>
    </w:p>
    <w:p w14:paraId="0D88C430" w14:textId="6EBD68AB" w:rsidR="00CF7432" w:rsidRDefault="00CF7432" w:rsidP="00616675">
      <w:pPr>
        <w:ind w:firstLine="420"/>
      </w:pPr>
      <w:r>
        <w:rPr>
          <w:rFonts w:hint="eastAsia"/>
        </w:rPr>
        <w:t>大量并发点对点查询任务通常在同一</w:t>
      </w:r>
      <w:r w:rsidR="00CD7EE1">
        <w:rPr>
          <w:rFonts w:hint="eastAsia"/>
        </w:rPr>
        <w:t>底层图上执行，</w:t>
      </w:r>
      <w:r w:rsidR="0002795F">
        <w:rPr>
          <w:rFonts w:hint="eastAsia"/>
        </w:rPr>
        <w:t>如：在物流运输时，</w:t>
      </w:r>
      <w:r w:rsidR="00ED1DB3">
        <w:rPr>
          <w:rFonts w:hint="eastAsia"/>
        </w:rPr>
        <w:t>谷歌地图[</w:t>
      </w:r>
      <w:r w:rsidR="00ED1DB3">
        <w:t>xx]</w:t>
      </w:r>
      <w:r w:rsidR="00ED1DB3">
        <w:rPr>
          <w:rFonts w:hint="eastAsia"/>
        </w:rPr>
        <w:t>会</w:t>
      </w:r>
      <w:r w:rsidR="0002795F">
        <w:rPr>
          <w:rFonts w:hint="eastAsia"/>
        </w:rPr>
        <w:t>找到两个地点之间的</w:t>
      </w:r>
      <w:r w:rsidR="00554900">
        <w:rPr>
          <w:rFonts w:hint="eastAsia"/>
        </w:rPr>
        <w:t>最佳</w:t>
      </w:r>
      <w:r w:rsidR="0002795F">
        <w:rPr>
          <w:rFonts w:hint="eastAsia"/>
        </w:rPr>
        <w:t>路径</w:t>
      </w:r>
      <w:r w:rsidR="0002795F">
        <w:t>；在社交网络分析时，</w:t>
      </w:r>
      <w:r w:rsidR="00ED1DB3">
        <w:t>Face</w:t>
      </w:r>
      <w:r w:rsidR="000D654A">
        <w:t>b</w:t>
      </w:r>
      <w:r w:rsidR="00ED1DB3">
        <w:t>ook[x]</w:t>
      </w:r>
      <w:r w:rsidR="00ED1DB3">
        <w:rPr>
          <w:rFonts w:hint="eastAsia"/>
        </w:rPr>
        <w:t>会</w:t>
      </w:r>
      <w:r w:rsidR="0002795F">
        <w:t>通过查找两个用户之间的关系链，为用户推荐可能的朋友；在金融风险分析时，</w:t>
      </w:r>
      <w:r w:rsidR="00226636">
        <w:rPr>
          <w:rFonts w:hint="eastAsia"/>
        </w:rPr>
        <w:t>支付宝[</w:t>
      </w:r>
      <w:r w:rsidR="00226636">
        <w:t>x]</w:t>
      </w:r>
      <w:r w:rsidR="00226636">
        <w:rPr>
          <w:rFonts w:hint="eastAsia"/>
        </w:rPr>
        <w:t>会</w:t>
      </w:r>
      <w:r w:rsidR="0002795F">
        <w:t>分析风险是如何从一个实体传播到另一个实体；</w:t>
      </w:r>
      <w:r w:rsidR="00CC745D">
        <w:t>这些热门应用提出了在同一个底层图上执行大规模并发点对点查询的需求</w:t>
      </w:r>
      <w:r w:rsidR="002452DF">
        <w:rPr>
          <w:rFonts w:hint="eastAsia"/>
        </w:rPr>
        <w:t>。然而</w:t>
      </w:r>
      <w:r w:rsidR="002452DF">
        <w:t>已有的点对点查询的解决方案</w:t>
      </w:r>
      <w:r w:rsidR="002452DF">
        <w:rPr>
          <w:rFonts w:hint="eastAsia"/>
        </w:rPr>
        <w:t>[xxxx</w:t>
      </w:r>
      <w:r w:rsidR="002452DF">
        <w:t>]聚焦于加速单次查询的效率</w:t>
      </w:r>
      <w:r w:rsidR="002452DF">
        <w:rPr>
          <w:rFonts w:hint="eastAsia"/>
        </w:rPr>
        <w:t>，而忽略了对并发查询的优化。为了实现</w:t>
      </w:r>
      <w:r w:rsidR="00694A68">
        <w:rPr>
          <w:rFonts w:hint="eastAsia"/>
        </w:rPr>
        <w:t>并发点对点查询任务的高效执行，需要解决两个关键的</w:t>
      </w:r>
      <w:commentRangeStart w:id="21"/>
      <w:r w:rsidR="00694A68">
        <w:rPr>
          <w:rFonts w:hint="eastAsia"/>
        </w:rPr>
        <w:t>挑战</w:t>
      </w:r>
      <w:commentRangeEnd w:id="21"/>
      <w:r w:rsidR="006322C6">
        <w:rPr>
          <w:rStyle w:val="af0"/>
        </w:rPr>
        <w:commentReference w:id="21"/>
      </w:r>
      <w:r w:rsidR="00694A68">
        <w:rPr>
          <w:rFonts w:hint="eastAsia"/>
        </w:rPr>
        <w:t>。</w:t>
      </w:r>
    </w:p>
    <w:p w14:paraId="3DDE3212" w14:textId="5ED01983" w:rsidR="00CF7432" w:rsidRPr="00325AA1" w:rsidRDefault="001C78FD" w:rsidP="006F427E">
      <w:r>
        <w:tab/>
      </w:r>
      <w:r>
        <w:rPr>
          <w:rFonts w:hint="eastAsia"/>
        </w:rPr>
        <w:t>首先</w:t>
      </w:r>
      <w:r w:rsidR="003A4ACB">
        <w:rPr>
          <w:rFonts w:hint="eastAsia"/>
        </w:rPr>
        <w:t>，当在同一个底层图上执行并发点对点查询任务而不考虑数据访问</w:t>
      </w:r>
      <w:r w:rsidR="0059422D">
        <w:rPr>
          <w:rFonts w:hint="eastAsia"/>
        </w:rPr>
        <w:t>相似性，会导致对重叠数据的冗余访问。</w:t>
      </w:r>
      <w:r w:rsidR="00093088">
        <w:rPr>
          <w:rFonts w:hint="eastAsia"/>
        </w:rPr>
        <w:t>具体来说，不同查询查询任务</w:t>
      </w:r>
      <w:r w:rsidR="008E4FDD">
        <w:rPr>
          <w:rFonts w:hint="eastAsia"/>
        </w:rPr>
        <w:t>从不同的起点出发，最终到达各自的终点</w:t>
      </w:r>
      <w:r w:rsidR="001D3AD5">
        <w:rPr>
          <w:rFonts w:hint="eastAsia"/>
        </w:rPr>
        <w:t>。</w:t>
      </w:r>
      <w:r w:rsidR="001A636B">
        <w:rPr>
          <w:rFonts w:hint="eastAsia"/>
        </w:rPr>
        <w:t>它们的遍历路径存在着大量重叠</w:t>
      </w:r>
      <w:r w:rsidR="001D3AD5">
        <w:rPr>
          <w:rFonts w:hint="eastAsia"/>
        </w:rPr>
        <w:t>，</w:t>
      </w:r>
      <w:r w:rsidR="001A636B">
        <w:rPr>
          <w:rFonts w:hint="eastAsia"/>
        </w:rPr>
        <w:t>然而由于不同查询任务</w:t>
      </w:r>
      <w:r w:rsidR="007C3A6E">
        <w:rPr>
          <w:rFonts w:hint="eastAsia"/>
        </w:rPr>
        <w:t>访问数据的</w:t>
      </w:r>
      <w:r w:rsidR="00325AA1">
        <w:rPr>
          <w:rFonts w:hint="eastAsia"/>
        </w:rPr>
        <w:t>重叠</w:t>
      </w:r>
      <w:r w:rsidR="007C3A6E">
        <w:rPr>
          <w:rFonts w:hint="eastAsia"/>
        </w:rPr>
        <w:t>部分</w:t>
      </w:r>
      <w:r w:rsidR="006312A5">
        <w:rPr>
          <w:rFonts w:hint="eastAsia"/>
        </w:rPr>
        <w:t>各不相同，且</w:t>
      </w:r>
      <w:r w:rsidR="00AD7711">
        <w:rPr>
          <w:rFonts w:hint="eastAsia"/>
        </w:rPr>
        <w:t>它们会沿着不同的路径访问</w:t>
      </w:r>
      <w:r w:rsidR="00325AA1">
        <w:rPr>
          <w:rFonts w:hint="eastAsia"/>
        </w:rPr>
        <w:t>重叠图数据。因此现有的查询系统采用保守的策略</w:t>
      </w:r>
      <w:r w:rsidR="00535E65">
        <w:rPr>
          <w:rFonts w:hint="eastAsia"/>
        </w:rPr>
        <w:t>，</w:t>
      </w:r>
      <w:r w:rsidR="00527184">
        <w:rPr>
          <w:rFonts w:hint="eastAsia"/>
        </w:rPr>
        <w:t>让每个</w:t>
      </w:r>
      <w:r w:rsidR="00BA1EEE">
        <w:rPr>
          <w:rFonts w:hint="eastAsia"/>
        </w:rPr>
        <w:t>任务</w:t>
      </w:r>
      <w:r w:rsidR="00527184">
        <w:rPr>
          <w:rFonts w:hint="eastAsia"/>
        </w:rPr>
        <w:t>负责访问各自</w:t>
      </w:r>
      <w:r w:rsidR="00BA1EEE">
        <w:rPr>
          <w:rFonts w:hint="eastAsia"/>
        </w:rPr>
        <w:t>所需的数据。这意味着</w:t>
      </w:r>
      <w:r w:rsidR="00527184">
        <w:rPr>
          <w:rFonts w:hint="eastAsia"/>
        </w:rPr>
        <w:t>每个任务的数据访问是完全独立的，</w:t>
      </w:r>
      <w:r w:rsidR="001C3B74">
        <w:rPr>
          <w:rFonts w:hint="eastAsia"/>
        </w:rPr>
        <w:t>即使他们的遍历路径高度重合，如一对查询的路径是另一对查询的路径的子集</w:t>
      </w:r>
      <w:r w:rsidR="00366696">
        <w:rPr>
          <w:rFonts w:hint="eastAsia"/>
        </w:rPr>
        <w:t>，</w:t>
      </w:r>
      <w:r w:rsidR="0023674D">
        <w:rPr>
          <w:rFonts w:hint="eastAsia"/>
        </w:rPr>
        <w:t>依然需要</w:t>
      </w:r>
      <w:r w:rsidR="00366696">
        <w:rPr>
          <w:rFonts w:hint="eastAsia"/>
        </w:rPr>
        <w:t>重复加载重叠部分的数据，无法享受重用缓存中数据的</w:t>
      </w:r>
      <w:commentRangeStart w:id="22"/>
      <w:commentRangeStart w:id="23"/>
      <w:r w:rsidR="00366696">
        <w:rPr>
          <w:rFonts w:hint="eastAsia"/>
        </w:rPr>
        <w:t>好处</w:t>
      </w:r>
      <w:commentRangeEnd w:id="22"/>
      <w:commentRangeEnd w:id="23"/>
      <w:r w:rsidR="001E3E9E">
        <w:rPr>
          <w:rStyle w:val="af0"/>
        </w:rPr>
        <w:commentReference w:id="22"/>
      </w:r>
      <w:r w:rsidR="00BB4BB3">
        <w:rPr>
          <w:rStyle w:val="af0"/>
        </w:rPr>
        <w:commentReference w:id="23"/>
      </w:r>
      <w:r w:rsidR="00366696">
        <w:rPr>
          <w:rFonts w:hint="eastAsia"/>
        </w:rPr>
        <w:t>。</w:t>
      </w:r>
    </w:p>
    <w:p w14:paraId="249F0302" w14:textId="3CB19036" w:rsidR="00535E65" w:rsidRDefault="00C7428D" w:rsidP="006F427E">
      <w:pPr>
        <w:rPr>
          <w:highlight w:val="yellow"/>
        </w:rPr>
      </w:pPr>
      <w:r w:rsidRPr="00616675">
        <w:rPr>
          <w:rFonts w:hint="eastAsia"/>
          <w:highlight w:val="yellow"/>
        </w:rPr>
        <w:t>（无需打印：</w:t>
      </w:r>
      <w:hyperlink r:id="rId12" w:history="1">
        <w:r w:rsidR="00535E65" w:rsidRPr="00616675">
          <w:rPr>
            <w:rStyle w:val="ab"/>
            <w:highlight w:val="yellow"/>
          </w:rPr>
          <w:t>https://www.alibabagroup.com/document-1595215205757878272</w:t>
        </w:r>
      </w:hyperlink>
    </w:p>
    <w:p w14:paraId="7C03DE8E" w14:textId="5E5205E2" w:rsidR="00C7428D" w:rsidRPr="00616675" w:rsidRDefault="00535E65" w:rsidP="006F427E">
      <w:pPr>
        <w:rPr>
          <w:highlight w:val="yellow"/>
        </w:rPr>
      </w:pPr>
      <w:r>
        <w:rPr>
          <w:rFonts w:hint="eastAsia"/>
          <w:highlight w:val="yellow"/>
        </w:rPr>
        <w:t>参考graphfly</w:t>
      </w:r>
      <w:r w:rsidR="00C7428D" w:rsidRPr="00616675">
        <w:rPr>
          <w:rFonts w:hint="eastAsia"/>
          <w:highlight w:val="yellow"/>
        </w:rPr>
        <w:t>）</w:t>
      </w:r>
    </w:p>
    <w:p w14:paraId="43D17B8C" w14:textId="73655C8F" w:rsidR="008E3CCE" w:rsidRDefault="008E3CCE">
      <w:r>
        <w:tab/>
      </w:r>
      <w:r>
        <w:rPr>
          <w:rFonts w:hint="eastAsia"/>
        </w:rPr>
        <w:t>其次，</w:t>
      </w:r>
      <w:r w:rsidR="00685C9F">
        <w:rPr>
          <w:rFonts w:hint="eastAsia"/>
        </w:rPr>
        <w:t>除了重复访问外，</w:t>
      </w:r>
      <w:r w:rsidR="007B17EE">
        <w:rPr>
          <w:rFonts w:hint="eastAsia"/>
        </w:rPr>
        <w:t>不同查询任务还需要重复计算热门路径的距离值。</w:t>
      </w:r>
      <w:r w:rsidR="00120BF1">
        <w:rPr>
          <w:rFonts w:hint="eastAsia"/>
        </w:rPr>
        <w:t>由于图数据往往具有幂律分布的特点，少量</w:t>
      </w:r>
      <w:r w:rsidR="00B07D78">
        <w:rPr>
          <w:rFonts w:hint="eastAsia"/>
        </w:rPr>
        <w:t>热门</w:t>
      </w:r>
      <w:r w:rsidR="00120BF1">
        <w:rPr>
          <w:rFonts w:hint="eastAsia"/>
        </w:rPr>
        <w:t>顶点会频繁出现在不同查询的</w:t>
      </w:r>
      <w:r w:rsidR="00554900">
        <w:rPr>
          <w:rFonts w:hint="eastAsia"/>
        </w:rPr>
        <w:t>最佳</w:t>
      </w:r>
      <w:r w:rsidR="00120BF1">
        <w:rPr>
          <w:rFonts w:hint="eastAsia"/>
        </w:rPr>
        <w:t>路径中</w:t>
      </w:r>
      <w:r w:rsidR="008417AC">
        <w:rPr>
          <w:rFonts w:hint="eastAsia"/>
        </w:rPr>
        <w:t>。由于不同查询任务</w:t>
      </w:r>
      <w:r w:rsidR="002C660B">
        <w:rPr>
          <w:rFonts w:hint="eastAsia"/>
        </w:rPr>
        <w:t>之间不会共享计算，它们会重复计算</w:t>
      </w:r>
      <w:r w:rsidR="00F100CD">
        <w:rPr>
          <w:rFonts w:hint="eastAsia"/>
        </w:rPr>
        <w:t>连接热顶点的热路径。此外，热门顶点往往是具有</w:t>
      </w:r>
      <w:r w:rsidR="00120BF1">
        <w:rPr>
          <w:rFonts w:hint="eastAsia"/>
        </w:rPr>
        <w:t>大量邻居顶点</w:t>
      </w:r>
      <w:r w:rsidR="00F100CD">
        <w:rPr>
          <w:rFonts w:hint="eastAsia"/>
        </w:rPr>
        <w:t>的高度顶点</w:t>
      </w:r>
      <w:r w:rsidR="00120BF1">
        <w:rPr>
          <w:rFonts w:hint="eastAsia"/>
        </w:rPr>
        <w:t>，对于它们的重复遍历常常导致计算开销的爆炸式增长。一些已有的系统中尝试采用全局索引</w:t>
      </w:r>
      <w:r w:rsidR="00560165">
        <w:rPr>
          <w:rFonts w:hint="eastAsia"/>
        </w:rPr>
        <w:t>[</w:t>
      </w:r>
      <w:r w:rsidR="00560165">
        <w:t>xxxx]</w:t>
      </w:r>
      <w:r w:rsidR="00120BF1">
        <w:rPr>
          <w:rFonts w:hint="eastAsia"/>
        </w:rPr>
        <w:t>的方式来</w:t>
      </w:r>
      <w:r w:rsidR="00560165">
        <w:rPr>
          <w:rFonts w:hint="eastAsia"/>
        </w:rPr>
        <w:t>实现</w:t>
      </w:r>
      <w:r w:rsidR="00120BF1">
        <w:rPr>
          <w:rFonts w:hint="eastAsia"/>
        </w:rPr>
        <w:t>计算共享，</w:t>
      </w:r>
      <w:r w:rsidR="00E67B7C">
        <w:rPr>
          <w:rFonts w:hint="eastAsia"/>
        </w:rPr>
        <w:t>但由于</w:t>
      </w:r>
      <w:r w:rsidR="00120BF1">
        <w:rPr>
          <w:rFonts w:hint="eastAsia"/>
        </w:rPr>
        <w:t>昂贵的计算</w:t>
      </w:r>
      <w:r w:rsidR="00E67B7C">
        <w:rPr>
          <w:rFonts w:hint="eastAsia"/>
        </w:rPr>
        <w:t>开销</w:t>
      </w:r>
      <w:r w:rsidR="00120BF1">
        <w:rPr>
          <w:rFonts w:hint="eastAsia"/>
        </w:rPr>
        <w:t>、存储</w:t>
      </w:r>
      <w:r w:rsidR="00E67B7C">
        <w:rPr>
          <w:rFonts w:hint="eastAsia"/>
        </w:rPr>
        <w:t>开销</w:t>
      </w:r>
      <w:r w:rsidR="00120BF1">
        <w:rPr>
          <w:rFonts w:hint="eastAsia"/>
        </w:rPr>
        <w:t>、更新开销限制了计算共享的</w:t>
      </w:r>
      <w:r w:rsidR="00E67B7C">
        <w:rPr>
          <w:rFonts w:hint="eastAsia"/>
        </w:rPr>
        <w:t>效率</w:t>
      </w:r>
      <w:r w:rsidR="00120BF1">
        <w:rPr>
          <w:rFonts w:hint="eastAsia"/>
        </w:rPr>
        <w:t>和</w:t>
      </w:r>
      <w:commentRangeStart w:id="24"/>
      <w:r w:rsidR="00120BF1">
        <w:rPr>
          <w:rFonts w:hint="eastAsia"/>
        </w:rPr>
        <w:t>精确度</w:t>
      </w:r>
      <w:commentRangeEnd w:id="24"/>
      <w:r w:rsidR="00E67B7C">
        <w:rPr>
          <w:rStyle w:val="af0"/>
        </w:rPr>
        <w:commentReference w:id="24"/>
      </w:r>
      <w:r w:rsidR="00120BF1">
        <w:rPr>
          <w:rFonts w:hint="eastAsia"/>
        </w:rPr>
        <w:t>。</w:t>
      </w:r>
    </w:p>
    <w:p w14:paraId="0B7A740F" w14:textId="73C31BDE" w:rsidR="00120BF1" w:rsidRDefault="00120BF1" w:rsidP="006F427E"/>
    <w:p w14:paraId="56567ACE" w14:textId="518BB4E4" w:rsidR="00CA0FE6" w:rsidRDefault="00CA0FE6" w:rsidP="006F427E">
      <w:pPr>
        <w:rPr>
          <w:sz w:val="18"/>
          <w:szCs w:val="18"/>
        </w:rPr>
      </w:pPr>
      <w:r w:rsidRPr="00616675">
        <w:rPr>
          <w:sz w:val="18"/>
          <w:szCs w:val="18"/>
        </w:rPr>
        <w:t>A significant number of concurrent point-to-point query tasks are commonly executed on the same underlying graph. For instance, in logistics and transportation, Google Maps [xx] identifies the optimal route between two locations. In social network analysis, Facebook [x] recommends potential friends to users by exploring the relationship chain between two users. In financial risk analysis, Alipay [x] analyzes how risk spreads from one entity to another. These popular applications highlight the demand for executing large-scale concurrent point-to-point queries on the same underlying graph. However, existing solutions for point-to-point queries [xxxx] primarily focus on accelerating the efficiency of individual queries while neglecting optimization for concurrent queries. To achieve the efficient execution of concurrent point-to-point query tasks, two key challenges need to be addressed.</w:t>
      </w:r>
    </w:p>
    <w:p w14:paraId="1BA0C052" w14:textId="00FEC403" w:rsidR="002F6017" w:rsidRDefault="002F6017" w:rsidP="006F427E">
      <w:pPr>
        <w:rPr>
          <w:sz w:val="18"/>
          <w:szCs w:val="18"/>
        </w:rPr>
      </w:pPr>
    </w:p>
    <w:p w14:paraId="73555EBA" w14:textId="77777777" w:rsidR="002F6017" w:rsidRPr="002F6017" w:rsidRDefault="002F6017" w:rsidP="002F6017">
      <w:pPr>
        <w:rPr>
          <w:sz w:val="18"/>
          <w:szCs w:val="18"/>
        </w:rPr>
      </w:pPr>
    </w:p>
    <w:p w14:paraId="48B25FBC" w14:textId="0771E442" w:rsidR="002F6017" w:rsidRDefault="00181CB6" w:rsidP="002F6017">
      <w:pPr>
        <w:rPr>
          <w:sz w:val="18"/>
          <w:szCs w:val="18"/>
        </w:rPr>
      </w:pPr>
      <w:r>
        <w:rPr>
          <w:rFonts w:hint="eastAsia"/>
          <w:sz w:val="18"/>
          <w:szCs w:val="18"/>
        </w:rPr>
        <w:t>Firstly</w:t>
      </w:r>
      <w:r w:rsidR="002F6017" w:rsidRPr="002F6017">
        <w:rPr>
          <w:sz w:val="18"/>
          <w:szCs w:val="18"/>
        </w:rPr>
        <w:t xml:space="preserve">, executing concurrent point-to-point query tasks on the same underlying graph without considering </w:t>
      </w:r>
      <w:bookmarkStart w:id="25" w:name="_Hlk151107843"/>
      <w:r w:rsidR="002F6017" w:rsidRPr="002F6017">
        <w:rPr>
          <w:sz w:val="18"/>
          <w:szCs w:val="18"/>
        </w:rPr>
        <w:t>data access similarity</w:t>
      </w:r>
      <w:bookmarkEnd w:id="25"/>
      <w:r w:rsidR="002F6017" w:rsidRPr="002F6017">
        <w:rPr>
          <w:sz w:val="18"/>
          <w:szCs w:val="18"/>
        </w:rPr>
        <w:t xml:space="preserve"> leads to redundant access to overlapping data. Specifically, different query tasks start from distinct origins and eventually reach their respective destinations. There is a significant overlap in their traversal paths. However, as the overlapping portions of data accessed by different query tasks vary, and they traverse overlapping graph data along different paths. Therefore, existing query systems adopt a conservative strategy, assigning each task to access the data it requires independently. This means that the data access for each task is entirely isolated, even if their traversal paths highly overlap. For example, if the path of one query is a subset of the path of another query, the overlapping data needs to be loaded redundantly, preventing the benefits of reusing data in the cache.</w:t>
      </w:r>
    </w:p>
    <w:p w14:paraId="2D5FF89E" w14:textId="77777777" w:rsidR="00181CB6" w:rsidRPr="00181CB6" w:rsidRDefault="00181CB6" w:rsidP="00181CB6">
      <w:pPr>
        <w:rPr>
          <w:sz w:val="18"/>
          <w:szCs w:val="18"/>
        </w:rPr>
      </w:pPr>
    </w:p>
    <w:p w14:paraId="2D72BE04" w14:textId="1D9913EC" w:rsidR="00CF0F01" w:rsidRDefault="00181CB6" w:rsidP="00616675">
      <w:r w:rsidRPr="00181CB6">
        <w:rPr>
          <w:sz w:val="18"/>
          <w:szCs w:val="18"/>
        </w:rPr>
        <w:t>Furthermore, in addition to redundant access, different query tasks also face the challenge of recalculating distance values for popular paths. As graph data often exhibits a power-law distribution, a small number of popular vertices frequently appear in the optimal paths of different queries. Due to the lack of computation sharing among different query tasks, they redundantly compute the hot paths connecting popular vertices. Moreover, popular vertices often correspond to high-degree vertices with numerous neighboring vertices, and the repetitive traversal of these vertices results in an explosive growth in computation costs. Some existing systems have attempted to implement computation sharing through global indexing [xxxx], but the efficiency and accuracy of computation sharing are limited by the expensive computational, storage, and update costs.</w:t>
      </w:r>
      <w:r w:rsidR="001C0C2C" w:rsidRPr="00616675">
        <w:rPr>
          <w:sz w:val="18"/>
          <w:szCs w:val="18"/>
        </w:rPr>
        <w:br w:type="column"/>
      </w:r>
      <w:r w:rsidR="00B47428">
        <w:rPr>
          <w:rFonts w:hint="eastAsia"/>
        </w:rPr>
        <w:lastRenderedPageBreak/>
        <w:t>为了</w:t>
      </w:r>
      <w:r w:rsidR="00537BC8">
        <w:rPr>
          <w:rFonts w:hint="eastAsia"/>
        </w:rPr>
        <w:t>应对</w:t>
      </w:r>
      <w:r w:rsidR="00B47428">
        <w:rPr>
          <w:rFonts w:hint="eastAsia"/>
        </w:rPr>
        <w:t>上述挑战，本文提出了</w:t>
      </w:r>
      <w:r w:rsidR="004535E0">
        <w:t>一</w:t>
      </w:r>
      <w:r w:rsidR="003E78B6">
        <w:rPr>
          <w:rFonts w:hint="eastAsia"/>
        </w:rPr>
        <w:t>个</w:t>
      </w:r>
      <w:r w:rsidR="004535E0">
        <w:t>数据</w:t>
      </w:r>
      <w:r w:rsidR="004535E0">
        <w:rPr>
          <w:rFonts w:hint="eastAsia"/>
        </w:rPr>
        <w:t>驱动</w:t>
      </w:r>
      <w:r w:rsidR="004535E0">
        <w:t>的并发点对点查询系统</w:t>
      </w:r>
      <w:r w:rsidR="001C0C2C">
        <w:rPr>
          <w:rFonts w:hint="eastAsia"/>
        </w:rPr>
        <w:t>，</w:t>
      </w:r>
      <w:r w:rsidR="004535E0">
        <w:rPr>
          <w:rFonts w:hint="eastAsia"/>
        </w:rPr>
        <w:t>称为</w:t>
      </w:r>
      <w:r w:rsidR="001C0C2C">
        <w:t>GraphCPP</w:t>
      </w:r>
      <w:r w:rsidR="001C0C2C">
        <w:rPr>
          <w:rFonts w:hint="eastAsia"/>
        </w:rPr>
        <w:t>。</w:t>
      </w:r>
      <w:r w:rsidR="00E5703C">
        <w:rPr>
          <w:rFonts w:hint="eastAsia"/>
        </w:rPr>
        <w:t>它通过数据共享机制和计算共享机制，提高了并发点对点查询系统的吞吐量。</w:t>
      </w:r>
    </w:p>
    <w:p w14:paraId="04EF094F" w14:textId="25D2A2EA" w:rsidR="00A31269" w:rsidRDefault="00927469">
      <w:pPr>
        <w:ind w:firstLine="420"/>
      </w:pPr>
      <w:r>
        <w:rPr>
          <w:rFonts w:hint="eastAsia"/>
        </w:rPr>
        <w:t>在</w:t>
      </w:r>
      <w:r>
        <w:t>GraphCPP</w:t>
      </w:r>
      <w:r>
        <w:rPr>
          <w:rFonts w:hint="eastAsia"/>
        </w:rPr>
        <w:t>中，</w:t>
      </w:r>
      <w:r w:rsidR="00A4665A">
        <w:rPr>
          <w:rFonts w:hint="eastAsia"/>
        </w:rPr>
        <w:t>我们</w:t>
      </w:r>
      <w:r w:rsidR="00462EEE">
        <w:rPr>
          <w:rFonts w:hint="eastAsia"/>
        </w:rPr>
        <w:t>提出了一种</w:t>
      </w:r>
      <w:r w:rsidR="001A436C">
        <w:rPr>
          <w:rFonts w:hint="eastAsia"/>
        </w:rPr>
        <w:t>数据驱动</w:t>
      </w:r>
      <w:r w:rsidR="001A436C" w:rsidRPr="00F45AB6">
        <w:t>的</w:t>
      </w:r>
      <w:r w:rsidR="001A436C">
        <w:rPr>
          <w:rFonts w:hint="eastAsia"/>
        </w:rPr>
        <w:t>缓存执行机制</w:t>
      </w:r>
      <w:r w:rsidR="001A436C" w:rsidRPr="006F427E">
        <w:t>，</w:t>
      </w:r>
      <w:r w:rsidR="004E421B">
        <w:rPr>
          <w:rFonts w:hint="eastAsia"/>
        </w:rPr>
        <w:t>将传统的“任务</w:t>
      </w:r>
      <w:r w:rsidR="004E421B">
        <w:rPr>
          <w:rFonts w:ascii="Times New Roman" w:hAnsi="Times New Roman" w:cs="Times New Roman"/>
        </w:rPr>
        <w:t>→</w:t>
      </w:r>
      <w:r w:rsidR="004E421B">
        <w:rPr>
          <w:rFonts w:hint="eastAsia"/>
        </w:rPr>
        <w:t>数据”的调度</w:t>
      </w:r>
      <w:r w:rsidR="00700500">
        <w:rPr>
          <w:rFonts w:hint="eastAsia"/>
        </w:rPr>
        <w:t>方式</w:t>
      </w:r>
      <w:r w:rsidR="004E421B">
        <w:rPr>
          <w:rFonts w:hint="eastAsia"/>
        </w:rPr>
        <w:t>改为</w:t>
      </w:r>
      <w:r w:rsidR="00700500">
        <w:rPr>
          <w:rFonts w:hint="eastAsia"/>
        </w:rPr>
        <w:t>“数据</w:t>
      </w:r>
      <w:r w:rsidR="00700500">
        <w:rPr>
          <w:rFonts w:ascii="Times New Roman" w:hAnsi="Times New Roman" w:cs="Times New Roman"/>
        </w:rPr>
        <w:t>→</w:t>
      </w:r>
      <w:r w:rsidR="00700500">
        <w:rPr>
          <w:rFonts w:ascii="Times New Roman" w:hAnsi="Times New Roman" w:cs="Times New Roman" w:hint="eastAsia"/>
        </w:rPr>
        <w:t>任务</w:t>
      </w:r>
      <w:r w:rsidR="00700500">
        <w:rPr>
          <w:rFonts w:hint="eastAsia"/>
        </w:rPr>
        <w:t>”的调度方式</w:t>
      </w:r>
      <w:r w:rsidR="00786F8B">
        <w:rPr>
          <w:rFonts w:hint="eastAsia"/>
        </w:rPr>
        <w:t>，进而</w:t>
      </w:r>
      <w:r w:rsidR="001A436C">
        <w:rPr>
          <w:rFonts w:hint="eastAsia"/>
        </w:rPr>
        <w:t>实现多任务之间重叠图结构数据访问的共享</w:t>
      </w:r>
      <w:r w:rsidR="00786F8B">
        <w:rPr>
          <w:rFonts w:hint="eastAsia"/>
        </w:rPr>
        <w:t>。</w:t>
      </w:r>
      <w:r w:rsidR="00755935">
        <w:rPr>
          <w:rFonts w:hint="eastAsia"/>
        </w:rPr>
        <w:t>在这种执行机制下，</w:t>
      </w:r>
      <w:r w:rsidR="001A436C" w:rsidRPr="006F427E">
        <w:t>GraphCPP</w:t>
      </w:r>
      <w:r w:rsidR="00755935">
        <w:rPr>
          <w:rFonts w:hint="eastAsia"/>
        </w:rPr>
        <w:t>会首先确定数据的调度顺序</w:t>
      </w:r>
      <w:r w:rsidR="00CD0F96">
        <w:rPr>
          <w:rFonts w:hint="eastAsia"/>
        </w:rPr>
        <w:t>：</w:t>
      </w:r>
      <w:r w:rsidR="00755935">
        <w:rPr>
          <w:rFonts w:hint="eastAsia"/>
        </w:rPr>
        <w:t>它</w:t>
      </w:r>
      <w:r w:rsidR="00F63DDC">
        <w:rPr>
          <w:rFonts w:hint="eastAsia"/>
        </w:rPr>
        <w:t>将</w:t>
      </w:r>
      <w:r w:rsidR="001A436C" w:rsidRPr="006F427E">
        <w:t>图结构数据</w:t>
      </w:r>
      <w:r w:rsidR="00F63DDC">
        <w:rPr>
          <w:rFonts w:hint="eastAsia"/>
        </w:rPr>
        <w:t>从逻辑上划分为LLC级别的</w:t>
      </w:r>
      <w:r w:rsidR="001A436C" w:rsidRPr="006F427E">
        <w:t>细粒度</w:t>
      </w:r>
      <w:r w:rsidR="00F63DDC">
        <w:rPr>
          <w:rFonts w:hint="eastAsia"/>
        </w:rPr>
        <w:t>分块</w:t>
      </w:r>
      <w:r w:rsidR="001A436C" w:rsidRPr="006F427E">
        <w:t>。</w:t>
      </w:r>
      <w:r w:rsidR="001A436C">
        <w:rPr>
          <w:rFonts w:hint="eastAsia"/>
        </w:rPr>
        <w:t>接着根据查询任务活跃顶点集所处的图分块</w:t>
      </w:r>
      <w:r w:rsidR="001A436C" w:rsidRPr="006F427E">
        <w:t>将查询任务与其相关的图分</w:t>
      </w:r>
      <w:r w:rsidR="001A436C">
        <w:rPr>
          <w:rFonts w:hint="eastAsia"/>
        </w:rPr>
        <w:t>块</w:t>
      </w:r>
      <w:r w:rsidR="001A436C" w:rsidRPr="006F427E">
        <w:t>联系起来</w:t>
      </w:r>
      <w:r w:rsidR="00284AE6">
        <w:rPr>
          <w:rFonts w:hint="eastAsia"/>
        </w:rPr>
        <w:t>，</w:t>
      </w:r>
      <w:r w:rsidR="00284AE6" w:rsidRPr="006F427E">
        <w:t>关联任务数量</w:t>
      </w:r>
      <w:r w:rsidR="00284AE6">
        <w:rPr>
          <w:rFonts w:hint="eastAsia"/>
        </w:rPr>
        <w:t>越多的分块</w:t>
      </w:r>
      <w:r w:rsidR="00284AE6" w:rsidRPr="006F427E">
        <w:t>优先级</w:t>
      </w:r>
      <w:r w:rsidR="00284AE6">
        <w:rPr>
          <w:rFonts w:hint="eastAsia"/>
        </w:rPr>
        <w:t>越高更</w:t>
      </w:r>
      <w:r w:rsidR="00284AE6" w:rsidRPr="006F427E">
        <w:t>可能被优先</w:t>
      </w:r>
      <w:r w:rsidR="00284AE6">
        <w:rPr>
          <w:rFonts w:hint="eastAsia"/>
        </w:rPr>
        <w:t>调度</w:t>
      </w:r>
      <w:r w:rsidR="001C70B9">
        <w:rPr>
          <w:rFonts w:hint="eastAsia"/>
        </w:rPr>
        <w:t>。</w:t>
      </w:r>
      <w:r w:rsidR="001A436C">
        <w:rPr>
          <w:rFonts w:hint="eastAsia"/>
        </w:rPr>
        <w:t>任务的活跃顶点每轮都会变化，共享分块的关联任务数也需要每轮更新</w:t>
      </w:r>
      <w:r w:rsidR="00CD0F96">
        <w:rPr>
          <w:rFonts w:hint="eastAsia"/>
        </w:rPr>
        <w:t>；</w:t>
      </w:r>
      <w:r w:rsidR="00531717">
        <w:rPr>
          <w:rFonts w:hint="eastAsia"/>
        </w:rPr>
        <w:t>为了实现“数据</w:t>
      </w:r>
      <w:r w:rsidR="00531717">
        <w:rPr>
          <w:rFonts w:ascii="Times New Roman" w:hAnsi="Times New Roman" w:cs="Times New Roman"/>
        </w:rPr>
        <w:t>→</w:t>
      </w:r>
      <w:r w:rsidR="00531717">
        <w:rPr>
          <w:rFonts w:ascii="Times New Roman" w:hAnsi="Times New Roman" w:cs="Times New Roman" w:hint="eastAsia"/>
        </w:rPr>
        <w:t>任务</w:t>
      </w:r>
      <w:r w:rsidR="00531717">
        <w:rPr>
          <w:rFonts w:hint="eastAsia"/>
        </w:rPr>
        <w:t>”的调度方式，</w:t>
      </w:r>
      <w:r w:rsidR="00531717" w:rsidRPr="006F427E">
        <w:t>GraphCPP</w:t>
      </w:r>
      <w:r w:rsidR="00531717">
        <w:rPr>
          <w:rFonts w:hint="eastAsia"/>
        </w:rPr>
        <w:t>采用了一种关联任务触发机制</w:t>
      </w:r>
      <w:r w:rsidR="00EE2C0E">
        <w:rPr>
          <w:rFonts w:hint="eastAsia"/>
        </w:rPr>
        <w:t>。</w:t>
      </w:r>
      <w:r w:rsidR="00284AE6">
        <w:rPr>
          <w:rFonts w:hint="eastAsia"/>
        </w:rPr>
        <w:t>在</w:t>
      </w:r>
      <w:r w:rsidR="00CE3DBC">
        <w:rPr>
          <w:rFonts w:hint="eastAsia"/>
        </w:rPr>
        <w:t>按照</w:t>
      </w:r>
      <w:r w:rsidR="00F9034E">
        <w:rPr>
          <w:rFonts w:hint="eastAsia"/>
        </w:rPr>
        <w:t>优先级顺序将</w:t>
      </w:r>
      <w:r w:rsidR="00CE3DBC">
        <w:rPr>
          <w:rFonts w:hint="eastAsia"/>
        </w:rPr>
        <w:t>图分块</w:t>
      </w:r>
      <w:r w:rsidR="00F9034E">
        <w:rPr>
          <w:rFonts w:hint="eastAsia"/>
        </w:rPr>
        <w:t>加载到LLC</w:t>
      </w:r>
      <w:r w:rsidR="00284AE6">
        <w:rPr>
          <w:rFonts w:hint="eastAsia"/>
        </w:rPr>
        <w:t>后</w:t>
      </w:r>
      <w:r w:rsidR="00F9034E">
        <w:rPr>
          <w:rFonts w:hint="eastAsia"/>
        </w:rPr>
        <w:t>，</w:t>
      </w:r>
      <w:r w:rsidR="00EE2C0E">
        <w:rPr>
          <w:rFonts w:hint="eastAsia"/>
        </w:rPr>
        <w:t>利用每一轮统计得到的任务与数据分块的关联信息，</w:t>
      </w:r>
      <w:r w:rsidR="00531717">
        <w:rPr>
          <w:rFonts w:hint="eastAsia"/>
        </w:rPr>
        <w:t>触发</w:t>
      </w:r>
      <w:r w:rsidR="00CE3DBC">
        <w:rPr>
          <w:rFonts w:hint="eastAsia"/>
        </w:rPr>
        <w:t>当前</w:t>
      </w:r>
      <w:r w:rsidR="00910E95">
        <w:rPr>
          <w:rFonts w:hint="eastAsia"/>
        </w:rPr>
        <w:t>当前分块的</w:t>
      </w:r>
      <w:r w:rsidR="00531717">
        <w:rPr>
          <w:rFonts w:hint="eastAsia"/>
        </w:rPr>
        <w:t>关联任务批量执行，实现了对共享数据的高效</w:t>
      </w:r>
      <w:commentRangeStart w:id="26"/>
      <w:r w:rsidR="00531717">
        <w:rPr>
          <w:rFonts w:hint="eastAsia"/>
        </w:rPr>
        <w:t>访问</w:t>
      </w:r>
      <w:commentRangeEnd w:id="26"/>
      <w:r w:rsidR="00F42933">
        <w:rPr>
          <w:rStyle w:val="af0"/>
        </w:rPr>
        <w:commentReference w:id="26"/>
      </w:r>
      <w:r w:rsidR="0096422A">
        <w:rPr>
          <w:rFonts w:hint="eastAsia"/>
        </w:rPr>
        <w:t>；</w:t>
      </w:r>
    </w:p>
    <w:p w14:paraId="4D48F89F" w14:textId="7D220006" w:rsidR="00433534" w:rsidRDefault="00DE0C8A" w:rsidP="008F20FC">
      <w:pPr>
        <w:ind w:firstLine="420"/>
      </w:pPr>
      <w:r>
        <w:rPr>
          <w:rFonts w:hint="eastAsia"/>
        </w:rPr>
        <w:t>其次，</w:t>
      </w:r>
      <w:r w:rsidR="00E20133">
        <w:t>GraphCPP</w:t>
      </w:r>
      <w:r w:rsidR="0096422A">
        <w:rPr>
          <w:rFonts w:hint="eastAsia"/>
        </w:rPr>
        <w:t>提出了</w:t>
      </w:r>
      <w:r w:rsidR="0096422A" w:rsidRPr="006F427E">
        <w:t>一个</w:t>
      </w:r>
      <w:ins w:id="27" w:author="HERO 浩宇" w:date="2023-11-19T20:27:00Z">
        <w:r w:rsidR="00386A36">
          <w:rPr>
            <w:rFonts w:hint="eastAsia"/>
          </w:rPr>
          <w:t>包含全局索引和核心子图索引的</w:t>
        </w:r>
      </w:ins>
      <w:del w:id="28" w:author="HERO 浩宇" w:date="2023-11-19T20:27:00Z">
        <w:r w:rsidR="0096422A" w:rsidDel="00386A36">
          <w:rPr>
            <w:rFonts w:hint="eastAsia"/>
          </w:rPr>
          <w:delText>基于</w:delText>
        </w:r>
      </w:del>
      <w:del w:id="29" w:author="HERO 浩宇" w:date="2023-11-19T20:11:00Z">
        <w:r w:rsidR="0096422A" w:rsidDel="00080C7C">
          <w:rPr>
            <w:rFonts w:hint="eastAsia"/>
          </w:rPr>
          <w:delText>核心子图的查询加速</w:delText>
        </w:r>
      </w:del>
      <w:ins w:id="30" w:author="HERO 浩宇" w:date="2023-11-19T20:11:00Z">
        <w:r w:rsidR="00080C7C">
          <w:rPr>
            <w:rFonts w:hint="eastAsia"/>
          </w:rPr>
          <w:t>双层级的计算共享</w:t>
        </w:r>
      </w:ins>
      <w:r w:rsidR="0096422A">
        <w:rPr>
          <w:rFonts w:hint="eastAsia"/>
        </w:rPr>
        <w:t>机制</w:t>
      </w:r>
      <w:del w:id="31" w:author="HERO 浩宇" w:date="2023-11-19T20:11:00Z">
        <w:r w:rsidR="0096422A" w:rsidDel="00080C7C">
          <w:rPr>
            <w:rFonts w:hint="eastAsia"/>
          </w:rPr>
          <w:delText>，</w:delText>
        </w:r>
        <w:r w:rsidR="00E20133" w:rsidDel="00080C7C">
          <w:rPr>
            <w:rFonts w:hint="eastAsia"/>
          </w:rPr>
          <w:delText>以</w:delText>
        </w:r>
        <w:r w:rsidR="00CD0F96" w:rsidDel="00080C7C">
          <w:rPr>
            <w:rFonts w:hint="eastAsia"/>
          </w:rPr>
          <w:delText>实现并发图查询任务的</w:delText>
        </w:r>
        <w:r w:rsidR="00E20133" w:rsidDel="00080C7C">
          <w:rPr>
            <w:rFonts w:hint="eastAsia"/>
          </w:rPr>
          <w:delText>计算共享</w:delText>
        </w:r>
      </w:del>
      <w:r w:rsidR="00CD0F96">
        <w:rPr>
          <w:rFonts w:hint="eastAsia"/>
        </w:rPr>
        <w:t>。</w:t>
      </w:r>
      <w:r w:rsidR="00002052">
        <w:rPr>
          <w:rFonts w:hint="eastAsia"/>
        </w:rPr>
        <w:t>它将图中具有大量连接边的顶点称为热顶点</w:t>
      </w:r>
      <w:del w:id="32" w:author="HERO 浩宇" w:date="2023-11-19T21:20:00Z">
        <w:r w:rsidR="00002052" w:rsidDel="00955208">
          <w:rPr>
            <w:rFonts w:hint="eastAsia"/>
          </w:rPr>
          <w:delText>，</w:delText>
        </w:r>
        <w:r w:rsidR="00200CEF" w:rsidDel="00955208">
          <w:rPr>
            <w:rFonts w:hint="eastAsia"/>
          </w:rPr>
          <w:delText>它</w:delText>
        </w:r>
        <w:r w:rsidR="007D4E6D" w:rsidDel="00955208">
          <w:rPr>
            <w:rFonts w:hint="eastAsia"/>
          </w:rPr>
          <w:delText>的</w:delText>
        </w:r>
        <w:r w:rsidR="00002052" w:rsidDel="00955208">
          <w:rPr>
            <w:rFonts w:hint="eastAsia"/>
          </w:rPr>
          <w:delText>作用类似于现实世界中航空网络中</w:delText>
        </w:r>
        <w:r w:rsidR="00B2333D" w:rsidDel="00955208">
          <w:rPr>
            <w:rFonts w:hint="eastAsia"/>
          </w:rPr>
          <w:delText>作为中介</w:delText>
        </w:r>
        <w:r w:rsidR="00002052" w:rsidDel="00955208">
          <w:rPr>
            <w:rFonts w:hint="eastAsia"/>
          </w:rPr>
          <w:delText>的枢纽城市</w:delText>
        </w:r>
      </w:del>
      <w:ins w:id="33" w:author="HERO 浩宇" w:date="2023-11-19T21:25:00Z">
        <w:r w:rsidR="009006C9">
          <w:rPr>
            <w:rFonts w:hint="eastAsia"/>
          </w:rPr>
          <w:t>，</w:t>
        </w:r>
      </w:ins>
      <w:del w:id="34" w:author="HERO 浩宇" w:date="2023-11-19T21:24:00Z">
        <w:r w:rsidR="00200CEF" w:rsidDel="009006C9">
          <w:rPr>
            <w:rFonts w:hint="eastAsia"/>
          </w:rPr>
          <w:delText>。</w:delText>
        </w:r>
      </w:del>
      <w:r w:rsidR="00200CEF">
        <w:rPr>
          <w:rFonts w:hint="eastAsia"/>
        </w:rPr>
        <w:t>将热顶点之间的</w:t>
      </w:r>
      <w:r w:rsidR="004A03FE">
        <w:rPr>
          <w:rFonts w:hint="eastAsia"/>
        </w:rPr>
        <w:t>路径</w:t>
      </w:r>
      <w:r w:rsidR="00200CEF">
        <w:rPr>
          <w:rFonts w:hint="eastAsia"/>
        </w:rPr>
        <w:t>称为热路径</w:t>
      </w:r>
      <w:ins w:id="35" w:author="HERO 浩宇" w:date="2023-11-19T21:25:00Z">
        <w:r w:rsidR="009006C9">
          <w:rPr>
            <w:rFonts w:hint="eastAsia"/>
          </w:rPr>
          <w:t>。</w:t>
        </w:r>
      </w:ins>
      <w:del w:id="36" w:author="HERO 浩宇" w:date="2023-11-19T21:25:00Z">
        <w:r w:rsidR="004A03FE" w:rsidDel="009006C9">
          <w:rPr>
            <w:rFonts w:hint="eastAsia"/>
          </w:rPr>
          <w:delText>，</w:delText>
        </w:r>
      </w:del>
      <w:r w:rsidR="00200CEF">
        <w:rPr>
          <w:rFonts w:hint="eastAsia"/>
        </w:rPr>
        <w:t>虽然</w:t>
      </w:r>
      <w:ins w:id="37" w:author="HERO 浩宇" w:date="2023-11-19T21:25:00Z">
        <w:r w:rsidR="009006C9">
          <w:rPr>
            <w:rFonts w:hint="eastAsia"/>
          </w:rPr>
          <w:t>热顶点和热路径的</w:t>
        </w:r>
      </w:ins>
      <w:r w:rsidR="00200CEF">
        <w:rPr>
          <w:rFonts w:hint="eastAsia"/>
        </w:rPr>
        <w:t>数量较少，但是</w:t>
      </w:r>
      <w:r w:rsidR="004A03FE">
        <w:rPr>
          <w:rFonts w:hint="eastAsia"/>
        </w:rPr>
        <w:t>在不同查询任务到的遍历路径中频繁出现。</w:t>
      </w:r>
      <w:ins w:id="38" w:author="HERO 浩宇" w:date="2023-11-19T21:25:00Z">
        <w:r w:rsidR="009006C9">
          <w:rPr>
            <w:rFonts w:hint="eastAsia"/>
          </w:rPr>
          <w:t>双层级的计算共享机制</w:t>
        </w:r>
        <w:r w:rsidR="009006C9">
          <w:rPr>
            <w:rFonts w:hint="eastAsia"/>
          </w:rPr>
          <w:t>通过</w:t>
        </w:r>
      </w:ins>
      <w:ins w:id="39" w:author="HERO 浩宇" w:date="2023-11-19T21:26:00Z">
        <w:r w:rsidR="009006C9">
          <w:rPr>
            <w:rFonts w:hint="eastAsia"/>
          </w:rPr>
          <w:t>全局索引实现第一层计算共享</w:t>
        </w:r>
        <w:r w:rsidR="0058405A">
          <w:rPr>
            <w:rFonts w:hint="eastAsia"/>
          </w:rPr>
          <w:t>，</w:t>
        </w:r>
      </w:ins>
      <w:ins w:id="40" w:author="HERO 浩宇" w:date="2023-11-19T21:21:00Z">
        <w:r w:rsidR="00955208">
          <w:rPr>
            <w:rFonts w:hint="eastAsia"/>
          </w:rPr>
          <w:t>全局索引维护了少量</w:t>
        </w:r>
        <w:r w:rsidR="001F1D0D">
          <w:rPr>
            <w:rFonts w:hint="eastAsia"/>
          </w:rPr>
          <w:t>热</w:t>
        </w:r>
        <w:r w:rsidR="00955208">
          <w:rPr>
            <w:rFonts w:hint="eastAsia"/>
          </w:rPr>
          <w:t>顶点到其它顶点的索引信息</w:t>
        </w:r>
        <w:r w:rsidR="001F1D0D">
          <w:rPr>
            <w:rFonts w:hint="eastAsia"/>
          </w:rPr>
          <w:t>，这些热顶点</w:t>
        </w:r>
      </w:ins>
      <w:ins w:id="41" w:author="HERO 浩宇" w:date="2023-11-19T21:26:00Z">
        <w:r w:rsidR="0058405A">
          <w:rPr>
            <w:rFonts w:hint="eastAsia"/>
          </w:rPr>
          <w:t>充当了不同</w:t>
        </w:r>
      </w:ins>
      <w:ins w:id="42" w:author="HERO 浩宇" w:date="2023-11-19T21:27:00Z">
        <w:r w:rsidR="0058405A">
          <w:rPr>
            <w:rFonts w:hint="eastAsia"/>
          </w:rPr>
          <w:t>查询路径的中介节点，通过它可以为绝大多数查询提供可供剪枝的路径值。</w:t>
        </w:r>
        <w:r w:rsidR="009A078B">
          <w:rPr>
            <w:rFonts w:hint="eastAsia"/>
          </w:rPr>
          <w:t>通过核心子图机制，我们实现了第二层级的计算</w:t>
        </w:r>
      </w:ins>
      <w:ins w:id="43" w:author="HERO 浩宇" w:date="2023-11-19T21:28:00Z">
        <w:r w:rsidR="009A078B">
          <w:rPr>
            <w:rFonts w:hint="eastAsia"/>
          </w:rPr>
          <w:t>共享。核心子图主要维护图中</w:t>
        </w:r>
        <w:r w:rsidR="0056225E">
          <w:rPr>
            <w:rFonts w:hint="eastAsia"/>
          </w:rPr>
          <w:t>连接热顶点</w:t>
        </w:r>
        <w:r w:rsidR="009A078B">
          <w:rPr>
            <w:rFonts w:hint="eastAsia"/>
          </w:rPr>
          <w:t>的热路径</w:t>
        </w:r>
      </w:ins>
      <w:ins w:id="44" w:author="HERO 浩宇" w:date="2023-11-19T21:29:00Z">
        <w:r w:rsidR="0056225E">
          <w:rPr>
            <w:rFonts w:hint="eastAsia"/>
          </w:rPr>
          <w:t>。</w:t>
        </w:r>
      </w:ins>
      <w:ins w:id="45" w:author="HERO 浩宇" w:date="2023-11-19T21:28:00Z">
        <w:r w:rsidR="0056225E">
          <w:rPr>
            <w:rFonts w:hint="eastAsia"/>
          </w:rPr>
          <w:t>注意，</w:t>
        </w:r>
      </w:ins>
      <w:ins w:id="46" w:author="HERO 浩宇" w:date="2023-11-19T21:29:00Z">
        <w:r w:rsidR="0056225E">
          <w:rPr>
            <w:rFonts w:hint="eastAsia"/>
          </w:rPr>
          <w:t>核心子图中热顶点数比全局索引中的热顶点数大一个数量级。</w:t>
        </w:r>
      </w:ins>
      <w:ins w:id="47" w:author="HERO 浩宇" w:date="2023-11-19T21:30:00Z">
        <w:r w:rsidR="00727170">
          <w:rPr>
            <w:rFonts w:hint="eastAsia"/>
          </w:rPr>
          <w:t>具体地，它</w:t>
        </w:r>
      </w:ins>
      <w:del w:id="48" w:author="HERO 浩宇" w:date="2023-11-19T21:30:00Z">
        <w:r w:rsidR="008327B7" w:rsidDel="00727170">
          <w:rPr>
            <w:rFonts w:hint="eastAsia"/>
          </w:rPr>
          <w:delText>构建核心子图</w:delText>
        </w:r>
      </w:del>
      <w:r w:rsidR="008327B7">
        <w:rPr>
          <w:rFonts w:hint="eastAsia"/>
        </w:rPr>
        <w:t>首先要从原始图数据中筛选高度</w:t>
      </w:r>
      <w:ins w:id="49" w:author="HERO 浩宇" w:date="2023-11-19T20:12:00Z">
        <w:r w:rsidR="00080C7C">
          <w:rPr>
            <w:rFonts w:hint="eastAsia"/>
          </w:rPr>
          <w:t>数的热</w:t>
        </w:r>
      </w:ins>
      <w:r w:rsidR="008327B7">
        <w:rPr>
          <w:rFonts w:hint="eastAsia"/>
        </w:rPr>
        <w:t>顶点，</w:t>
      </w:r>
      <w:r w:rsidR="00BD10F9">
        <w:rPr>
          <w:rFonts w:hint="eastAsia"/>
        </w:rPr>
        <w:t>接着</w:t>
      </w:r>
      <w:r w:rsidR="003D4803">
        <w:rPr>
          <w:rFonts w:hint="eastAsia"/>
        </w:rPr>
        <w:t>遍历这些顶点之间的热路径</w:t>
      </w:r>
      <w:r w:rsidR="000648BF">
        <w:rPr>
          <w:rFonts w:hint="eastAsia"/>
        </w:rPr>
        <w:t>，将热路径的路径值作为热顶点对</w:t>
      </w:r>
      <w:r w:rsidR="007A1056">
        <w:rPr>
          <w:rFonts w:hint="eastAsia"/>
        </w:rPr>
        <w:t>的边的权重。</w:t>
      </w:r>
      <w:r w:rsidR="00696E72">
        <w:rPr>
          <w:rFonts w:hint="eastAsia"/>
        </w:rPr>
        <w:t>在查询过程中，核心子图就像一个高速公路</w:t>
      </w:r>
      <w:r w:rsidR="00BE10AF">
        <w:rPr>
          <w:rFonts w:hint="eastAsia"/>
        </w:rPr>
        <w:t>网</w:t>
      </w:r>
      <w:r w:rsidR="00433534">
        <w:rPr>
          <w:rFonts w:hint="eastAsia"/>
        </w:rPr>
        <w:t>，</w:t>
      </w:r>
      <w:ins w:id="50" w:author="HERO 浩宇" w:date="2023-11-19T21:15:00Z">
        <w:r w:rsidR="00617B2B">
          <w:rPr>
            <w:rFonts w:hint="eastAsia"/>
          </w:rPr>
          <w:t>经由核心子图从一个热顶点跳转到其他热顶点的</w:t>
        </w:r>
      </w:ins>
      <w:ins w:id="51" w:author="HERO 浩宇" w:date="2023-11-19T21:16:00Z">
        <w:r w:rsidR="00617B2B">
          <w:rPr>
            <w:rFonts w:hint="eastAsia"/>
          </w:rPr>
          <w:t>过程，相当于从</w:t>
        </w:r>
        <w:r w:rsidR="00820159">
          <w:rPr>
            <w:rFonts w:hint="eastAsia"/>
          </w:rPr>
          <w:t>该热顶点进入高速公路，借助高速公路网上的快速通道（热路径），快速到达其他</w:t>
        </w:r>
      </w:ins>
      <w:ins w:id="52" w:author="HERO 浩宇" w:date="2023-11-19T21:17:00Z">
        <w:r w:rsidR="00820159">
          <w:rPr>
            <w:rFonts w:hint="eastAsia"/>
          </w:rPr>
          <w:t>高速</w:t>
        </w:r>
        <w:r w:rsidR="00C71700">
          <w:rPr>
            <w:rFonts w:hint="eastAsia"/>
          </w:rPr>
          <w:t>站点（热顶点）</w:t>
        </w:r>
      </w:ins>
      <w:ins w:id="53" w:author="HERO 浩宇" w:date="2023-11-19T21:30:00Z">
        <w:r w:rsidR="00727170">
          <w:rPr>
            <w:rFonts w:hint="eastAsia"/>
          </w:rPr>
          <w:t>。</w:t>
        </w:r>
      </w:ins>
      <w:del w:id="54" w:author="HERO 浩宇" w:date="2023-11-19T21:30:00Z">
        <w:r w:rsidR="00524520" w:rsidDel="00727170">
          <w:rPr>
            <w:rFonts w:hint="eastAsia"/>
          </w:rPr>
          <w:delText>查询任务的起点到达一个热顶点</w:delText>
        </w:r>
        <w:r w:rsidR="00CD3500" w:rsidDel="00727170">
          <w:rPr>
            <w:rFonts w:hint="eastAsia"/>
          </w:rPr>
          <w:delText>（相当于</w:delText>
        </w:r>
        <w:r w:rsidR="007B49D5" w:rsidDel="00727170">
          <w:rPr>
            <w:rFonts w:hint="eastAsia"/>
          </w:rPr>
          <w:delText>从起点</w:delText>
        </w:r>
        <w:r w:rsidR="00CD3500" w:rsidDel="00727170">
          <w:rPr>
            <w:rFonts w:hint="eastAsia"/>
          </w:rPr>
          <w:delText>进入高速公路的入口），然后前往另一个热顶点（相当于经由高速公路</w:delText>
        </w:r>
        <w:r w:rsidR="007B49D5" w:rsidDel="00727170">
          <w:rPr>
            <w:rFonts w:hint="eastAsia"/>
          </w:rPr>
          <w:delText>到达出口</w:delText>
        </w:r>
        <w:r w:rsidR="00CD3500" w:rsidDel="00727170">
          <w:rPr>
            <w:rFonts w:hint="eastAsia"/>
          </w:rPr>
          <w:delText>）</w:delText>
        </w:r>
        <w:r w:rsidR="007B49D5" w:rsidDel="00727170">
          <w:rPr>
            <w:rFonts w:hint="eastAsia"/>
          </w:rPr>
          <w:delText>，最</w:delText>
        </w:r>
        <w:r w:rsidR="007B1962" w:rsidDel="00727170">
          <w:rPr>
            <w:rFonts w:hint="eastAsia"/>
          </w:rPr>
          <w:delText>后</w:delText>
        </w:r>
        <w:r w:rsidR="007B49D5" w:rsidDel="00727170">
          <w:rPr>
            <w:rFonts w:hint="eastAsia"/>
          </w:rPr>
          <w:delText>到达目的顶点（相当于从高速公路出口到达目的点）</w:delText>
        </w:r>
        <w:r w:rsidR="003D0FC5" w:rsidDel="00727170">
          <w:rPr>
            <w:rFonts w:hint="eastAsia"/>
          </w:rPr>
          <w:delText>。</w:delText>
        </w:r>
      </w:del>
      <w:r w:rsidR="003D0FC5">
        <w:t>GraphCPP</w:t>
      </w:r>
      <w:ins w:id="55" w:author="HERO 浩宇" w:date="2023-11-19T21:31:00Z">
        <w:r w:rsidR="00727170">
          <w:rPr>
            <w:rFonts w:hint="eastAsia"/>
          </w:rPr>
          <w:t>两层级的计算共享机制减少了冗余计算。</w:t>
        </w:r>
      </w:ins>
      <w:del w:id="56" w:author="HERO 浩宇" w:date="2023-11-19T21:31:00Z">
        <w:r w:rsidR="003D0FC5" w:rsidDel="00727170">
          <w:rPr>
            <w:rFonts w:hint="eastAsia"/>
          </w:rPr>
          <w:delText>通过预计算获得热路径的值，并保存在核心子图中，从而实现计算</w:delText>
        </w:r>
        <w:commentRangeStart w:id="57"/>
        <w:commentRangeStart w:id="58"/>
        <w:r w:rsidR="003D0FC5" w:rsidDel="00727170">
          <w:rPr>
            <w:rFonts w:hint="eastAsia"/>
          </w:rPr>
          <w:delText>共享</w:delText>
        </w:r>
        <w:commentRangeEnd w:id="57"/>
        <w:commentRangeEnd w:id="58"/>
        <w:r w:rsidR="00BD40A2" w:rsidDel="00727170">
          <w:rPr>
            <w:rStyle w:val="af0"/>
          </w:rPr>
          <w:commentReference w:id="57"/>
        </w:r>
        <w:r w:rsidR="00BD40A2" w:rsidDel="00727170">
          <w:rPr>
            <w:rStyle w:val="af0"/>
          </w:rPr>
          <w:commentReference w:id="58"/>
        </w:r>
        <w:r w:rsidR="003D0FC5" w:rsidDel="00727170">
          <w:rPr>
            <w:rFonts w:hint="eastAsia"/>
          </w:rPr>
          <w:delText>。</w:delText>
        </w:r>
      </w:del>
    </w:p>
    <w:p w14:paraId="5DA3B12D" w14:textId="190C05C1" w:rsidR="009E7146" w:rsidDel="008F20FC" w:rsidRDefault="00DE0C8A">
      <w:pPr>
        <w:ind w:firstLine="420"/>
        <w:rPr>
          <w:del w:id="59" w:author="HERO 浩宇" w:date="2023-11-19T21:31:00Z"/>
        </w:rPr>
      </w:pPr>
      <w:r>
        <w:rPr>
          <w:rFonts w:hint="eastAsia"/>
        </w:rPr>
        <w:t>最后</w:t>
      </w:r>
      <w:r w:rsidR="00C20111">
        <w:rPr>
          <w:rFonts w:hint="eastAsia"/>
        </w:rPr>
        <w:t>，</w:t>
      </w:r>
      <w:r w:rsidRPr="006F427E">
        <w:t>GraphCPP</w:t>
      </w:r>
      <w:r w:rsidR="00C20111">
        <w:rPr>
          <w:rFonts w:hint="eastAsia"/>
        </w:rPr>
        <w:t>还通过预测不同查询任务的遍历路径，</w:t>
      </w:r>
      <w:r w:rsidR="00F42933">
        <w:rPr>
          <w:rFonts w:hint="eastAsia"/>
        </w:rPr>
        <w:t>驱动</w:t>
      </w:r>
      <w:r w:rsidR="00C20111">
        <w:rPr>
          <w:rFonts w:hint="eastAsia"/>
        </w:rPr>
        <w:t>高度重叠的</w:t>
      </w:r>
      <w:r w:rsidR="004242FE">
        <w:rPr>
          <w:rFonts w:hint="eastAsia"/>
        </w:rPr>
        <w:t>相似</w:t>
      </w:r>
      <w:r w:rsidR="00C20111">
        <w:rPr>
          <w:rFonts w:hint="eastAsia"/>
        </w:rPr>
        <w:t>查询任务批量执行，进一</w:t>
      </w:r>
      <w:r w:rsidR="00C20111">
        <w:rPr>
          <w:rFonts w:hint="eastAsia"/>
        </w:rPr>
        <w:t>步提高了并发查询的性能。</w:t>
      </w:r>
    </w:p>
    <w:p w14:paraId="3F7E2198" w14:textId="77777777" w:rsidR="008F20FC" w:rsidRDefault="009E7146" w:rsidP="008F20FC">
      <w:pPr>
        <w:ind w:firstLine="420"/>
        <w:rPr>
          <w:ins w:id="60" w:author="HERO 浩宇" w:date="2023-11-19T21:31:00Z"/>
        </w:rPr>
      </w:pPr>
      <w:del w:id="61" w:author="HERO 浩宇" w:date="2023-11-19T21:31:00Z">
        <w:r w:rsidDel="008F20FC">
          <w:br w:type="column"/>
        </w:r>
      </w:del>
    </w:p>
    <w:p w14:paraId="43D5EFE3" w14:textId="6DB7CE9C" w:rsidR="00354605" w:rsidRPr="00616675" w:rsidRDefault="00354605" w:rsidP="008F20FC">
      <w:pPr>
        <w:ind w:firstLine="420"/>
        <w:rPr>
          <w:sz w:val="18"/>
          <w:szCs w:val="18"/>
        </w:rPr>
        <w:pPrChange w:id="62" w:author="HERO 浩宇" w:date="2023-11-19T21:31:00Z">
          <w:pPr/>
        </w:pPrChange>
      </w:pPr>
      <w:r w:rsidRPr="00616675">
        <w:rPr>
          <w:sz w:val="18"/>
          <w:szCs w:val="18"/>
        </w:rPr>
        <w:t>To address the challenges mentioned above, this paper proposes a data-driven concurrent point-to-point query system called GraphCPP. It enhances the throughput of concurrent point-to-point query systems through data sharing and computation sharing mechanisms.</w:t>
      </w:r>
    </w:p>
    <w:p w14:paraId="0160C085" w14:textId="77777777" w:rsidR="00354605" w:rsidRPr="00616675" w:rsidRDefault="00354605" w:rsidP="00354605">
      <w:pPr>
        <w:rPr>
          <w:sz w:val="18"/>
          <w:szCs w:val="18"/>
        </w:rPr>
      </w:pPr>
    </w:p>
    <w:p w14:paraId="239531C8" w14:textId="3806A0EA" w:rsidR="005C51F3" w:rsidRDefault="00354605" w:rsidP="00354605">
      <w:pPr>
        <w:rPr>
          <w:sz w:val="18"/>
          <w:szCs w:val="18"/>
        </w:rPr>
      </w:pPr>
      <w:r w:rsidRPr="00616675">
        <w:rPr>
          <w:sz w:val="18"/>
          <w:szCs w:val="18"/>
        </w:rPr>
        <w:t xml:space="preserve">In GraphCPP, we </w:t>
      </w:r>
      <w:r w:rsidR="000B47A7">
        <w:rPr>
          <w:rFonts w:hint="eastAsia"/>
          <w:sz w:val="18"/>
          <w:szCs w:val="18"/>
        </w:rPr>
        <w:t>firstly</w:t>
      </w:r>
      <w:r w:rsidR="000B47A7">
        <w:rPr>
          <w:sz w:val="18"/>
          <w:szCs w:val="18"/>
        </w:rPr>
        <w:t xml:space="preserve"> </w:t>
      </w:r>
      <w:r w:rsidRPr="00616675">
        <w:rPr>
          <w:sz w:val="18"/>
          <w:szCs w:val="18"/>
        </w:rPr>
        <w:t>introduce a data-driven caching execution mechanism that transforms the traditional "task→data" scheduling approach into a "data→task" scheduling approach, thereby enabling the sharing of overlapping graph structure data among multiple tasks. Under this execution mechanism, GraphCPP first determines the scheduling order of data: it logically partitions graph structure data into fine-grained chunks at the LLC level. Subsequently, it associates query tasks with the relevant graph chunks based on the graph block where the active vertices of the query tasks reside. The higher the number of associated tasks, the higher the priority for scheduling that chunk. As the set of active vertices changes in each round, and the number of associated tasks for shared chunks needs updating in each round, GraphCPP adopts an associated task-triggering mechanism to achieve "data→task" scheduling. After loading the graph chunks into the LLC in priority order, the system utilizes the associated information obtained in each round to trigger the batch execution of associated tasks for the current chunk, efficiently accessing shared data.</w:t>
      </w:r>
    </w:p>
    <w:p w14:paraId="2688504C" w14:textId="77777777" w:rsidR="005C51F3" w:rsidRPr="005C51F3" w:rsidRDefault="005C51F3" w:rsidP="005C51F3">
      <w:pPr>
        <w:rPr>
          <w:sz w:val="18"/>
          <w:szCs w:val="18"/>
        </w:rPr>
      </w:pPr>
    </w:p>
    <w:p w14:paraId="567D473A" w14:textId="418DEA42" w:rsidR="005C51F3" w:rsidDel="00B435AB" w:rsidRDefault="007659C5" w:rsidP="005C51F3">
      <w:pPr>
        <w:rPr>
          <w:del w:id="63" w:author="HERO 浩宇" w:date="2023-11-19T20:59:00Z"/>
          <w:sz w:val="18"/>
          <w:szCs w:val="18"/>
        </w:rPr>
      </w:pPr>
      <w:ins w:id="64" w:author="HERO 浩宇" w:date="2023-11-19T21:34:00Z">
        <w:r w:rsidRPr="007659C5">
          <w:rPr>
            <w:sz w:val="18"/>
            <w:szCs w:val="18"/>
          </w:rPr>
          <w:t>Secondly, GraphCPP proposes a dual-level computation sharing mechanism comprising global indexing and core subgraph indexing. It designates vertices with a substantial number of connecting edges in the graph as hot vertices and the paths between hot vertices as hot paths. While the quantities of hot vertices and hot paths are limited, they frequently appear in traversal paths reached by different query tasks. The dual-level computation sharing mechanism achieves the first level of computation sharing through global indexing. The global index maintains a small set of hot vertices and their index information to other vertices. These hot vertices act as intermediary nodes for different query paths, providing prunable path values for the majority of queries. Through the core subgraph mechanism, the second level of computation sharing is realized. The core subgraph primarily maintains hot paths connecting hot vertices in the graph. It is essential to note that the number of hot vertices in the core subgraph is an order of magnitude larger than that in the global index. Specifically, it first filters hot vertices with high degrees from the original graph data. Subsequently, it traverses hot paths between these vertices, assigning the path values as weights to the edges between pairs of hot vertices. During the query process, the core subgraph functions like a high-speed highway network. The query task starts at a hot vertex (analogous to entering a highway at an entrance), proceeds to another hot vertex (similar to reaching an exit via the highway), and ultimately arrives at the destination vertex (analogous to reaching the destination from a highway exit). The dual-level computation sharing mechanism in GraphCPP reduces redundant computations.</w:t>
        </w:r>
      </w:ins>
      <w:del w:id="65" w:author="HERO 浩宇" w:date="2023-11-19T20:59:00Z">
        <w:r w:rsidR="005C51F3" w:rsidRPr="005C51F3" w:rsidDel="00B435AB">
          <w:rPr>
            <w:sz w:val="18"/>
            <w:szCs w:val="18"/>
          </w:rPr>
          <w:delText>Secondly, GraphCPP proposes a query acceleration mechanism based on core subgraphs to achieve computation sharing in concurrent graph query tasks. It identifies vertices with a significant number of connecting edges in the graph as hot vertices, which play a role similar to hub cities acting as intermediaries in real-world airline networks. The paths between hot vertices are referred to as hot paths, and although their quantity is limited, they frequently appear in traversal paths reached by different query tasks. Constructing a core subgraph involves first selecting high-degree vertices from the original graph data. Subsequently, it traverses the hot paths between these vertices, assigning the path values as weights to the edges between pairs of hot vertices. During the query process, the core subgraph acts as a high-speed network of highways. The query task starts at a hot vertex (analogous to entering a highway at an entrance), moves to another hot vertex (similar to reaching an exit via the highway), and finally arrives at the destination vertex (analogous to reaching the destination from a highway exit). GraphCPP achieves computation sharing by precomputing the values of hot paths and storing them in the core subgraph.</w:delText>
        </w:r>
      </w:del>
    </w:p>
    <w:p w14:paraId="3B507AE7" w14:textId="77777777" w:rsidR="00B435AB" w:rsidRPr="005C51F3" w:rsidRDefault="00B435AB" w:rsidP="005C51F3">
      <w:pPr>
        <w:rPr>
          <w:ins w:id="66" w:author="HERO 浩宇" w:date="2023-11-19T20:59:00Z"/>
          <w:sz w:val="18"/>
          <w:szCs w:val="18"/>
        </w:rPr>
      </w:pPr>
    </w:p>
    <w:p w14:paraId="1F227130" w14:textId="77777777" w:rsidR="005C51F3" w:rsidRPr="005C51F3" w:rsidRDefault="005C51F3" w:rsidP="005C51F3">
      <w:pPr>
        <w:rPr>
          <w:sz w:val="18"/>
          <w:szCs w:val="18"/>
        </w:rPr>
      </w:pPr>
    </w:p>
    <w:p w14:paraId="4C3D481F" w14:textId="075CEE3F" w:rsidR="005C51F3" w:rsidRPr="00354605" w:rsidRDefault="005C51F3" w:rsidP="005C51F3">
      <w:pPr>
        <w:rPr>
          <w:sz w:val="18"/>
          <w:szCs w:val="18"/>
        </w:rPr>
      </w:pPr>
      <w:r w:rsidRPr="005C51F3">
        <w:rPr>
          <w:sz w:val="18"/>
          <w:szCs w:val="18"/>
        </w:rPr>
        <w:t>Lastly, GraphCPP further enhances the performance of concurrent queries by predicting the traversal paths of different query tasks and driving the batch execution of highly overlapping similar query tasks.</w:t>
      </w:r>
    </w:p>
    <w:p w14:paraId="5208A422" w14:textId="2AF3FBEC" w:rsidR="008028BB" w:rsidRDefault="008028BB" w:rsidP="00354605">
      <w:r w:rsidRPr="008028BB">
        <w:br w:type="page"/>
      </w:r>
    </w:p>
    <w:p w14:paraId="7D44E9F2" w14:textId="22B7A568" w:rsidR="007A201B" w:rsidRDefault="007A201B" w:rsidP="006F427E">
      <w:pPr>
        <w:ind w:firstLine="420"/>
      </w:pPr>
      <w:bookmarkStart w:id="67" w:name="OLE_LINK3"/>
      <w:r>
        <w:rPr>
          <w:rFonts w:hint="eastAsia"/>
        </w:rPr>
        <w:lastRenderedPageBreak/>
        <w:t>本文主要做出了如下贡献：</w:t>
      </w:r>
    </w:p>
    <w:p w14:paraId="55B88351" w14:textId="41D29108" w:rsidR="008F1D8E" w:rsidRDefault="008F1D8E" w:rsidP="008F1D8E">
      <w:pPr>
        <w:pStyle w:val="af5"/>
        <w:numPr>
          <w:ilvl w:val="0"/>
          <w:numId w:val="3"/>
        </w:numPr>
        <w:ind w:firstLineChars="0"/>
      </w:pPr>
      <w:r>
        <w:rPr>
          <w:rFonts w:hint="eastAsia"/>
        </w:rPr>
        <w:t>分析</w:t>
      </w:r>
      <w:r w:rsidR="007A201B">
        <w:rPr>
          <w:rFonts w:hint="eastAsia"/>
        </w:rPr>
        <w:t>了现有</w:t>
      </w:r>
      <w:r w:rsidR="00070256">
        <w:rPr>
          <w:rFonts w:hint="eastAsia"/>
        </w:rPr>
        <w:t>点对点</w:t>
      </w:r>
      <w:r w:rsidR="007A201B">
        <w:rPr>
          <w:rFonts w:hint="eastAsia"/>
        </w:rPr>
        <w:t>查询系统</w:t>
      </w:r>
      <w:r>
        <w:rPr>
          <w:rFonts w:hint="eastAsia"/>
        </w:rPr>
        <w:t>处理并发点对点查询任务时的性能瓶颈，并提出利用并发查询任务之间的数据访问相似性</w:t>
      </w:r>
      <w:r w:rsidR="002023FC">
        <w:rPr>
          <w:rFonts w:hint="eastAsia"/>
        </w:rPr>
        <w:t>和计算相似性</w:t>
      </w:r>
      <w:r w:rsidR="00EB209B">
        <w:rPr>
          <w:rFonts w:hint="eastAsia"/>
        </w:rPr>
        <w:t>来</w:t>
      </w:r>
      <w:r w:rsidR="002023FC">
        <w:rPr>
          <w:rFonts w:hint="eastAsia"/>
        </w:rPr>
        <w:t>提高</w:t>
      </w:r>
      <w:r>
        <w:rPr>
          <w:rFonts w:hint="eastAsia"/>
        </w:rPr>
        <w:t>并发任务吞吐量。</w:t>
      </w:r>
    </w:p>
    <w:p w14:paraId="5B7A34E3" w14:textId="68D3B199" w:rsidR="007A201B" w:rsidRDefault="00DF4E88" w:rsidP="007A201B">
      <w:pPr>
        <w:pStyle w:val="af5"/>
        <w:numPr>
          <w:ilvl w:val="0"/>
          <w:numId w:val="3"/>
        </w:numPr>
        <w:ind w:firstLineChars="0"/>
      </w:pPr>
      <w:r>
        <w:rPr>
          <w:rFonts w:hint="eastAsia"/>
        </w:rPr>
        <w:t>开发</w:t>
      </w:r>
      <w:r w:rsidR="007A201B">
        <w:rPr>
          <w:rFonts w:hint="eastAsia"/>
        </w:rPr>
        <w:t>了GraphCPP，一个</w:t>
      </w:r>
      <w:r w:rsidR="007A201B" w:rsidRPr="003747C9">
        <w:rPr>
          <w:rFonts w:hint="eastAsia"/>
        </w:rPr>
        <w:t>动态图上</w:t>
      </w:r>
      <w:r w:rsidR="00C12862">
        <w:rPr>
          <w:rFonts w:hint="eastAsia"/>
        </w:rPr>
        <w:t>数据驱动</w:t>
      </w:r>
      <w:r w:rsidR="007A201B" w:rsidRPr="003747C9">
        <w:rPr>
          <w:rFonts w:hint="eastAsia"/>
        </w:rPr>
        <w:t>的并发处理点对点查询</w:t>
      </w:r>
      <w:r w:rsidR="007A201B">
        <w:rPr>
          <w:rFonts w:hint="eastAsia"/>
        </w:rPr>
        <w:t>系统，</w:t>
      </w:r>
      <w:r w:rsidR="00C12862">
        <w:rPr>
          <w:rFonts w:hint="eastAsia"/>
        </w:rPr>
        <w:t>实现了并发任务之间的数据共享和计算共享，并提出了一个相似任务批量执行策略。</w:t>
      </w:r>
    </w:p>
    <w:p w14:paraId="020EDBA3" w14:textId="227EC787" w:rsidR="001D60F5" w:rsidRDefault="007A201B" w:rsidP="001D60F5">
      <w:pPr>
        <w:pStyle w:val="af5"/>
        <w:numPr>
          <w:ilvl w:val="0"/>
          <w:numId w:val="3"/>
        </w:numPr>
        <w:ind w:firstLineChars="0"/>
        <w:rPr>
          <w:ins w:id="68" w:author="HERO 浩宇" w:date="2023-11-15T23:56:00Z"/>
        </w:rPr>
      </w:pPr>
      <w:r>
        <w:rPr>
          <w:rFonts w:hint="eastAsia"/>
        </w:rPr>
        <w:t>我们将GraphCPP</w:t>
      </w:r>
      <w:r w:rsidR="0065740F">
        <w:rPr>
          <w:rFonts w:hint="eastAsia"/>
        </w:rPr>
        <w:t>与</w:t>
      </w:r>
      <w:r>
        <w:rPr>
          <w:rFonts w:hint="eastAsia"/>
        </w:rPr>
        <w:t>当前最先进的</w:t>
      </w:r>
      <w:ins w:id="69" w:author="HERO 浩宇" w:date="2023-11-15T23:56:00Z">
        <w:r w:rsidR="001D60F5">
          <w:rPr>
            <w:rFonts w:hint="eastAsia"/>
          </w:rPr>
          <w:t>三个</w:t>
        </w:r>
      </w:ins>
      <w:r>
        <w:rPr>
          <w:rFonts w:hint="eastAsia"/>
        </w:rPr>
        <w:t>点对点查询系统XXXXXX进行对比，</w:t>
      </w:r>
      <w:ins w:id="70" w:author="HERO 浩宇" w:date="2023-11-15T23:56:00Z">
        <w:r w:rsidR="001D60F5" w:rsidRPr="00FC6DAD">
          <w:t>该工作负载包</w:t>
        </w:r>
        <w:r w:rsidR="001D60F5">
          <w:rPr>
            <w:rFonts w:hint="eastAsia"/>
          </w:rPr>
          <w:t>x</w:t>
        </w:r>
        <w:r w:rsidR="001D60F5" w:rsidRPr="00FC6DAD">
          <w:t>个真实图表上的</w:t>
        </w:r>
        <w:r w:rsidR="001D60F5">
          <w:rPr>
            <w:rFonts w:hint="eastAsia"/>
          </w:rPr>
          <w:t>x</w:t>
        </w:r>
        <w:r w:rsidR="001D60F5" w:rsidRPr="00FC6DAD">
          <w:t>个应用程序</w:t>
        </w:r>
        <w:r w:rsidR="001D60F5">
          <w:rPr>
            <w:rFonts w:hint="eastAsia"/>
          </w:rPr>
          <w:t>xxxxx</w:t>
        </w:r>
        <w:r w:rsidR="001D60F5" w:rsidRPr="00FC6DAD">
          <w:t>。我们的实验表明</w:t>
        </w:r>
        <w:r w:rsidR="001D60F5">
          <w:rPr>
            <w:rFonts w:hint="eastAsia"/>
          </w:rPr>
          <w:t>,</w:t>
        </w:r>
        <w:r w:rsidR="001D60F5">
          <w:t xml:space="preserve"> </w:t>
        </w:r>
        <w:r w:rsidR="001D60F5" w:rsidRPr="00FC6DAD">
          <w:t>与其他 GPS 相比，</w:t>
        </w:r>
      </w:ins>
      <w:ins w:id="71" w:author="HERO 浩宇" w:date="2023-11-15T23:57:00Z">
        <w:r w:rsidR="001D60F5">
          <w:rPr>
            <w:rFonts w:hint="eastAsia"/>
          </w:rPr>
          <w:t>GraphCPP</w:t>
        </w:r>
      </w:ins>
      <w:ins w:id="72" w:author="HERO 浩宇" w:date="2023-11-15T23:56:00Z">
        <w:r w:rsidR="001D60F5" w:rsidRPr="00FC6DAD">
          <w:t>平均比</w:t>
        </w:r>
      </w:ins>
      <w:ins w:id="73" w:author="HERO 浩宇" w:date="2023-11-15T23:57:00Z">
        <w:r w:rsidR="00CF0027">
          <w:t>xxx</w:t>
        </w:r>
        <w:r w:rsidR="00CF0027">
          <w:rPr>
            <w:rFonts w:hint="eastAsia"/>
          </w:rPr>
          <w:t>、xxx和xxx</w:t>
        </w:r>
      </w:ins>
      <w:ins w:id="74" w:author="HERO 浩宇" w:date="2023-11-15T23:56:00Z">
        <w:r w:rsidR="001D60F5" w:rsidRPr="00FC6DAD">
          <w:t xml:space="preserve"> 提高了 </w:t>
        </w:r>
      </w:ins>
      <w:ins w:id="75" w:author="HERO 浩宇" w:date="2023-11-15T23:57:00Z">
        <w:r w:rsidR="00CF0027">
          <w:t>xx</w:t>
        </w:r>
      </w:ins>
      <w:ins w:id="76" w:author="HERO 浩宇" w:date="2023-11-15T23:56:00Z">
        <w:r w:rsidR="001D60F5" w:rsidRPr="00FC6DAD">
          <w:t>倍、</w:t>
        </w:r>
      </w:ins>
      <w:ins w:id="77" w:author="HERO 浩宇" w:date="2023-11-15T23:57:00Z">
        <w:r w:rsidR="00CF0027">
          <w:t>xxx</w:t>
        </w:r>
      </w:ins>
      <w:ins w:id="78" w:author="HERO 浩宇" w:date="2023-11-15T23:56:00Z">
        <w:r w:rsidR="001D60F5" w:rsidRPr="00FC6DAD">
          <w:t xml:space="preserve"> 倍和 </w:t>
        </w:r>
      </w:ins>
      <w:ins w:id="79" w:author="HERO 浩宇" w:date="2023-11-15T23:57:00Z">
        <w:r w:rsidR="00CF0027">
          <w:t>xxx</w:t>
        </w:r>
      </w:ins>
      <w:ins w:id="80" w:author="HERO 浩宇" w:date="2023-11-15T23:56:00Z">
        <w:r w:rsidR="001D60F5" w:rsidRPr="00FC6DAD">
          <w:t xml:space="preserve"> 倍</w:t>
        </w:r>
      </w:ins>
    </w:p>
    <w:p w14:paraId="076260AA" w14:textId="527B55B5" w:rsidR="00FC6DAD" w:rsidDel="00CF0027" w:rsidRDefault="007A201B" w:rsidP="007A201B">
      <w:pPr>
        <w:pStyle w:val="af5"/>
        <w:numPr>
          <w:ilvl w:val="0"/>
          <w:numId w:val="3"/>
        </w:numPr>
        <w:ind w:firstLineChars="0"/>
        <w:rPr>
          <w:del w:id="81" w:author="HERO 浩宇" w:date="2023-11-15T23:57:00Z"/>
        </w:rPr>
      </w:pPr>
      <w:del w:id="82" w:author="HERO 浩宇" w:date="2023-11-15T23:57:00Z">
        <w:r w:rsidDel="00CF0027">
          <w:rPr>
            <w:rFonts w:hint="eastAsia"/>
          </w:rPr>
          <w:delText>结果表明</w:delText>
        </w:r>
        <w:commentRangeStart w:id="83"/>
        <w:r w:rsidDel="00CF0027">
          <w:rPr>
            <w:rFonts w:hint="eastAsia"/>
          </w:rPr>
          <w:delText>XXXXXXXXX</w:delText>
        </w:r>
        <w:commentRangeEnd w:id="83"/>
        <w:r w:rsidR="007568E7" w:rsidDel="00CF0027">
          <w:rPr>
            <w:rStyle w:val="af0"/>
          </w:rPr>
          <w:commentReference w:id="83"/>
        </w:r>
      </w:del>
    </w:p>
    <w:bookmarkEnd w:id="67"/>
    <w:p w14:paraId="2A8A5468" w14:textId="77777777" w:rsidR="007568E7" w:rsidRDefault="006F427E" w:rsidP="007568E7">
      <w:pPr>
        <w:ind w:firstLine="420"/>
      </w:pPr>
      <w:r>
        <w:br w:type="column"/>
      </w:r>
      <w:r w:rsidR="007568E7">
        <w:t>This paper makes the following contributions:</w:t>
      </w:r>
    </w:p>
    <w:p w14:paraId="17D4E802" w14:textId="77777777" w:rsidR="007568E7" w:rsidRDefault="007568E7" w:rsidP="007568E7">
      <w:pPr>
        <w:ind w:firstLine="420"/>
      </w:pPr>
    </w:p>
    <w:p w14:paraId="5DD5607A" w14:textId="77777777" w:rsidR="007568E7" w:rsidRDefault="007568E7" w:rsidP="007568E7">
      <w:pPr>
        <w:ind w:firstLine="420"/>
      </w:pPr>
      <w:r>
        <w:t>We analyze the performance bottlenecks of existing point-to-point query systems when handling concurrent tasks and propose leveraging the similarities in data access and computation among concurrent tasks to enhance throughput.</w:t>
      </w:r>
    </w:p>
    <w:p w14:paraId="5DE31AA9" w14:textId="77777777" w:rsidR="007568E7" w:rsidRDefault="007568E7" w:rsidP="007568E7">
      <w:pPr>
        <w:ind w:firstLine="420"/>
      </w:pPr>
    </w:p>
    <w:p w14:paraId="6C82A646" w14:textId="77777777" w:rsidR="007568E7" w:rsidRDefault="007568E7" w:rsidP="007568E7">
      <w:pPr>
        <w:ind w:firstLine="420"/>
      </w:pPr>
      <w:r>
        <w:t>We develop GraphCPP, a dynamic graph-driven concurrent processing system for point-to-point queries. It achieves data sharing and computation sharing among concurrent tasks and introduces a strategy for batch execution of similar tasks.</w:t>
      </w:r>
    </w:p>
    <w:p w14:paraId="6B31C64F" w14:textId="77777777" w:rsidR="007568E7" w:rsidRDefault="007568E7" w:rsidP="007568E7">
      <w:pPr>
        <w:ind w:firstLine="420"/>
      </w:pPr>
    </w:p>
    <w:p w14:paraId="7EF50EE6" w14:textId="41B64513" w:rsidR="006F427E" w:rsidRDefault="00450B97">
      <w:pPr>
        <w:ind w:firstLine="420"/>
      </w:pPr>
      <w:ins w:id="84" w:author="HERO 浩宇" w:date="2023-11-19T21:02:00Z">
        <w:r w:rsidRPr="00450B97">
          <w:t>We compare GraphCPP with three state-of-the-art point-to-point query systems, namely XXXXXX, using a workload that includes x real-world graphs and x applications. Our experiments demonstrate that, on average, GraphCPP outperforms others, achieving xx times, xxx times, and xxx times improvement compared to XXX, XXX, and XXX, respectively.</w:t>
        </w:r>
      </w:ins>
      <w:del w:id="85" w:author="HERO 浩宇" w:date="2023-11-19T21:02:00Z">
        <w:r w:rsidR="007568E7" w:rsidDel="00450B97">
          <w:delText>We compare GraphCPP with the state-of-the-art point-to-point query system XXXXXX. The results indicate XXXXXXXX.</w:delText>
        </w:r>
        <w:r w:rsidR="007568E7" w:rsidRPr="002F34A1" w:rsidDel="00450B97">
          <w:rPr>
            <w:sz w:val="18"/>
            <w:szCs w:val="18"/>
          </w:rPr>
          <w:delText xml:space="preserve"> </w:delText>
        </w:r>
      </w:del>
      <w:r w:rsidR="006F427E">
        <w:br w:type="page"/>
      </w:r>
    </w:p>
    <w:p w14:paraId="3D503FDF" w14:textId="0775F691" w:rsidR="0076683C" w:rsidRDefault="0076683C" w:rsidP="0076683C">
      <w:pPr>
        <w:pStyle w:val="a8"/>
        <w:rPr>
          <w:ins w:id="86" w:author="HERO 浩宇" w:date="2023-11-15T08:52:00Z"/>
        </w:rPr>
      </w:pPr>
      <w:bookmarkStart w:id="87" w:name="_Toc149671640"/>
      <w:r>
        <w:rPr>
          <w:rFonts w:hint="eastAsia"/>
        </w:rPr>
        <w:lastRenderedPageBreak/>
        <w:t>背景和动机</w:t>
      </w:r>
      <w:bookmarkEnd w:id="87"/>
    </w:p>
    <w:p w14:paraId="0F38E4F0" w14:textId="77777777" w:rsidR="001F7C6C" w:rsidRPr="00EF12CB" w:rsidDel="001F7C6C" w:rsidRDefault="001F7C6C" w:rsidP="001F7C6C">
      <w:pPr>
        <w:rPr>
          <w:del w:id="88" w:author="HERO 浩宇" w:date="2023-11-15T08:52:00Z"/>
          <w:moveTo w:id="89" w:author="HERO 浩宇" w:date="2023-11-15T08:52:00Z"/>
          <w:b/>
          <w:bCs/>
          <w:sz w:val="18"/>
          <w:szCs w:val="18"/>
          <w:rPrChange w:id="90" w:author="HERO 浩宇" w:date="2023-11-15T08:52:00Z">
            <w:rPr>
              <w:del w:id="91" w:author="HERO 浩宇" w:date="2023-11-15T08:52:00Z"/>
              <w:moveTo w:id="92" w:author="HERO 浩宇" w:date="2023-11-15T08:52:00Z"/>
              <w:sz w:val="18"/>
              <w:szCs w:val="18"/>
            </w:rPr>
          </w:rPrChange>
        </w:rPr>
      </w:pPr>
      <w:moveToRangeStart w:id="93" w:author="HERO 浩宇" w:date="2023-11-15T08:52:00Z" w:name="move150930758"/>
      <w:moveTo w:id="94" w:author="HERO 浩宇" w:date="2023-11-15T08:52:00Z">
        <w:r w:rsidRPr="00EF12CB">
          <w:rPr>
            <w:b/>
            <w:bCs/>
            <w:sz w:val="18"/>
            <w:szCs w:val="18"/>
            <w:rPrChange w:id="95" w:author="HERO 浩宇" w:date="2023-11-15T08:52:00Z">
              <w:rPr>
                <w:sz w:val="18"/>
                <w:szCs w:val="18"/>
              </w:rPr>
            </w:rPrChange>
          </w:rPr>
          <w:t>Table 1: Profiling performance analysis of conducting 10,000 point-to-point queries on LiveJournal graph using existing graph query systems.</w:t>
        </w:r>
      </w:moveTo>
    </w:p>
    <w:moveToRangeEnd w:id="93"/>
    <w:p w14:paraId="5380CCAD" w14:textId="77777777" w:rsidR="001F7C6C" w:rsidRPr="000534DF" w:rsidRDefault="001F7C6C">
      <w:pPr>
        <w:pPrChange w:id="96" w:author="HERO 浩宇" w:date="2023-11-15T08:52:00Z">
          <w:pPr>
            <w:pStyle w:val="a8"/>
          </w:pPr>
        </w:pPrChange>
      </w:pPr>
    </w:p>
    <w:tbl>
      <w:tblPr>
        <w:tblStyle w:val="af8"/>
        <w:tblpPr w:leftFromText="180" w:rightFromText="180" w:vertAnchor="text" w:horzAnchor="margin" w:tblpY="121"/>
        <w:tblW w:w="10107" w:type="dxa"/>
        <w:tblLook w:val="04A0" w:firstRow="1" w:lastRow="0" w:firstColumn="1" w:lastColumn="0" w:noHBand="0" w:noVBand="1"/>
        <w:tblPrChange w:id="97" w:author="HERO 浩宇" w:date="2023-11-15T08:52:00Z">
          <w:tblPr>
            <w:tblStyle w:val="af8"/>
            <w:tblpPr w:leftFromText="180" w:rightFromText="180" w:vertAnchor="text" w:horzAnchor="page" w:tblpX="843" w:tblpY="140"/>
            <w:tblW w:w="0" w:type="auto"/>
            <w:tblLook w:val="04A0" w:firstRow="1" w:lastRow="0" w:firstColumn="1" w:lastColumn="0" w:noHBand="0" w:noVBand="1"/>
          </w:tblPr>
        </w:tblPrChange>
      </w:tblPr>
      <w:tblGrid>
        <w:gridCol w:w="1225"/>
        <w:gridCol w:w="980"/>
        <w:gridCol w:w="988"/>
        <w:gridCol w:w="991"/>
        <w:gridCol w:w="981"/>
        <w:gridCol w:w="989"/>
        <w:gridCol w:w="990"/>
        <w:gridCol w:w="982"/>
        <w:gridCol w:w="990"/>
        <w:gridCol w:w="991"/>
        <w:tblGridChange w:id="98">
          <w:tblGrid>
            <w:gridCol w:w="1224"/>
            <w:gridCol w:w="35"/>
            <w:gridCol w:w="1024"/>
            <w:gridCol w:w="1033"/>
            <w:gridCol w:w="912"/>
            <w:gridCol w:w="122"/>
            <w:gridCol w:w="1025"/>
            <w:gridCol w:w="1034"/>
            <w:gridCol w:w="825"/>
            <w:gridCol w:w="209"/>
            <w:gridCol w:w="1026"/>
            <w:gridCol w:w="1035"/>
            <w:gridCol w:w="739"/>
            <w:gridCol w:w="296"/>
          </w:tblGrid>
        </w:tblGridChange>
      </w:tblGrid>
      <w:tr w:rsidR="001F7C6C" w14:paraId="2A59E496" w14:textId="77777777" w:rsidTr="00EF12CB">
        <w:trPr>
          <w:trHeight w:val="180"/>
          <w:ins w:id="99" w:author="HERO 浩宇" w:date="2023-11-15T08:51:00Z"/>
          <w:trPrChange w:id="100" w:author="HERO 浩宇" w:date="2023-11-15T08:52:00Z">
            <w:trPr>
              <w:gridAfter w:val="0"/>
            </w:trPr>
          </w:trPrChange>
        </w:trPr>
        <w:tc>
          <w:tcPr>
            <w:tcW w:w="1207" w:type="dxa"/>
            <w:tcPrChange w:id="101" w:author="HERO 浩宇" w:date="2023-11-15T08:52:00Z">
              <w:tcPr>
                <w:tcW w:w="1224" w:type="dxa"/>
              </w:tcPr>
            </w:tcPrChange>
          </w:tcPr>
          <w:p w14:paraId="7D799022" w14:textId="77777777" w:rsidR="001F7C6C" w:rsidRDefault="001F7C6C" w:rsidP="001F7C6C">
            <w:pPr>
              <w:rPr>
                <w:ins w:id="102" w:author="HERO 浩宇" w:date="2023-11-15T08:51:00Z"/>
                <w:sz w:val="18"/>
                <w:szCs w:val="18"/>
              </w:rPr>
            </w:pPr>
            <w:ins w:id="103" w:author="HERO 浩宇" w:date="2023-11-15T08:51:00Z">
              <w:r w:rsidRPr="008861C2">
                <w:rPr>
                  <w:sz w:val="18"/>
                  <w:szCs w:val="18"/>
                </w:rPr>
                <w:t>System</w:t>
              </w:r>
            </w:ins>
          </w:p>
        </w:tc>
        <w:tc>
          <w:tcPr>
            <w:tcW w:w="2965" w:type="dxa"/>
            <w:gridSpan w:val="3"/>
            <w:tcPrChange w:id="104" w:author="HERO 浩宇" w:date="2023-11-15T08:52:00Z">
              <w:tcPr>
                <w:tcW w:w="3004" w:type="dxa"/>
                <w:gridSpan w:val="4"/>
              </w:tcPr>
            </w:tcPrChange>
          </w:tcPr>
          <w:p w14:paraId="3B9B73B8" w14:textId="77777777" w:rsidR="001F7C6C" w:rsidRDefault="001F7C6C" w:rsidP="001F7C6C">
            <w:pPr>
              <w:rPr>
                <w:ins w:id="105" w:author="HERO 浩宇" w:date="2023-11-15T08:51:00Z"/>
                <w:sz w:val="18"/>
                <w:szCs w:val="18"/>
              </w:rPr>
            </w:pPr>
            <w:ins w:id="106" w:author="HERO 浩宇" w:date="2023-11-15T08:51:00Z">
              <w:r>
                <w:rPr>
                  <w:rFonts w:hint="eastAsia"/>
                  <w:sz w:val="18"/>
                  <w:szCs w:val="18"/>
                </w:rPr>
                <w:t>Pnp</w:t>
              </w:r>
            </w:ins>
          </w:p>
        </w:tc>
        <w:tc>
          <w:tcPr>
            <w:tcW w:w="2966" w:type="dxa"/>
            <w:gridSpan w:val="3"/>
            <w:tcPrChange w:id="107" w:author="HERO 浩宇" w:date="2023-11-15T08:52:00Z">
              <w:tcPr>
                <w:tcW w:w="3006" w:type="dxa"/>
                <w:gridSpan w:val="4"/>
              </w:tcPr>
            </w:tcPrChange>
          </w:tcPr>
          <w:p w14:paraId="55B32DFD" w14:textId="77777777" w:rsidR="001F7C6C" w:rsidRDefault="001F7C6C" w:rsidP="001F7C6C">
            <w:pPr>
              <w:rPr>
                <w:ins w:id="108" w:author="HERO 浩宇" w:date="2023-11-15T08:51:00Z"/>
                <w:sz w:val="18"/>
                <w:szCs w:val="18"/>
              </w:rPr>
            </w:pPr>
            <w:ins w:id="109" w:author="HERO 浩宇" w:date="2023-11-15T08:51:00Z">
              <w:r w:rsidRPr="00F20496">
                <w:rPr>
                  <w:sz w:val="18"/>
                  <w:szCs w:val="18"/>
                </w:rPr>
                <w:t>Tripoline</w:t>
              </w:r>
            </w:ins>
          </w:p>
        </w:tc>
        <w:tc>
          <w:tcPr>
            <w:tcW w:w="2969" w:type="dxa"/>
            <w:gridSpan w:val="3"/>
            <w:tcPrChange w:id="110" w:author="HERO 浩宇" w:date="2023-11-15T08:52:00Z">
              <w:tcPr>
                <w:tcW w:w="3009" w:type="dxa"/>
                <w:gridSpan w:val="4"/>
              </w:tcPr>
            </w:tcPrChange>
          </w:tcPr>
          <w:p w14:paraId="55F81C13" w14:textId="77777777" w:rsidR="001F7C6C" w:rsidRDefault="001F7C6C" w:rsidP="001F7C6C">
            <w:pPr>
              <w:rPr>
                <w:ins w:id="111" w:author="HERO 浩宇" w:date="2023-11-15T08:51:00Z"/>
                <w:sz w:val="18"/>
                <w:szCs w:val="18"/>
              </w:rPr>
            </w:pPr>
            <w:ins w:id="112" w:author="HERO 浩宇" w:date="2023-11-15T08:51:00Z">
              <w:r>
                <w:rPr>
                  <w:rFonts w:hint="eastAsia"/>
                  <w:sz w:val="18"/>
                  <w:szCs w:val="18"/>
                </w:rPr>
                <w:t>S</w:t>
              </w:r>
              <w:r w:rsidRPr="008861C2">
                <w:rPr>
                  <w:sz w:val="18"/>
                  <w:szCs w:val="18"/>
                </w:rPr>
                <w:t>Graph</w:t>
              </w:r>
            </w:ins>
          </w:p>
        </w:tc>
      </w:tr>
      <w:tr w:rsidR="001F7C6C" w14:paraId="21D1DF68" w14:textId="77777777" w:rsidTr="00EF12CB">
        <w:tblPrEx>
          <w:tblPrExChange w:id="113" w:author="HERO 浩宇" w:date="2023-11-15T08:52:00Z">
            <w:tblPrEx>
              <w:tblW w:w="10539" w:type="dxa"/>
            </w:tblPrEx>
          </w:tblPrExChange>
        </w:tblPrEx>
        <w:trPr>
          <w:trHeight w:val="565"/>
          <w:ins w:id="114" w:author="HERO 浩宇" w:date="2023-11-15T08:51:00Z"/>
          <w:trPrChange w:id="115" w:author="HERO 浩宇" w:date="2023-11-15T08:52:00Z">
            <w:trPr>
              <w:trHeight w:val="571"/>
            </w:trPr>
          </w:trPrChange>
        </w:trPr>
        <w:tc>
          <w:tcPr>
            <w:tcW w:w="1207" w:type="dxa"/>
            <w:tcPrChange w:id="116" w:author="HERO 浩宇" w:date="2023-11-15T08:52:00Z">
              <w:tcPr>
                <w:tcW w:w="1259" w:type="dxa"/>
                <w:gridSpan w:val="2"/>
              </w:tcPr>
            </w:tcPrChange>
          </w:tcPr>
          <w:p w14:paraId="55A3269B" w14:textId="77777777" w:rsidR="001F7C6C" w:rsidRDefault="001F7C6C" w:rsidP="001F7C6C">
            <w:pPr>
              <w:rPr>
                <w:ins w:id="117" w:author="HERO 浩宇" w:date="2023-11-15T08:51:00Z"/>
                <w:sz w:val="18"/>
                <w:szCs w:val="18"/>
              </w:rPr>
            </w:pPr>
            <w:ins w:id="118" w:author="HERO 浩宇" w:date="2023-11-15T08:51:00Z">
              <w:r w:rsidRPr="00377249">
                <w:rPr>
                  <w:sz w:val="18"/>
                  <w:szCs w:val="18"/>
                </w:rPr>
                <w:t>Number of concurrent query tasks</w:t>
              </w:r>
            </w:ins>
          </w:p>
        </w:tc>
        <w:tc>
          <w:tcPr>
            <w:tcW w:w="982" w:type="dxa"/>
            <w:tcPrChange w:id="119" w:author="HERO 浩宇" w:date="2023-11-15T08:52:00Z">
              <w:tcPr>
                <w:tcW w:w="1024" w:type="dxa"/>
              </w:tcPr>
            </w:tcPrChange>
          </w:tcPr>
          <w:p w14:paraId="6F0CF986" w14:textId="77777777" w:rsidR="001F7C6C" w:rsidRDefault="001F7C6C" w:rsidP="001F7C6C">
            <w:pPr>
              <w:rPr>
                <w:ins w:id="120" w:author="HERO 浩宇" w:date="2023-11-15T08:51:00Z"/>
                <w:sz w:val="18"/>
                <w:szCs w:val="18"/>
              </w:rPr>
            </w:pPr>
            <w:ins w:id="121" w:author="HERO 浩宇" w:date="2023-11-15T08:51:00Z">
              <w:r>
                <w:rPr>
                  <w:rFonts w:hint="eastAsia"/>
                  <w:sz w:val="18"/>
                  <w:szCs w:val="18"/>
                </w:rPr>
                <w:t>1</w:t>
              </w:r>
            </w:ins>
          </w:p>
        </w:tc>
        <w:tc>
          <w:tcPr>
            <w:tcW w:w="990" w:type="dxa"/>
            <w:tcPrChange w:id="122" w:author="HERO 浩宇" w:date="2023-11-15T08:52:00Z">
              <w:tcPr>
                <w:tcW w:w="1033" w:type="dxa"/>
              </w:tcPr>
            </w:tcPrChange>
          </w:tcPr>
          <w:p w14:paraId="5FCD7520" w14:textId="77777777" w:rsidR="001F7C6C" w:rsidRDefault="001F7C6C" w:rsidP="001F7C6C">
            <w:pPr>
              <w:rPr>
                <w:ins w:id="123" w:author="HERO 浩宇" w:date="2023-11-15T08:51:00Z"/>
                <w:sz w:val="18"/>
                <w:szCs w:val="18"/>
              </w:rPr>
            </w:pPr>
            <w:ins w:id="124" w:author="HERO 浩宇" w:date="2023-11-15T08:51:00Z">
              <w:r>
                <w:rPr>
                  <w:rFonts w:hint="eastAsia"/>
                  <w:sz w:val="18"/>
                  <w:szCs w:val="18"/>
                </w:rPr>
                <w:t>1</w:t>
              </w:r>
              <w:r>
                <w:rPr>
                  <w:sz w:val="18"/>
                  <w:szCs w:val="18"/>
                </w:rPr>
                <w:t>28</w:t>
              </w:r>
            </w:ins>
          </w:p>
        </w:tc>
        <w:tc>
          <w:tcPr>
            <w:tcW w:w="991" w:type="dxa"/>
            <w:tcPrChange w:id="125" w:author="HERO 浩宇" w:date="2023-11-15T08:52:00Z">
              <w:tcPr>
                <w:tcW w:w="1034" w:type="dxa"/>
                <w:gridSpan w:val="2"/>
              </w:tcPr>
            </w:tcPrChange>
          </w:tcPr>
          <w:p w14:paraId="681338BF" w14:textId="77777777" w:rsidR="001F7C6C" w:rsidRDefault="001F7C6C" w:rsidP="001F7C6C">
            <w:pPr>
              <w:rPr>
                <w:ins w:id="126" w:author="HERO 浩宇" w:date="2023-11-15T08:51:00Z"/>
                <w:sz w:val="18"/>
                <w:szCs w:val="18"/>
              </w:rPr>
            </w:pPr>
            <w:ins w:id="127" w:author="HERO 浩宇" w:date="2023-11-15T08:51:00Z">
              <w:r>
                <w:rPr>
                  <w:rFonts w:hint="eastAsia"/>
                  <w:sz w:val="18"/>
                  <w:szCs w:val="18"/>
                </w:rPr>
                <w:t>5</w:t>
              </w:r>
              <w:r>
                <w:rPr>
                  <w:sz w:val="18"/>
                  <w:szCs w:val="18"/>
                </w:rPr>
                <w:t>12</w:t>
              </w:r>
            </w:ins>
          </w:p>
        </w:tc>
        <w:tc>
          <w:tcPr>
            <w:tcW w:w="983" w:type="dxa"/>
            <w:tcPrChange w:id="128" w:author="HERO 浩宇" w:date="2023-11-15T08:52:00Z">
              <w:tcPr>
                <w:tcW w:w="1025" w:type="dxa"/>
              </w:tcPr>
            </w:tcPrChange>
          </w:tcPr>
          <w:p w14:paraId="4474D559" w14:textId="77777777" w:rsidR="001F7C6C" w:rsidRDefault="001F7C6C" w:rsidP="001F7C6C">
            <w:pPr>
              <w:rPr>
                <w:ins w:id="129" w:author="HERO 浩宇" w:date="2023-11-15T08:51:00Z"/>
                <w:sz w:val="18"/>
                <w:szCs w:val="18"/>
              </w:rPr>
            </w:pPr>
            <w:ins w:id="130" w:author="HERO 浩宇" w:date="2023-11-15T08:51:00Z">
              <w:r>
                <w:rPr>
                  <w:rFonts w:hint="eastAsia"/>
                  <w:sz w:val="18"/>
                  <w:szCs w:val="18"/>
                </w:rPr>
                <w:t>1</w:t>
              </w:r>
            </w:ins>
          </w:p>
        </w:tc>
        <w:tc>
          <w:tcPr>
            <w:tcW w:w="991" w:type="dxa"/>
            <w:tcPrChange w:id="131" w:author="HERO 浩宇" w:date="2023-11-15T08:52:00Z">
              <w:tcPr>
                <w:tcW w:w="1034" w:type="dxa"/>
              </w:tcPr>
            </w:tcPrChange>
          </w:tcPr>
          <w:p w14:paraId="512988A1" w14:textId="77777777" w:rsidR="001F7C6C" w:rsidRDefault="001F7C6C" w:rsidP="001F7C6C">
            <w:pPr>
              <w:rPr>
                <w:ins w:id="132" w:author="HERO 浩宇" w:date="2023-11-15T08:51:00Z"/>
                <w:sz w:val="18"/>
                <w:szCs w:val="18"/>
              </w:rPr>
            </w:pPr>
            <w:ins w:id="133" w:author="HERO 浩宇" w:date="2023-11-15T08:51:00Z">
              <w:r>
                <w:rPr>
                  <w:rFonts w:hint="eastAsia"/>
                  <w:sz w:val="18"/>
                  <w:szCs w:val="18"/>
                </w:rPr>
                <w:t>1</w:t>
              </w:r>
              <w:r>
                <w:rPr>
                  <w:sz w:val="18"/>
                  <w:szCs w:val="18"/>
                </w:rPr>
                <w:t>28</w:t>
              </w:r>
            </w:ins>
          </w:p>
        </w:tc>
        <w:tc>
          <w:tcPr>
            <w:tcW w:w="991" w:type="dxa"/>
            <w:tcPrChange w:id="134" w:author="HERO 浩宇" w:date="2023-11-15T08:52:00Z">
              <w:tcPr>
                <w:tcW w:w="1034" w:type="dxa"/>
                <w:gridSpan w:val="2"/>
              </w:tcPr>
            </w:tcPrChange>
          </w:tcPr>
          <w:p w14:paraId="416B6566" w14:textId="77777777" w:rsidR="001F7C6C" w:rsidRDefault="001F7C6C" w:rsidP="001F7C6C">
            <w:pPr>
              <w:rPr>
                <w:ins w:id="135" w:author="HERO 浩宇" w:date="2023-11-15T08:51:00Z"/>
                <w:sz w:val="18"/>
                <w:szCs w:val="18"/>
              </w:rPr>
            </w:pPr>
            <w:ins w:id="136" w:author="HERO 浩宇" w:date="2023-11-15T08:51:00Z">
              <w:r>
                <w:rPr>
                  <w:rFonts w:hint="eastAsia"/>
                  <w:sz w:val="18"/>
                  <w:szCs w:val="18"/>
                </w:rPr>
                <w:t>5</w:t>
              </w:r>
              <w:r>
                <w:rPr>
                  <w:sz w:val="18"/>
                  <w:szCs w:val="18"/>
                </w:rPr>
                <w:t>12</w:t>
              </w:r>
            </w:ins>
          </w:p>
        </w:tc>
        <w:tc>
          <w:tcPr>
            <w:tcW w:w="984" w:type="dxa"/>
            <w:tcPrChange w:id="137" w:author="HERO 浩宇" w:date="2023-11-15T08:52:00Z">
              <w:tcPr>
                <w:tcW w:w="1026" w:type="dxa"/>
              </w:tcPr>
            </w:tcPrChange>
          </w:tcPr>
          <w:p w14:paraId="501DDCE2" w14:textId="77777777" w:rsidR="001F7C6C" w:rsidRDefault="001F7C6C" w:rsidP="001F7C6C">
            <w:pPr>
              <w:rPr>
                <w:ins w:id="138" w:author="HERO 浩宇" w:date="2023-11-15T08:51:00Z"/>
                <w:sz w:val="18"/>
                <w:szCs w:val="18"/>
              </w:rPr>
            </w:pPr>
            <w:ins w:id="139" w:author="HERO 浩宇" w:date="2023-11-15T08:51:00Z">
              <w:r>
                <w:rPr>
                  <w:rFonts w:hint="eastAsia"/>
                  <w:sz w:val="18"/>
                  <w:szCs w:val="18"/>
                </w:rPr>
                <w:t>1</w:t>
              </w:r>
            </w:ins>
          </w:p>
        </w:tc>
        <w:tc>
          <w:tcPr>
            <w:tcW w:w="992" w:type="dxa"/>
            <w:tcPrChange w:id="140" w:author="HERO 浩宇" w:date="2023-11-15T08:52:00Z">
              <w:tcPr>
                <w:tcW w:w="1035" w:type="dxa"/>
              </w:tcPr>
            </w:tcPrChange>
          </w:tcPr>
          <w:p w14:paraId="24AFBA59" w14:textId="77777777" w:rsidR="001F7C6C" w:rsidRDefault="001F7C6C" w:rsidP="001F7C6C">
            <w:pPr>
              <w:rPr>
                <w:ins w:id="141" w:author="HERO 浩宇" w:date="2023-11-15T08:51:00Z"/>
                <w:sz w:val="18"/>
                <w:szCs w:val="18"/>
              </w:rPr>
            </w:pPr>
            <w:ins w:id="142" w:author="HERO 浩宇" w:date="2023-11-15T08:51:00Z">
              <w:r>
                <w:rPr>
                  <w:rFonts w:hint="eastAsia"/>
                  <w:sz w:val="18"/>
                  <w:szCs w:val="18"/>
                </w:rPr>
                <w:t>2</w:t>
              </w:r>
              <w:r>
                <w:rPr>
                  <w:sz w:val="18"/>
                  <w:szCs w:val="18"/>
                </w:rPr>
                <w:t>18</w:t>
              </w:r>
            </w:ins>
          </w:p>
        </w:tc>
        <w:tc>
          <w:tcPr>
            <w:tcW w:w="992" w:type="dxa"/>
            <w:tcPrChange w:id="143" w:author="HERO 浩宇" w:date="2023-11-15T08:52:00Z">
              <w:tcPr>
                <w:tcW w:w="1035" w:type="dxa"/>
                <w:gridSpan w:val="2"/>
              </w:tcPr>
            </w:tcPrChange>
          </w:tcPr>
          <w:p w14:paraId="048C9F8F" w14:textId="77777777" w:rsidR="001F7C6C" w:rsidRDefault="001F7C6C" w:rsidP="001F7C6C">
            <w:pPr>
              <w:rPr>
                <w:ins w:id="144" w:author="HERO 浩宇" w:date="2023-11-15T08:51:00Z"/>
                <w:sz w:val="18"/>
                <w:szCs w:val="18"/>
              </w:rPr>
            </w:pPr>
            <w:ins w:id="145" w:author="HERO 浩宇" w:date="2023-11-15T08:51:00Z">
              <w:r>
                <w:rPr>
                  <w:rFonts w:hint="eastAsia"/>
                  <w:sz w:val="18"/>
                  <w:szCs w:val="18"/>
                </w:rPr>
                <w:t>5</w:t>
              </w:r>
              <w:r>
                <w:rPr>
                  <w:sz w:val="18"/>
                  <w:szCs w:val="18"/>
                </w:rPr>
                <w:t>12</w:t>
              </w:r>
            </w:ins>
          </w:p>
        </w:tc>
      </w:tr>
      <w:tr w:rsidR="001F7C6C" w14:paraId="02FAA285" w14:textId="77777777" w:rsidTr="00EF12CB">
        <w:tblPrEx>
          <w:tblPrExChange w:id="146" w:author="HERO 浩宇" w:date="2023-11-15T08:52:00Z">
            <w:tblPrEx>
              <w:tblW w:w="10539" w:type="dxa"/>
            </w:tblPrEx>
          </w:tblPrExChange>
        </w:tblPrEx>
        <w:trPr>
          <w:trHeight w:val="372"/>
          <w:ins w:id="147" w:author="HERO 浩宇" w:date="2023-11-15T08:51:00Z"/>
          <w:trPrChange w:id="148" w:author="HERO 浩宇" w:date="2023-11-15T08:52:00Z">
            <w:trPr>
              <w:trHeight w:val="376"/>
            </w:trPr>
          </w:trPrChange>
        </w:trPr>
        <w:tc>
          <w:tcPr>
            <w:tcW w:w="1207" w:type="dxa"/>
            <w:tcPrChange w:id="149" w:author="HERO 浩宇" w:date="2023-11-15T08:52:00Z">
              <w:tcPr>
                <w:tcW w:w="1259" w:type="dxa"/>
                <w:gridSpan w:val="2"/>
              </w:tcPr>
            </w:tcPrChange>
          </w:tcPr>
          <w:p w14:paraId="0B7463F0" w14:textId="77777777" w:rsidR="001F7C6C" w:rsidRDefault="001F7C6C" w:rsidP="001F7C6C">
            <w:pPr>
              <w:rPr>
                <w:ins w:id="150" w:author="HERO 浩宇" w:date="2023-11-15T08:51:00Z"/>
                <w:sz w:val="18"/>
                <w:szCs w:val="18"/>
              </w:rPr>
            </w:pPr>
            <w:ins w:id="151" w:author="HERO 浩宇" w:date="2023-11-15T08:51:00Z">
              <w:r w:rsidRPr="00F46C3B">
                <w:rPr>
                  <w:sz w:val="18"/>
                  <w:szCs w:val="18"/>
                </w:rPr>
                <w:t>Instructions (×10</w:t>
              </w:r>
              <w:r>
                <w:rPr>
                  <w:sz w:val="18"/>
                  <w:szCs w:val="18"/>
                </w:rPr>
                <w:t>^</w:t>
              </w:r>
              <w:r w:rsidRPr="00F46C3B">
                <w:rPr>
                  <w:sz w:val="18"/>
                  <w:szCs w:val="18"/>
                </w:rPr>
                <w:t>14)</w:t>
              </w:r>
            </w:ins>
          </w:p>
        </w:tc>
        <w:tc>
          <w:tcPr>
            <w:tcW w:w="982" w:type="dxa"/>
            <w:tcPrChange w:id="152" w:author="HERO 浩宇" w:date="2023-11-15T08:52:00Z">
              <w:tcPr>
                <w:tcW w:w="1024" w:type="dxa"/>
              </w:tcPr>
            </w:tcPrChange>
          </w:tcPr>
          <w:p w14:paraId="0B2AA8C9" w14:textId="77777777" w:rsidR="001F7C6C" w:rsidRDefault="001F7C6C" w:rsidP="001F7C6C">
            <w:pPr>
              <w:rPr>
                <w:ins w:id="153" w:author="HERO 浩宇" w:date="2023-11-15T08:51:00Z"/>
                <w:sz w:val="18"/>
                <w:szCs w:val="18"/>
              </w:rPr>
            </w:pPr>
            <w:ins w:id="154" w:author="HERO 浩宇" w:date="2023-11-15T08:51:00Z">
              <w:r>
                <w:rPr>
                  <w:rFonts w:hint="eastAsia"/>
                  <w:sz w:val="18"/>
                  <w:szCs w:val="18"/>
                </w:rPr>
                <w:t>1</w:t>
              </w:r>
            </w:ins>
          </w:p>
        </w:tc>
        <w:tc>
          <w:tcPr>
            <w:tcW w:w="990" w:type="dxa"/>
            <w:tcPrChange w:id="155" w:author="HERO 浩宇" w:date="2023-11-15T08:52:00Z">
              <w:tcPr>
                <w:tcW w:w="1033" w:type="dxa"/>
              </w:tcPr>
            </w:tcPrChange>
          </w:tcPr>
          <w:p w14:paraId="7E99DC24" w14:textId="77777777" w:rsidR="001F7C6C" w:rsidRDefault="001F7C6C" w:rsidP="001F7C6C">
            <w:pPr>
              <w:rPr>
                <w:ins w:id="156" w:author="HERO 浩宇" w:date="2023-11-15T08:51:00Z"/>
                <w:sz w:val="18"/>
                <w:szCs w:val="18"/>
              </w:rPr>
            </w:pPr>
            <w:ins w:id="157" w:author="HERO 浩宇" w:date="2023-11-15T08:51:00Z">
              <w:r>
                <w:rPr>
                  <w:rFonts w:hint="eastAsia"/>
                  <w:sz w:val="18"/>
                  <w:szCs w:val="18"/>
                </w:rPr>
                <w:t>1</w:t>
              </w:r>
            </w:ins>
          </w:p>
        </w:tc>
        <w:tc>
          <w:tcPr>
            <w:tcW w:w="991" w:type="dxa"/>
            <w:tcPrChange w:id="158" w:author="HERO 浩宇" w:date="2023-11-15T08:52:00Z">
              <w:tcPr>
                <w:tcW w:w="1034" w:type="dxa"/>
                <w:gridSpan w:val="2"/>
              </w:tcPr>
            </w:tcPrChange>
          </w:tcPr>
          <w:p w14:paraId="6F9F48F6" w14:textId="77777777" w:rsidR="001F7C6C" w:rsidRDefault="001F7C6C" w:rsidP="001F7C6C">
            <w:pPr>
              <w:rPr>
                <w:ins w:id="159" w:author="HERO 浩宇" w:date="2023-11-15T08:51:00Z"/>
                <w:sz w:val="18"/>
                <w:szCs w:val="18"/>
              </w:rPr>
            </w:pPr>
            <w:ins w:id="160" w:author="HERO 浩宇" w:date="2023-11-15T08:51:00Z">
              <w:r>
                <w:rPr>
                  <w:rFonts w:hint="eastAsia"/>
                  <w:sz w:val="18"/>
                  <w:szCs w:val="18"/>
                </w:rPr>
                <w:t>1</w:t>
              </w:r>
            </w:ins>
          </w:p>
        </w:tc>
        <w:tc>
          <w:tcPr>
            <w:tcW w:w="983" w:type="dxa"/>
            <w:tcPrChange w:id="161" w:author="HERO 浩宇" w:date="2023-11-15T08:52:00Z">
              <w:tcPr>
                <w:tcW w:w="1025" w:type="dxa"/>
              </w:tcPr>
            </w:tcPrChange>
          </w:tcPr>
          <w:p w14:paraId="4CBEF72F" w14:textId="77777777" w:rsidR="001F7C6C" w:rsidRDefault="001F7C6C" w:rsidP="001F7C6C">
            <w:pPr>
              <w:rPr>
                <w:ins w:id="162" w:author="HERO 浩宇" w:date="2023-11-15T08:51:00Z"/>
                <w:sz w:val="18"/>
                <w:szCs w:val="18"/>
              </w:rPr>
            </w:pPr>
            <w:ins w:id="163" w:author="HERO 浩宇" w:date="2023-11-15T08:51:00Z">
              <w:r>
                <w:rPr>
                  <w:rFonts w:hint="eastAsia"/>
                  <w:sz w:val="18"/>
                  <w:szCs w:val="18"/>
                </w:rPr>
                <w:t>1</w:t>
              </w:r>
            </w:ins>
          </w:p>
        </w:tc>
        <w:tc>
          <w:tcPr>
            <w:tcW w:w="991" w:type="dxa"/>
            <w:tcPrChange w:id="164" w:author="HERO 浩宇" w:date="2023-11-15T08:52:00Z">
              <w:tcPr>
                <w:tcW w:w="1034" w:type="dxa"/>
              </w:tcPr>
            </w:tcPrChange>
          </w:tcPr>
          <w:p w14:paraId="551D9C9E" w14:textId="77777777" w:rsidR="001F7C6C" w:rsidRDefault="001F7C6C" w:rsidP="001F7C6C">
            <w:pPr>
              <w:rPr>
                <w:ins w:id="165" w:author="HERO 浩宇" w:date="2023-11-15T08:51:00Z"/>
                <w:sz w:val="18"/>
                <w:szCs w:val="18"/>
              </w:rPr>
            </w:pPr>
            <w:ins w:id="166" w:author="HERO 浩宇" w:date="2023-11-15T08:51:00Z">
              <w:r>
                <w:rPr>
                  <w:rFonts w:hint="eastAsia"/>
                  <w:sz w:val="18"/>
                  <w:szCs w:val="18"/>
                </w:rPr>
                <w:t>1</w:t>
              </w:r>
            </w:ins>
          </w:p>
        </w:tc>
        <w:tc>
          <w:tcPr>
            <w:tcW w:w="991" w:type="dxa"/>
            <w:tcPrChange w:id="167" w:author="HERO 浩宇" w:date="2023-11-15T08:52:00Z">
              <w:tcPr>
                <w:tcW w:w="1034" w:type="dxa"/>
                <w:gridSpan w:val="2"/>
              </w:tcPr>
            </w:tcPrChange>
          </w:tcPr>
          <w:p w14:paraId="6C0E2B5E" w14:textId="77777777" w:rsidR="001F7C6C" w:rsidRDefault="001F7C6C" w:rsidP="001F7C6C">
            <w:pPr>
              <w:rPr>
                <w:ins w:id="168" w:author="HERO 浩宇" w:date="2023-11-15T08:51:00Z"/>
                <w:sz w:val="18"/>
                <w:szCs w:val="18"/>
              </w:rPr>
            </w:pPr>
            <w:ins w:id="169" w:author="HERO 浩宇" w:date="2023-11-15T08:51:00Z">
              <w:r>
                <w:rPr>
                  <w:rFonts w:hint="eastAsia"/>
                  <w:sz w:val="18"/>
                  <w:szCs w:val="18"/>
                </w:rPr>
                <w:t>1</w:t>
              </w:r>
            </w:ins>
          </w:p>
        </w:tc>
        <w:tc>
          <w:tcPr>
            <w:tcW w:w="984" w:type="dxa"/>
            <w:tcPrChange w:id="170" w:author="HERO 浩宇" w:date="2023-11-15T08:52:00Z">
              <w:tcPr>
                <w:tcW w:w="1026" w:type="dxa"/>
              </w:tcPr>
            </w:tcPrChange>
          </w:tcPr>
          <w:p w14:paraId="76A2AA69" w14:textId="77777777" w:rsidR="001F7C6C" w:rsidRDefault="001F7C6C" w:rsidP="001F7C6C">
            <w:pPr>
              <w:rPr>
                <w:ins w:id="171" w:author="HERO 浩宇" w:date="2023-11-15T08:51:00Z"/>
                <w:sz w:val="18"/>
                <w:szCs w:val="18"/>
              </w:rPr>
            </w:pPr>
            <w:ins w:id="172" w:author="HERO 浩宇" w:date="2023-11-15T08:51:00Z">
              <w:r>
                <w:rPr>
                  <w:rFonts w:hint="eastAsia"/>
                  <w:sz w:val="18"/>
                  <w:szCs w:val="18"/>
                </w:rPr>
                <w:t>1</w:t>
              </w:r>
            </w:ins>
          </w:p>
        </w:tc>
        <w:tc>
          <w:tcPr>
            <w:tcW w:w="992" w:type="dxa"/>
            <w:tcPrChange w:id="173" w:author="HERO 浩宇" w:date="2023-11-15T08:52:00Z">
              <w:tcPr>
                <w:tcW w:w="1035" w:type="dxa"/>
              </w:tcPr>
            </w:tcPrChange>
          </w:tcPr>
          <w:p w14:paraId="59706253" w14:textId="77777777" w:rsidR="001F7C6C" w:rsidRDefault="001F7C6C" w:rsidP="001F7C6C">
            <w:pPr>
              <w:rPr>
                <w:ins w:id="174" w:author="HERO 浩宇" w:date="2023-11-15T08:51:00Z"/>
                <w:sz w:val="18"/>
                <w:szCs w:val="18"/>
              </w:rPr>
            </w:pPr>
            <w:ins w:id="175" w:author="HERO 浩宇" w:date="2023-11-15T08:51:00Z">
              <w:r>
                <w:rPr>
                  <w:rFonts w:hint="eastAsia"/>
                  <w:sz w:val="18"/>
                  <w:szCs w:val="18"/>
                </w:rPr>
                <w:t>1</w:t>
              </w:r>
            </w:ins>
          </w:p>
        </w:tc>
        <w:tc>
          <w:tcPr>
            <w:tcW w:w="992" w:type="dxa"/>
            <w:tcPrChange w:id="176" w:author="HERO 浩宇" w:date="2023-11-15T08:52:00Z">
              <w:tcPr>
                <w:tcW w:w="1035" w:type="dxa"/>
                <w:gridSpan w:val="2"/>
              </w:tcPr>
            </w:tcPrChange>
          </w:tcPr>
          <w:p w14:paraId="4778DE72" w14:textId="77777777" w:rsidR="001F7C6C" w:rsidRDefault="001F7C6C" w:rsidP="001F7C6C">
            <w:pPr>
              <w:rPr>
                <w:ins w:id="177" w:author="HERO 浩宇" w:date="2023-11-15T08:51:00Z"/>
                <w:sz w:val="18"/>
                <w:szCs w:val="18"/>
              </w:rPr>
            </w:pPr>
            <w:ins w:id="178" w:author="HERO 浩宇" w:date="2023-11-15T08:51:00Z">
              <w:r>
                <w:rPr>
                  <w:rFonts w:hint="eastAsia"/>
                  <w:sz w:val="18"/>
                  <w:szCs w:val="18"/>
                </w:rPr>
                <w:t>1</w:t>
              </w:r>
            </w:ins>
          </w:p>
        </w:tc>
      </w:tr>
      <w:tr w:rsidR="001F7C6C" w14:paraId="4D2BC251" w14:textId="77777777" w:rsidTr="00EF12CB">
        <w:tblPrEx>
          <w:tblPrExChange w:id="179" w:author="HERO 浩宇" w:date="2023-11-15T08:52:00Z">
            <w:tblPrEx>
              <w:tblW w:w="10539" w:type="dxa"/>
            </w:tblPrEx>
          </w:tblPrExChange>
        </w:tblPrEx>
        <w:trPr>
          <w:trHeight w:val="372"/>
          <w:ins w:id="180" w:author="HERO 浩宇" w:date="2023-11-15T08:51:00Z"/>
          <w:trPrChange w:id="181" w:author="HERO 浩宇" w:date="2023-11-15T08:52:00Z">
            <w:trPr>
              <w:trHeight w:val="376"/>
            </w:trPr>
          </w:trPrChange>
        </w:trPr>
        <w:tc>
          <w:tcPr>
            <w:tcW w:w="1207" w:type="dxa"/>
            <w:tcPrChange w:id="182" w:author="HERO 浩宇" w:date="2023-11-15T08:52:00Z">
              <w:tcPr>
                <w:tcW w:w="1259" w:type="dxa"/>
                <w:gridSpan w:val="2"/>
              </w:tcPr>
            </w:tcPrChange>
          </w:tcPr>
          <w:p w14:paraId="64397964" w14:textId="77777777" w:rsidR="001F7C6C" w:rsidRDefault="001F7C6C" w:rsidP="001F7C6C">
            <w:pPr>
              <w:rPr>
                <w:ins w:id="183" w:author="HERO 浩宇" w:date="2023-11-15T08:51:00Z"/>
                <w:sz w:val="18"/>
                <w:szCs w:val="18"/>
              </w:rPr>
            </w:pPr>
            <w:ins w:id="184" w:author="HERO 浩宇" w:date="2023-11-15T08:51:00Z">
              <w:r w:rsidRPr="00F46C3B">
                <w:rPr>
                  <w:sz w:val="18"/>
                  <w:szCs w:val="18"/>
                </w:rPr>
                <w:t>LLC loads (×10</w:t>
              </w:r>
              <w:r>
                <w:rPr>
                  <w:sz w:val="18"/>
                  <w:szCs w:val="18"/>
                </w:rPr>
                <w:t>^</w:t>
              </w:r>
              <w:r w:rsidRPr="00F46C3B">
                <w:rPr>
                  <w:sz w:val="18"/>
                  <w:szCs w:val="18"/>
                </w:rPr>
                <w:t>12)</w:t>
              </w:r>
            </w:ins>
          </w:p>
        </w:tc>
        <w:tc>
          <w:tcPr>
            <w:tcW w:w="982" w:type="dxa"/>
            <w:tcPrChange w:id="185" w:author="HERO 浩宇" w:date="2023-11-15T08:52:00Z">
              <w:tcPr>
                <w:tcW w:w="1024" w:type="dxa"/>
              </w:tcPr>
            </w:tcPrChange>
          </w:tcPr>
          <w:p w14:paraId="0BF2F090" w14:textId="77777777" w:rsidR="001F7C6C" w:rsidRDefault="001F7C6C" w:rsidP="001F7C6C">
            <w:pPr>
              <w:rPr>
                <w:ins w:id="186" w:author="HERO 浩宇" w:date="2023-11-15T08:51:00Z"/>
                <w:sz w:val="18"/>
                <w:szCs w:val="18"/>
              </w:rPr>
            </w:pPr>
            <w:ins w:id="187" w:author="HERO 浩宇" w:date="2023-11-15T08:51:00Z">
              <w:r>
                <w:rPr>
                  <w:rFonts w:hint="eastAsia"/>
                  <w:sz w:val="18"/>
                  <w:szCs w:val="18"/>
                </w:rPr>
                <w:t>1</w:t>
              </w:r>
            </w:ins>
          </w:p>
        </w:tc>
        <w:tc>
          <w:tcPr>
            <w:tcW w:w="990" w:type="dxa"/>
            <w:tcPrChange w:id="188" w:author="HERO 浩宇" w:date="2023-11-15T08:52:00Z">
              <w:tcPr>
                <w:tcW w:w="1033" w:type="dxa"/>
              </w:tcPr>
            </w:tcPrChange>
          </w:tcPr>
          <w:p w14:paraId="020378C4" w14:textId="77777777" w:rsidR="001F7C6C" w:rsidRDefault="001F7C6C" w:rsidP="001F7C6C">
            <w:pPr>
              <w:rPr>
                <w:ins w:id="189" w:author="HERO 浩宇" w:date="2023-11-15T08:51:00Z"/>
                <w:sz w:val="18"/>
                <w:szCs w:val="18"/>
              </w:rPr>
            </w:pPr>
            <w:ins w:id="190" w:author="HERO 浩宇" w:date="2023-11-15T08:51:00Z">
              <w:r>
                <w:rPr>
                  <w:rFonts w:hint="eastAsia"/>
                  <w:sz w:val="18"/>
                  <w:szCs w:val="18"/>
                </w:rPr>
                <w:t>1</w:t>
              </w:r>
            </w:ins>
          </w:p>
        </w:tc>
        <w:tc>
          <w:tcPr>
            <w:tcW w:w="991" w:type="dxa"/>
            <w:tcPrChange w:id="191" w:author="HERO 浩宇" w:date="2023-11-15T08:52:00Z">
              <w:tcPr>
                <w:tcW w:w="1034" w:type="dxa"/>
                <w:gridSpan w:val="2"/>
              </w:tcPr>
            </w:tcPrChange>
          </w:tcPr>
          <w:p w14:paraId="5A3CB05F" w14:textId="77777777" w:rsidR="001F7C6C" w:rsidRDefault="001F7C6C" w:rsidP="001F7C6C">
            <w:pPr>
              <w:rPr>
                <w:ins w:id="192" w:author="HERO 浩宇" w:date="2023-11-15T08:51:00Z"/>
                <w:sz w:val="18"/>
                <w:szCs w:val="18"/>
              </w:rPr>
            </w:pPr>
            <w:ins w:id="193" w:author="HERO 浩宇" w:date="2023-11-15T08:51:00Z">
              <w:r>
                <w:rPr>
                  <w:rFonts w:hint="eastAsia"/>
                  <w:sz w:val="18"/>
                  <w:szCs w:val="18"/>
                </w:rPr>
                <w:t>1</w:t>
              </w:r>
            </w:ins>
          </w:p>
        </w:tc>
        <w:tc>
          <w:tcPr>
            <w:tcW w:w="983" w:type="dxa"/>
            <w:tcPrChange w:id="194" w:author="HERO 浩宇" w:date="2023-11-15T08:52:00Z">
              <w:tcPr>
                <w:tcW w:w="1025" w:type="dxa"/>
              </w:tcPr>
            </w:tcPrChange>
          </w:tcPr>
          <w:p w14:paraId="65471D0E" w14:textId="77777777" w:rsidR="001F7C6C" w:rsidRDefault="001F7C6C" w:rsidP="001F7C6C">
            <w:pPr>
              <w:rPr>
                <w:ins w:id="195" w:author="HERO 浩宇" w:date="2023-11-15T08:51:00Z"/>
                <w:sz w:val="18"/>
                <w:szCs w:val="18"/>
              </w:rPr>
            </w:pPr>
            <w:ins w:id="196" w:author="HERO 浩宇" w:date="2023-11-15T08:51:00Z">
              <w:r>
                <w:rPr>
                  <w:rFonts w:hint="eastAsia"/>
                  <w:sz w:val="18"/>
                  <w:szCs w:val="18"/>
                </w:rPr>
                <w:t>1</w:t>
              </w:r>
            </w:ins>
          </w:p>
        </w:tc>
        <w:tc>
          <w:tcPr>
            <w:tcW w:w="991" w:type="dxa"/>
            <w:tcPrChange w:id="197" w:author="HERO 浩宇" w:date="2023-11-15T08:52:00Z">
              <w:tcPr>
                <w:tcW w:w="1034" w:type="dxa"/>
              </w:tcPr>
            </w:tcPrChange>
          </w:tcPr>
          <w:p w14:paraId="74328C2E" w14:textId="77777777" w:rsidR="001F7C6C" w:rsidRDefault="001F7C6C" w:rsidP="001F7C6C">
            <w:pPr>
              <w:rPr>
                <w:ins w:id="198" w:author="HERO 浩宇" w:date="2023-11-15T08:51:00Z"/>
                <w:sz w:val="18"/>
                <w:szCs w:val="18"/>
              </w:rPr>
            </w:pPr>
            <w:ins w:id="199" w:author="HERO 浩宇" w:date="2023-11-15T08:51:00Z">
              <w:r>
                <w:rPr>
                  <w:rFonts w:hint="eastAsia"/>
                  <w:sz w:val="18"/>
                  <w:szCs w:val="18"/>
                </w:rPr>
                <w:t>1</w:t>
              </w:r>
            </w:ins>
          </w:p>
        </w:tc>
        <w:tc>
          <w:tcPr>
            <w:tcW w:w="991" w:type="dxa"/>
            <w:tcPrChange w:id="200" w:author="HERO 浩宇" w:date="2023-11-15T08:52:00Z">
              <w:tcPr>
                <w:tcW w:w="1034" w:type="dxa"/>
                <w:gridSpan w:val="2"/>
              </w:tcPr>
            </w:tcPrChange>
          </w:tcPr>
          <w:p w14:paraId="5238C8B4" w14:textId="77777777" w:rsidR="001F7C6C" w:rsidRDefault="001F7C6C" w:rsidP="001F7C6C">
            <w:pPr>
              <w:rPr>
                <w:ins w:id="201" w:author="HERO 浩宇" w:date="2023-11-15T08:51:00Z"/>
                <w:sz w:val="18"/>
                <w:szCs w:val="18"/>
              </w:rPr>
            </w:pPr>
            <w:ins w:id="202" w:author="HERO 浩宇" w:date="2023-11-15T08:51:00Z">
              <w:r>
                <w:rPr>
                  <w:rFonts w:hint="eastAsia"/>
                  <w:sz w:val="18"/>
                  <w:szCs w:val="18"/>
                </w:rPr>
                <w:t>1</w:t>
              </w:r>
            </w:ins>
          </w:p>
        </w:tc>
        <w:tc>
          <w:tcPr>
            <w:tcW w:w="984" w:type="dxa"/>
            <w:tcPrChange w:id="203" w:author="HERO 浩宇" w:date="2023-11-15T08:52:00Z">
              <w:tcPr>
                <w:tcW w:w="1026" w:type="dxa"/>
              </w:tcPr>
            </w:tcPrChange>
          </w:tcPr>
          <w:p w14:paraId="6778954D" w14:textId="77777777" w:rsidR="001F7C6C" w:rsidRDefault="001F7C6C" w:rsidP="001F7C6C">
            <w:pPr>
              <w:rPr>
                <w:ins w:id="204" w:author="HERO 浩宇" w:date="2023-11-15T08:51:00Z"/>
                <w:sz w:val="18"/>
                <w:szCs w:val="18"/>
              </w:rPr>
            </w:pPr>
            <w:ins w:id="205" w:author="HERO 浩宇" w:date="2023-11-15T08:51:00Z">
              <w:r>
                <w:rPr>
                  <w:rFonts w:hint="eastAsia"/>
                  <w:sz w:val="18"/>
                  <w:szCs w:val="18"/>
                </w:rPr>
                <w:t>1</w:t>
              </w:r>
            </w:ins>
          </w:p>
        </w:tc>
        <w:tc>
          <w:tcPr>
            <w:tcW w:w="992" w:type="dxa"/>
            <w:tcPrChange w:id="206" w:author="HERO 浩宇" w:date="2023-11-15T08:52:00Z">
              <w:tcPr>
                <w:tcW w:w="1035" w:type="dxa"/>
              </w:tcPr>
            </w:tcPrChange>
          </w:tcPr>
          <w:p w14:paraId="1804AB1A" w14:textId="77777777" w:rsidR="001F7C6C" w:rsidRDefault="001F7C6C" w:rsidP="001F7C6C">
            <w:pPr>
              <w:rPr>
                <w:ins w:id="207" w:author="HERO 浩宇" w:date="2023-11-15T08:51:00Z"/>
                <w:sz w:val="18"/>
                <w:szCs w:val="18"/>
              </w:rPr>
            </w:pPr>
            <w:ins w:id="208" w:author="HERO 浩宇" w:date="2023-11-15T08:51:00Z">
              <w:r>
                <w:rPr>
                  <w:rFonts w:hint="eastAsia"/>
                  <w:sz w:val="18"/>
                  <w:szCs w:val="18"/>
                </w:rPr>
                <w:t>1</w:t>
              </w:r>
            </w:ins>
          </w:p>
        </w:tc>
        <w:tc>
          <w:tcPr>
            <w:tcW w:w="992" w:type="dxa"/>
            <w:tcPrChange w:id="209" w:author="HERO 浩宇" w:date="2023-11-15T08:52:00Z">
              <w:tcPr>
                <w:tcW w:w="1035" w:type="dxa"/>
                <w:gridSpan w:val="2"/>
              </w:tcPr>
            </w:tcPrChange>
          </w:tcPr>
          <w:p w14:paraId="0624CF27" w14:textId="77777777" w:rsidR="001F7C6C" w:rsidRDefault="001F7C6C" w:rsidP="001F7C6C">
            <w:pPr>
              <w:rPr>
                <w:ins w:id="210" w:author="HERO 浩宇" w:date="2023-11-15T08:51:00Z"/>
                <w:sz w:val="18"/>
                <w:szCs w:val="18"/>
              </w:rPr>
            </w:pPr>
            <w:ins w:id="211" w:author="HERO 浩宇" w:date="2023-11-15T08:51:00Z">
              <w:r>
                <w:rPr>
                  <w:rFonts w:hint="eastAsia"/>
                  <w:sz w:val="18"/>
                  <w:szCs w:val="18"/>
                </w:rPr>
                <w:t>1</w:t>
              </w:r>
            </w:ins>
          </w:p>
        </w:tc>
      </w:tr>
      <w:tr w:rsidR="001F7C6C" w14:paraId="3D2C20BF" w14:textId="77777777" w:rsidTr="00EF12CB">
        <w:tblPrEx>
          <w:tblPrExChange w:id="212" w:author="HERO 浩宇" w:date="2023-11-15T08:52:00Z">
            <w:tblPrEx>
              <w:tblW w:w="10539" w:type="dxa"/>
            </w:tblPrEx>
          </w:tblPrExChange>
        </w:tblPrEx>
        <w:trPr>
          <w:trHeight w:val="372"/>
          <w:ins w:id="213" w:author="HERO 浩宇" w:date="2023-11-15T08:51:00Z"/>
          <w:trPrChange w:id="214" w:author="HERO 浩宇" w:date="2023-11-15T08:52:00Z">
            <w:trPr>
              <w:trHeight w:val="376"/>
            </w:trPr>
          </w:trPrChange>
        </w:trPr>
        <w:tc>
          <w:tcPr>
            <w:tcW w:w="1207" w:type="dxa"/>
            <w:tcPrChange w:id="215" w:author="HERO 浩宇" w:date="2023-11-15T08:52:00Z">
              <w:tcPr>
                <w:tcW w:w="1259" w:type="dxa"/>
                <w:gridSpan w:val="2"/>
              </w:tcPr>
            </w:tcPrChange>
          </w:tcPr>
          <w:p w14:paraId="22CA6B47" w14:textId="77777777" w:rsidR="001F7C6C" w:rsidRDefault="001F7C6C" w:rsidP="001F7C6C">
            <w:pPr>
              <w:rPr>
                <w:ins w:id="216" w:author="HERO 浩宇" w:date="2023-11-15T08:51:00Z"/>
                <w:sz w:val="18"/>
                <w:szCs w:val="18"/>
              </w:rPr>
            </w:pPr>
            <w:ins w:id="217" w:author="HERO 浩宇" w:date="2023-11-15T08:51:00Z">
              <w:r w:rsidRPr="00F46C3B">
                <w:rPr>
                  <w:sz w:val="18"/>
                  <w:szCs w:val="18"/>
                </w:rPr>
                <w:t>LLC miss ratio</w:t>
              </w:r>
            </w:ins>
          </w:p>
        </w:tc>
        <w:tc>
          <w:tcPr>
            <w:tcW w:w="982" w:type="dxa"/>
            <w:tcPrChange w:id="218" w:author="HERO 浩宇" w:date="2023-11-15T08:52:00Z">
              <w:tcPr>
                <w:tcW w:w="1024" w:type="dxa"/>
              </w:tcPr>
            </w:tcPrChange>
          </w:tcPr>
          <w:p w14:paraId="4A825211" w14:textId="77777777" w:rsidR="001F7C6C" w:rsidRDefault="001F7C6C" w:rsidP="001F7C6C">
            <w:pPr>
              <w:rPr>
                <w:ins w:id="219" w:author="HERO 浩宇" w:date="2023-11-15T08:51:00Z"/>
                <w:sz w:val="18"/>
                <w:szCs w:val="18"/>
              </w:rPr>
            </w:pPr>
            <w:ins w:id="220" w:author="HERO 浩宇" w:date="2023-11-15T08:51:00Z">
              <w:r>
                <w:rPr>
                  <w:rFonts w:hint="eastAsia"/>
                  <w:sz w:val="18"/>
                  <w:szCs w:val="18"/>
                </w:rPr>
                <w:t>1</w:t>
              </w:r>
            </w:ins>
          </w:p>
        </w:tc>
        <w:tc>
          <w:tcPr>
            <w:tcW w:w="990" w:type="dxa"/>
            <w:tcPrChange w:id="221" w:author="HERO 浩宇" w:date="2023-11-15T08:52:00Z">
              <w:tcPr>
                <w:tcW w:w="1033" w:type="dxa"/>
              </w:tcPr>
            </w:tcPrChange>
          </w:tcPr>
          <w:p w14:paraId="049336C3" w14:textId="77777777" w:rsidR="001F7C6C" w:rsidRDefault="001F7C6C" w:rsidP="001F7C6C">
            <w:pPr>
              <w:rPr>
                <w:ins w:id="222" w:author="HERO 浩宇" w:date="2023-11-15T08:51:00Z"/>
                <w:sz w:val="18"/>
                <w:szCs w:val="18"/>
              </w:rPr>
            </w:pPr>
            <w:ins w:id="223" w:author="HERO 浩宇" w:date="2023-11-15T08:51:00Z">
              <w:r>
                <w:rPr>
                  <w:rFonts w:hint="eastAsia"/>
                  <w:sz w:val="18"/>
                  <w:szCs w:val="18"/>
                </w:rPr>
                <w:t>1</w:t>
              </w:r>
            </w:ins>
          </w:p>
        </w:tc>
        <w:tc>
          <w:tcPr>
            <w:tcW w:w="991" w:type="dxa"/>
            <w:tcPrChange w:id="224" w:author="HERO 浩宇" w:date="2023-11-15T08:52:00Z">
              <w:tcPr>
                <w:tcW w:w="1034" w:type="dxa"/>
                <w:gridSpan w:val="2"/>
              </w:tcPr>
            </w:tcPrChange>
          </w:tcPr>
          <w:p w14:paraId="1EA88F7D" w14:textId="77777777" w:rsidR="001F7C6C" w:rsidRDefault="001F7C6C" w:rsidP="001F7C6C">
            <w:pPr>
              <w:rPr>
                <w:ins w:id="225" w:author="HERO 浩宇" w:date="2023-11-15T08:51:00Z"/>
                <w:sz w:val="18"/>
                <w:szCs w:val="18"/>
              </w:rPr>
            </w:pPr>
            <w:ins w:id="226" w:author="HERO 浩宇" w:date="2023-11-15T08:51:00Z">
              <w:r>
                <w:rPr>
                  <w:rFonts w:hint="eastAsia"/>
                  <w:sz w:val="18"/>
                  <w:szCs w:val="18"/>
                </w:rPr>
                <w:t>1</w:t>
              </w:r>
            </w:ins>
          </w:p>
        </w:tc>
        <w:tc>
          <w:tcPr>
            <w:tcW w:w="983" w:type="dxa"/>
            <w:tcPrChange w:id="227" w:author="HERO 浩宇" w:date="2023-11-15T08:52:00Z">
              <w:tcPr>
                <w:tcW w:w="1025" w:type="dxa"/>
              </w:tcPr>
            </w:tcPrChange>
          </w:tcPr>
          <w:p w14:paraId="43956E2D" w14:textId="77777777" w:rsidR="001F7C6C" w:rsidRDefault="001F7C6C" w:rsidP="001F7C6C">
            <w:pPr>
              <w:rPr>
                <w:ins w:id="228" w:author="HERO 浩宇" w:date="2023-11-15T08:51:00Z"/>
                <w:sz w:val="18"/>
                <w:szCs w:val="18"/>
              </w:rPr>
            </w:pPr>
            <w:ins w:id="229" w:author="HERO 浩宇" w:date="2023-11-15T08:51:00Z">
              <w:r>
                <w:rPr>
                  <w:rFonts w:hint="eastAsia"/>
                  <w:sz w:val="18"/>
                  <w:szCs w:val="18"/>
                </w:rPr>
                <w:t>1</w:t>
              </w:r>
            </w:ins>
          </w:p>
        </w:tc>
        <w:tc>
          <w:tcPr>
            <w:tcW w:w="991" w:type="dxa"/>
            <w:tcPrChange w:id="230" w:author="HERO 浩宇" w:date="2023-11-15T08:52:00Z">
              <w:tcPr>
                <w:tcW w:w="1034" w:type="dxa"/>
              </w:tcPr>
            </w:tcPrChange>
          </w:tcPr>
          <w:p w14:paraId="56B07DED" w14:textId="77777777" w:rsidR="001F7C6C" w:rsidRDefault="001F7C6C" w:rsidP="001F7C6C">
            <w:pPr>
              <w:rPr>
                <w:ins w:id="231" w:author="HERO 浩宇" w:date="2023-11-15T08:51:00Z"/>
                <w:sz w:val="18"/>
                <w:szCs w:val="18"/>
              </w:rPr>
            </w:pPr>
            <w:ins w:id="232" w:author="HERO 浩宇" w:date="2023-11-15T08:51:00Z">
              <w:r>
                <w:rPr>
                  <w:rFonts w:hint="eastAsia"/>
                  <w:sz w:val="18"/>
                  <w:szCs w:val="18"/>
                </w:rPr>
                <w:t>1</w:t>
              </w:r>
            </w:ins>
          </w:p>
        </w:tc>
        <w:tc>
          <w:tcPr>
            <w:tcW w:w="991" w:type="dxa"/>
            <w:tcPrChange w:id="233" w:author="HERO 浩宇" w:date="2023-11-15T08:52:00Z">
              <w:tcPr>
                <w:tcW w:w="1034" w:type="dxa"/>
                <w:gridSpan w:val="2"/>
              </w:tcPr>
            </w:tcPrChange>
          </w:tcPr>
          <w:p w14:paraId="4BDBD52C" w14:textId="77777777" w:rsidR="001F7C6C" w:rsidRDefault="001F7C6C" w:rsidP="001F7C6C">
            <w:pPr>
              <w:rPr>
                <w:ins w:id="234" w:author="HERO 浩宇" w:date="2023-11-15T08:51:00Z"/>
                <w:sz w:val="18"/>
                <w:szCs w:val="18"/>
              </w:rPr>
            </w:pPr>
            <w:ins w:id="235" w:author="HERO 浩宇" w:date="2023-11-15T08:51:00Z">
              <w:r>
                <w:rPr>
                  <w:rFonts w:hint="eastAsia"/>
                  <w:sz w:val="18"/>
                  <w:szCs w:val="18"/>
                </w:rPr>
                <w:t>1</w:t>
              </w:r>
            </w:ins>
          </w:p>
        </w:tc>
        <w:tc>
          <w:tcPr>
            <w:tcW w:w="984" w:type="dxa"/>
            <w:tcPrChange w:id="236" w:author="HERO 浩宇" w:date="2023-11-15T08:52:00Z">
              <w:tcPr>
                <w:tcW w:w="1026" w:type="dxa"/>
              </w:tcPr>
            </w:tcPrChange>
          </w:tcPr>
          <w:p w14:paraId="4B8DDE49" w14:textId="77777777" w:rsidR="001F7C6C" w:rsidRDefault="001F7C6C" w:rsidP="001F7C6C">
            <w:pPr>
              <w:rPr>
                <w:ins w:id="237" w:author="HERO 浩宇" w:date="2023-11-15T08:51:00Z"/>
                <w:sz w:val="18"/>
                <w:szCs w:val="18"/>
              </w:rPr>
            </w:pPr>
            <w:ins w:id="238" w:author="HERO 浩宇" w:date="2023-11-15T08:51:00Z">
              <w:r>
                <w:rPr>
                  <w:rFonts w:hint="eastAsia"/>
                  <w:sz w:val="18"/>
                  <w:szCs w:val="18"/>
                </w:rPr>
                <w:t>1</w:t>
              </w:r>
            </w:ins>
          </w:p>
        </w:tc>
        <w:tc>
          <w:tcPr>
            <w:tcW w:w="992" w:type="dxa"/>
            <w:tcPrChange w:id="239" w:author="HERO 浩宇" w:date="2023-11-15T08:52:00Z">
              <w:tcPr>
                <w:tcW w:w="1035" w:type="dxa"/>
              </w:tcPr>
            </w:tcPrChange>
          </w:tcPr>
          <w:p w14:paraId="1C95868A" w14:textId="77777777" w:rsidR="001F7C6C" w:rsidRDefault="001F7C6C" w:rsidP="001F7C6C">
            <w:pPr>
              <w:rPr>
                <w:ins w:id="240" w:author="HERO 浩宇" w:date="2023-11-15T08:51:00Z"/>
                <w:sz w:val="18"/>
                <w:szCs w:val="18"/>
              </w:rPr>
            </w:pPr>
            <w:ins w:id="241" w:author="HERO 浩宇" w:date="2023-11-15T08:51:00Z">
              <w:r>
                <w:rPr>
                  <w:rFonts w:hint="eastAsia"/>
                  <w:sz w:val="18"/>
                  <w:szCs w:val="18"/>
                </w:rPr>
                <w:t>1</w:t>
              </w:r>
            </w:ins>
          </w:p>
        </w:tc>
        <w:tc>
          <w:tcPr>
            <w:tcW w:w="992" w:type="dxa"/>
            <w:tcPrChange w:id="242" w:author="HERO 浩宇" w:date="2023-11-15T08:52:00Z">
              <w:tcPr>
                <w:tcW w:w="1035" w:type="dxa"/>
                <w:gridSpan w:val="2"/>
              </w:tcPr>
            </w:tcPrChange>
          </w:tcPr>
          <w:p w14:paraId="2F5724D1" w14:textId="77777777" w:rsidR="001F7C6C" w:rsidRDefault="001F7C6C" w:rsidP="001F7C6C">
            <w:pPr>
              <w:rPr>
                <w:ins w:id="243" w:author="HERO 浩宇" w:date="2023-11-15T08:51:00Z"/>
                <w:sz w:val="18"/>
                <w:szCs w:val="18"/>
              </w:rPr>
            </w:pPr>
            <w:ins w:id="244" w:author="HERO 浩宇" w:date="2023-11-15T08:51:00Z">
              <w:r>
                <w:rPr>
                  <w:rFonts w:hint="eastAsia"/>
                  <w:sz w:val="18"/>
                  <w:szCs w:val="18"/>
                </w:rPr>
                <w:t>1</w:t>
              </w:r>
            </w:ins>
          </w:p>
        </w:tc>
      </w:tr>
      <w:tr w:rsidR="001F7C6C" w14:paraId="6E3B718D" w14:textId="77777777" w:rsidTr="00EF12CB">
        <w:tblPrEx>
          <w:tblPrExChange w:id="245" w:author="HERO 浩宇" w:date="2023-11-15T08:52:00Z">
            <w:tblPrEx>
              <w:tblW w:w="10539" w:type="dxa"/>
            </w:tblPrEx>
          </w:tblPrExChange>
        </w:tblPrEx>
        <w:trPr>
          <w:trHeight w:val="361"/>
          <w:ins w:id="246" w:author="HERO 浩宇" w:date="2023-11-15T08:51:00Z"/>
          <w:trPrChange w:id="247" w:author="HERO 浩宇" w:date="2023-11-15T08:52:00Z">
            <w:trPr>
              <w:trHeight w:val="365"/>
            </w:trPr>
          </w:trPrChange>
        </w:trPr>
        <w:tc>
          <w:tcPr>
            <w:tcW w:w="1207" w:type="dxa"/>
            <w:tcPrChange w:id="248" w:author="HERO 浩宇" w:date="2023-11-15T08:52:00Z">
              <w:tcPr>
                <w:tcW w:w="1259" w:type="dxa"/>
                <w:gridSpan w:val="2"/>
              </w:tcPr>
            </w:tcPrChange>
          </w:tcPr>
          <w:p w14:paraId="60F1096A" w14:textId="77777777" w:rsidR="001F7C6C" w:rsidRDefault="001F7C6C" w:rsidP="001F7C6C">
            <w:pPr>
              <w:rPr>
                <w:ins w:id="249" w:author="HERO 浩宇" w:date="2023-11-15T08:51:00Z"/>
                <w:sz w:val="18"/>
                <w:szCs w:val="18"/>
              </w:rPr>
            </w:pPr>
            <w:ins w:id="250" w:author="HERO 浩宇" w:date="2023-11-15T08:51:00Z">
              <w:r w:rsidRPr="00F46C3B">
                <w:rPr>
                  <w:sz w:val="18"/>
                  <w:szCs w:val="18"/>
                </w:rPr>
                <w:t>Runtime (hour)</w:t>
              </w:r>
            </w:ins>
          </w:p>
        </w:tc>
        <w:tc>
          <w:tcPr>
            <w:tcW w:w="982" w:type="dxa"/>
            <w:tcPrChange w:id="251" w:author="HERO 浩宇" w:date="2023-11-15T08:52:00Z">
              <w:tcPr>
                <w:tcW w:w="1024" w:type="dxa"/>
              </w:tcPr>
            </w:tcPrChange>
          </w:tcPr>
          <w:p w14:paraId="1A031308" w14:textId="77777777" w:rsidR="001F7C6C" w:rsidRDefault="001F7C6C" w:rsidP="001F7C6C">
            <w:pPr>
              <w:rPr>
                <w:ins w:id="252" w:author="HERO 浩宇" w:date="2023-11-15T08:51:00Z"/>
                <w:sz w:val="18"/>
                <w:szCs w:val="18"/>
              </w:rPr>
            </w:pPr>
            <w:ins w:id="253" w:author="HERO 浩宇" w:date="2023-11-15T08:51:00Z">
              <w:r>
                <w:rPr>
                  <w:rFonts w:hint="eastAsia"/>
                  <w:sz w:val="18"/>
                  <w:szCs w:val="18"/>
                </w:rPr>
                <w:t>1</w:t>
              </w:r>
            </w:ins>
          </w:p>
        </w:tc>
        <w:tc>
          <w:tcPr>
            <w:tcW w:w="990" w:type="dxa"/>
            <w:tcPrChange w:id="254" w:author="HERO 浩宇" w:date="2023-11-15T08:52:00Z">
              <w:tcPr>
                <w:tcW w:w="1033" w:type="dxa"/>
              </w:tcPr>
            </w:tcPrChange>
          </w:tcPr>
          <w:p w14:paraId="02FDE67D" w14:textId="77777777" w:rsidR="001F7C6C" w:rsidRDefault="001F7C6C" w:rsidP="001F7C6C">
            <w:pPr>
              <w:rPr>
                <w:ins w:id="255" w:author="HERO 浩宇" w:date="2023-11-15T08:51:00Z"/>
                <w:sz w:val="18"/>
                <w:szCs w:val="18"/>
              </w:rPr>
            </w:pPr>
            <w:ins w:id="256" w:author="HERO 浩宇" w:date="2023-11-15T08:51:00Z">
              <w:r>
                <w:rPr>
                  <w:rFonts w:hint="eastAsia"/>
                  <w:sz w:val="18"/>
                  <w:szCs w:val="18"/>
                </w:rPr>
                <w:t>1</w:t>
              </w:r>
            </w:ins>
          </w:p>
        </w:tc>
        <w:tc>
          <w:tcPr>
            <w:tcW w:w="991" w:type="dxa"/>
            <w:tcPrChange w:id="257" w:author="HERO 浩宇" w:date="2023-11-15T08:52:00Z">
              <w:tcPr>
                <w:tcW w:w="1034" w:type="dxa"/>
                <w:gridSpan w:val="2"/>
              </w:tcPr>
            </w:tcPrChange>
          </w:tcPr>
          <w:p w14:paraId="617FEEF3" w14:textId="77777777" w:rsidR="001F7C6C" w:rsidRDefault="001F7C6C" w:rsidP="001F7C6C">
            <w:pPr>
              <w:rPr>
                <w:ins w:id="258" w:author="HERO 浩宇" w:date="2023-11-15T08:51:00Z"/>
                <w:sz w:val="18"/>
                <w:szCs w:val="18"/>
              </w:rPr>
            </w:pPr>
            <w:ins w:id="259" w:author="HERO 浩宇" w:date="2023-11-15T08:51:00Z">
              <w:r>
                <w:rPr>
                  <w:rFonts w:hint="eastAsia"/>
                  <w:sz w:val="18"/>
                  <w:szCs w:val="18"/>
                </w:rPr>
                <w:t>1</w:t>
              </w:r>
            </w:ins>
          </w:p>
        </w:tc>
        <w:tc>
          <w:tcPr>
            <w:tcW w:w="983" w:type="dxa"/>
            <w:tcPrChange w:id="260" w:author="HERO 浩宇" w:date="2023-11-15T08:52:00Z">
              <w:tcPr>
                <w:tcW w:w="1025" w:type="dxa"/>
              </w:tcPr>
            </w:tcPrChange>
          </w:tcPr>
          <w:p w14:paraId="03FEBA33" w14:textId="77777777" w:rsidR="001F7C6C" w:rsidRDefault="001F7C6C" w:rsidP="001F7C6C">
            <w:pPr>
              <w:rPr>
                <w:ins w:id="261" w:author="HERO 浩宇" w:date="2023-11-15T08:51:00Z"/>
                <w:sz w:val="18"/>
                <w:szCs w:val="18"/>
              </w:rPr>
            </w:pPr>
            <w:ins w:id="262" w:author="HERO 浩宇" w:date="2023-11-15T08:51:00Z">
              <w:r>
                <w:rPr>
                  <w:rFonts w:hint="eastAsia"/>
                  <w:sz w:val="18"/>
                  <w:szCs w:val="18"/>
                </w:rPr>
                <w:t>1</w:t>
              </w:r>
            </w:ins>
          </w:p>
        </w:tc>
        <w:tc>
          <w:tcPr>
            <w:tcW w:w="991" w:type="dxa"/>
            <w:tcPrChange w:id="263" w:author="HERO 浩宇" w:date="2023-11-15T08:52:00Z">
              <w:tcPr>
                <w:tcW w:w="1034" w:type="dxa"/>
              </w:tcPr>
            </w:tcPrChange>
          </w:tcPr>
          <w:p w14:paraId="5E39D971" w14:textId="77777777" w:rsidR="001F7C6C" w:rsidRDefault="001F7C6C" w:rsidP="001F7C6C">
            <w:pPr>
              <w:rPr>
                <w:ins w:id="264" w:author="HERO 浩宇" w:date="2023-11-15T08:51:00Z"/>
                <w:sz w:val="18"/>
                <w:szCs w:val="18"/>
              </w:rPr>
            </w:pPr>
            <w:ins w:id="265" w:author="HERO 浩宇" w:date="2023-11-15T08:51:00Z">
              <w:r>
                <w:rPr>
                  <w:rFonts w:hint="eastAsia"/>
                  <w:sz w:val="18"/>
                  <w:szCs w:val="18"/>
                </w:rPr>
                <w:t>1</w:t>
              </w:r>
            </w:ins>
          </w:p>
        </w:tc>
        <w:tc>
          <w:tcPr>
            <w:tcW w:w="991" w:type="dxa"/>
            <w:tcPrChange w:id="266" w:author="HERO 浩宇" w:date="2023-11-15T08:52:00Z">
              <w:tcPr>
                <w:tcW w:w="1034" w:type="dxa"/>
                <w:gridSpan w:val="2"/>
              </w:tcPr>
            </w:tcPrChange>
          </w:tcPr>
          <w:p w14:paraId="6C57B69D" w14:textId="77777777" w:rsidR="001F7C6C" w:rsidRDefault="001F7C6C" w:rsidP="001F7C6C">
            <w:pPr>
              <w:rPr>
                <w:ins w:id="267" w:author="HERO 浩宇" w:date="2023-11-15T08:51:00Z"/>
                <w:sz w:val="18"/>
                <w:szCs w:val="18"/>
              </w:rPr>
            </w:pPr>
            <w:ins w:id="268" w:author="HERO 浩宇" w:date="2023-11-15T08:51:00Z">
              <w:r>
                <w:rPr>
                  <w:rFonts w:hint="eastAsia"/>
                  <w:sz w:val="18"/>
                  <w:szCs w:val="18"/>
                </w:rPr>
                <w:t>1</w:t>
              </w:r>
            </w:ins>
          </w:p>
        </w:tc>
        <w:tc>
          <w:tcPr>
            <w:tcW w:w="984" w:type="dxa"/>
            <w:tcPrChange w:id="269" w:author="HERO 浩宇" w:date="2023-11-15T08:52:00Z">
              <w:tcPr>
                <w:tcW w:w="1026" w:type="dxa"/>
              </w:tcPr>
            </w:tcPrChange>
          </w:tcPr>
          <w:p w14:paraId="7C059AD2" w14:textId="77777777" w:rsidR="001F7C6C" w:rsidRDefault="001F7C6C" w:rsidP="001F7C6C">
            <w:pPr>
              <w:rPr>
                <w:ins w:id="270" w:author="HERO 浩宇" w:date="2023-11-15T08:51:00Z"/>
                <w:sz w:val="18"/>
                <w:szCs w:val="18"/>
              </w:rPr>
            </w:pPr>
            <w:ins w:id="271" w:author="HERO 浩宇" w:date="2023-11-15T08:51:00Z">
              <w:r>
                <w:rPr>
                  <w:rFonts w:hint="eastAsia"/>
                  <w:sz w:val="18"/>
                  <w:szCs w:val="18"/>
                </w:rPr>
                <w:t>1</w:t>
              </w:r>
            </w:ins>
          </w:p>
        </w:tc>
        <w:tc>
          <w:tcPr>
            <w:tcW w:w="992" w:type="dxa"/>
            <w:tcPrChange w:id="272" w:author="HERO 浩宇" w:date="2023-11-15T08:52:00Z">
              <w:tcPr>
                <w:tcW w:w="1035" w:type="dxa"/>
              </w:tcPr>
            </w:tcPrChange>
          </w:tcPr>
          <w:p w14:paraId="7E1158CE" w14:textId="77777777" w:rsidR="001F7C6C" w:rsidRDefault="001F7C6C" w:rsidP="001F7C6C">
            <w:pPr>
              <w:rPr>
                <w:ins w:id="273" w:author="HERO 浩宇" w:date="2023-11-15T08:51:00Z"/>
                <w:sz w:val="18"/>
                <w:szCs w:val="18"/>
              </w:rPr>
            </w:pPr>
            <w:ins w:id="274" w:author="HERO 浩宇" w:date="2023-11-15T08:51:00Z">
              <w:r>
                <w:rPr>
                  <w:rFonts w:hint="eastAsia"/>
                  <w:sz w:val="18"/>
                  <w:szCs w:val="18"/>
                </w:rPr>
                <w:t>1</w:t>
              </w:r>
            </w:ins>
          </w:p>
        </w:tc>
        <w:tc>
          <w:tcPr>
            <w:tcW w:w="992" w:type="dxa"/>
            <w:tcPrChange w:id="275" w:author="HERO 浩宇" w:date="2023-11-15T08:52:00Z">
              <w:tcPr>
                <w:tcW w:w="1035" w:type="dxa"/>
                <w:gridSpan w:val="2"/>
              </w:tcPr>
            </w:tcPrChange>
          </w:tcPr>
          <w:p w14:paraId="7A88D40A" w14:textId="77777777" w:rsidR="001F7C6C" w:rsidRDefault="001F7C6C" w:rsidP="001F7C6C">
            <w:pPr>
              <w:rPr>
                <w:ins w:id="276" w:author="HERO 浩宇" w:date="2023-11-15T08:51:00Z"/>
                <w:sz w:val="18"/>
                <w:szCs w:val="18"/>
              </w:rPr>
            </w:pPr>
            <w:ins w:id="277" w:author="HERO 浩宇" w:date="2023-11-15T08:51:00Z">
              <w:r>
                <w:rPr>
                  <w:rFonts w:hint="eastAsia"/>
                  <w:sz w:val="18"/>
                  <w:szCs w:val="18"/>
                </w:rPr>
                <w:t>1</w:t>
              </w:r>
            </w:ins>
          </w:p>
        </w:tc>
      </w:tr>
    </w:tbl>
    <w:p w14:paraId="0408A59B" w14:textId="3170EAE9" w:rsidR="00E66B96" w:rsidRPr="006E39B9" w:rsidDel="001F7C6C" w:rsidRDefault="00E66B96" w:rsidP="00E66B96">
      <w:pPr>
        <w:rPr>
          <w:del w:id="278" w:author="HERO 浩宇" w:date="2023-11-15T08:51:00Z"/>
          <w:highlight w:val="yellow"/>
        </w:rPr>
      </w:pPr>
      <w:del w:id="279" w:author="HERO 浩宇" w:date="2023-11-15T08:51:00Z">
        <w:r w:rsidRPr="00255C46" w:rsidDel="001F7C6C">
          <w:rPr>
            <w:rFonts w:hint="eastAsia"/>
            <w:highlight w:val="yellow"/>
          </w:rPr>
          <w:delText>所需图像</w:delText>
        </w:r>
        <w:r w:rsidDel="001F7C6C">
          <w:rPr>
            <w:rFonts w:hint="eastAsia"/>
            <w:highlight w:val="yellow"/>
          </w:rPr>
          <w:delText>（还没画，占位）</w:delText>
        </w:r>
      </w:del>
    </w:p>
    <w:p w14:paraId="26CFC0C2" w14:textId="32C16E8B" w:rsidR="00B44F03" w:rsidRPr="006E39B9" w:rsidDel="001F7C6C" w:rsidRDefault="00B44F03" w:rsidP="00B44F03">
      <w:pPr>
        <w:rPr>
          <w:del w:id="280" w:author="HERO 浩宇" w:date="2023-11-15T08:51:00Z"/>
          <w:highlight w:val="yellow"/>
        </w:rPr>
      </w:pPr>
      <w:del w:id="281" w:author="HERO 浩宇" w:date="2023-11-15T08:51:00Z">
        <w:r w:rsidRPr="00255C46" w:rsidDel="001F7C6C">
          <w:rPr>
            <w:rFonts w:hint="eastAsia"/>
            <w:highlight w:val="yellow"/>
          </w:rPr>
          <w:delText>1，统计各个场</w:delText>
        </w:r>
        <w:r w:rsidRPr="0071525C" w:rsidDel="001F7C6C">
          <w:rPr>
            <w:rFonts w:hint="eastAsia"/>
            <w:highlight w:val="yellow"/>
          </w:rPr>
          <w:delText>景的实际并发数，证明并发查询的需求。</w:delText>
        </w:r>
        <w:r w:rsidDel="001F7C6C">
          <w:rPr>
            <w:rFonts w:hint="eastAsia"/>
            <w:highlight w:val="yellow"/>
          </w:rPr>
          <w:delText>也可以用数据的形式展现，不需要图像）</w:delText>
        </w:r>
      </w:del>
    </w:p>
    <w:p w14:paraId="0B2292C5" w14:textId="1E0C615F" w:rsidR="00B44F03" w:rsidDel="001F7C6C" w:rsidRDefault="00B44F03" w:rsidP="00B44F03">
      <w:pPr>
        <w:pStyle w:val="af5"/>
        <w:numPr>
          <w:ilvl w:val="0"/>
          <w:numId w:val="10"/>
        </w:numPr>
        <w:ind w:firstLineChars="0"/>
        <w:rPr>
          <w:del w:id="282" w:author="HERO 浩宇" w:date="2023-11-15T08:51:00Z"/>
          <w:highlight w:val="yellow"/>
        </w:rPr>
      </w:pPr>
      <w:del w:id="283" w:author="HERO 浩宇" w:date="2023-11-15T08:51:00Z">
        <w:r w:rsidRPr="00E2159E" w:rsidDel="001F7C6C">
          <w:rPr>
            <w:highlight w:val="yellow"/>
          </w:rPr>
          <w:delText>统计</w:delText>
        </w:r>
        <w:r w:rsidRPr="00E2159E" w:rsidDel="001F7C6C">
          <w:rPr>
            <w:rFonts w:hint="eastAsia"/>
            <w:highlight w:val="yellow"/>
          </w:rPr>
          <w:delText>不同系统</w:delText>
        </w:r>
        <w:r w:rsidRPr="00E2159E" w:rsidDel="001F7C6C">
          <w:rPr>
            <w:highlight w:val="yellow"/>
          </w:rPr>
          <w:delText>并行查询执行时间</w:delText>
        </w:r>
        <w:r w:rsidR="00406E0D" w:rsidDel="001F7C6C">
          <w:rPr>
            <w:rFonts w:hint="eastAsia"/>
            <w:highlight w:val="yellow"/>
          </w:rPr>
          <w:delText>（保证总任务数为1</w:delText>
        </w:r>
        <w:r w:rsidR="00406E0D" w:rsidDel="001F7C6C">
          <w:rPr>
            <w:highlight w:val="yellow"/>
          </w:rPr>
          <w:delText>000</w:delText>
        </w:r>
        <w:r w:rsidR="00406E0D" w:rsidDel="001F7C6C">
          <w:rPr>
            <w:rFonts w:hint="eastAsia"/>
            <w:highlight w:val="yellow"/>
          </w:rPr>
          <w:delText>，单次并发数目越多，整体的计算时间变化）</w:delText>
        </w:r>
        <w:r w:rsidRPr="00E2159E" w:rsidDel="001F7C6C">
          <w:rPr>
            <w:highlight w:val="yellow"/>
          </w:rPr>
          <w:delText>，说明并行执行效率很差。</w:delText>
        </w:r>
      </w:del>
    </w:p>
    <w:p w14:paraId="48653D33" w14:textId="78728EFA" w:rsidR="00B44F03" w:rsidDel="001F7C6C" w:rsidRDefault="00B44F03" w:rsidP="00B44F03">
      <w:pPr>
        <w:pStyle w:val="af5"/>
        <w:numPr>
          <w:ilvl w:val="0"/>
          <w:numId w:val="10"/>
        </w:numPr>
        <w:ind w:firstLineChars="0"/>
        <w:rPr>
          <w:del w:id="284" w:author="HERO 浩宇" w:date="2023-11-15T08:51:00Z"/>
          <w:highlight w:val="yellow"/>
        </w:rPr>
      </w:pPr>
      <w:del w:id="285" w:author="HERO 浩宇" w:date="2023-11-15T08:51:00Z">
        <w:r w:rsidDel="001F7C6C">
          <w:rPr>
            <w:rFonts w:hint="eastAsia"/>
            <w:highlight w:val="yellow"/>
          </w:rPr>
          <w:delText>统计重叠数据访问占总数据的比例</w:delText>
        </w:r>
        <w:r w:rsidR="006A5014" w:rsidDel="001F7C6C">
          <w:rPr>
            <w:rFonts w:hint="eastAsia"/>
            <w:highlight w:val="yellow"/>
          </w:rPr>
          <w:delText>（重叠数据应该是</w:delText>
        </w:r>
        <w:r w:rsidR="00406E0D" w:rsidDel="001F7C6C">
          <w:rPr>
            <w:rFonts w:hint="eastAsia"/>
            <w:highlight w:val="yellow"/>
          </w:rPr>
          <w:delText>任务之间访问数据的交集，并发数目越多，重叠数据的比例应该越大</w:delText>
        </w:r>
        <w:r w:rsidR="006A5014" w:rsidDel="001F7C6C">
          <w:rPr>
            <w:rFonts w:hint="eastAsia"/>
            <w:highlight w:val="yellow"/>
          </w:rPr>
          <w:delText>）</w:delText>
        </w:r>
        <w:r w:rsidDel="001F7C6C">
          <w:rPr>
            <w:rFonts w:hint="eastAsia"/>
            <w:highlight w:val="yellow"/>
          </w:rPr>
          <w:delText>，</w:delText>
        </w:r>
        <w:r w:rsidRPr="0071525C" w:rsidDel="001F7C6C">
          <w:rPr>
            <w:highlight w:val="yellow"/>
          </w:rPr>
          <w:delText>证明“数据</w:delText>
        </w:r>
        <w:r w:rsidDel="001F7C6C">
          <w:rPr>
            <w:rFonts w:hint="eastAsia"/>
            <w:highlight w:val="yellow"/>
          </w:rPr>
          <w:delText>冗余访问</w:delText>
        </w:r>
        <w:r w:rsidRPr="0071525C" w:rsidDel="001F7C6C">
          <w:rPr>
            <w:highlight w:val="yellow"/>
          </w:rPr>
          <w:delText>”</w:delText>
        </w:r>
        <w:r w:rsidDel="001F7C6C">
          <w:rPr>
            <w:rFonts w:hint="eastAsia"/>
            <w:highlight w:val="yellow"/>
          </w:rPr>
          <w:delText>。</w:delText>
        </w:r>
        <w:r w:rsidDel="001F7C6C">
          <w:rPr>
            <w:highlight w:val="yellow"/>
          </w:rPr>
          <w:delText xml:space="preserve"> </w:delText>
        </w:r>
      </w:del>
    </w:p>
    <w:p w14:paraId="6EE998C1" w14:textId="0B6CEDDE" w:rsidR="00B44F03" w:rsidDel="001F7C6C" w:rsidRDefault="00B44F03" w:rsidP="00B44F03">
      <w:pPr>
        <w:pStyle w:val="af5"/>
        <w:numPr>
          <w:ilvl w:val="0"/>
          <w:numId w:val="10"/>
        </w:numPr>
        <w:ind w:firstLineChars="0"/>
        <w:rPr>
          <w:del w:id="286" w:author="HERO 浩宇" w:date="2023-11-15T08:51:00Z"/>
          <w:highlight w:val="yellow"/>
        </w:rPr>
      </w:pPr>
      <w:del w:id="287" w:author="HERO 浩宇" w:date="2023-11-15T08:51:00Z">
        <w:r w:rsidRPr="00A65097" w:rsidDel="001F7C6C">
          <w:rPr>
            <w:highlight w:val="yellow"/>
          </w:rPr>
          <w:delText>统计并行调度缓存错失率</w:delText>
        </w:r>
        <w:r w:rsidR="006A5014" w:rsidDel="001F7C6C">
          <w:rPr>
            <w:rFonts w:hint="eastAsia"/>
            <w:highlight w:val="yellow"/>
          </w:rPr>
          <w:delText>（调整并发任务数量，并发数越大，换错措施率越高）</w:delText>
        </w:r>
        <w:r w:rsidRPr="00A65097" w:rsidDel="001F7C6C">
          <w:rPr>
            <w:highlight w:val="yellow"/>
          </w:rPr>
          <w:delText>，说明并行调度的方案低效的原因。</w:delText>
        </w:r>
      </w:del>
    </w:p>
    <w:p w14:paraId="0037497E" w14:textId="0330B485" w:rsidR="005D6C14" w:rsidRPr="005D6C14" w:rsidDel="001F7C6C" w:rsidRDefault="005D6C14">
      <w:pPr>
        <w:pStyle w:val="af5"/>
        <w:numPr>
          <w:ilvl w:val="0"/>
          <w:numId w:val="10"/>
        </w:numPr>
        <w:ind w:firstLineChars="0"/>
        <w:rPr>
          <w:del w:id="288" w:author="HERO 浩宇" w:date="2023-11-15T08:51:00Z"/>
          <w:highlight w:val="yellow"/>
        </w:rPr>
      </w:pPr>
      <w:del w:id="289" w:author="HERO 浩宇" w:date="2023-11-15T08:51:00Z">
        <w:r w:rsidDel="001F7C6C">
          <w:rPr>
            <w:rFonts w:hint="eastAsia"/>
            <w:highlight w:val="yellow"/>
          </w:rPr>
          <w:delText>统计计算高度顶点占总遍历数据的比例（高度顶点占顶点数的比例很低，但是占访问路径的比例很高）。</w:delText>
        </w:r>
      </w:del>
    </w:p>
    <w:p w14:paraId="6E08EEE5" w14:textId="7D485263" w:rsidR="00B44F03" w:rsidDel="001F7C6C" w:rsidRDefault="00B44F03" w:rsidP="00B44F03">
      <w:pPr>
        <w:pStyle w:val="af5"/>
        <w:numPr>
          <w:ilvl w:val="0"/>
          <w:numId w:val="10"/>
        </w:numPr>
        <w:ind w:firstLineChars="0"/>
        <w:rPr>
          <w:del w:id="290" w:author="HERO 浩宇" w:date="2023-11-15T08:51:00Z"/>
          <w:highlight w:val="yellow"/>
        </w:rPr>
      </w:pPr>
      <w:del w:id="291" w:author="HERO 浩宇" w:date="2023-11-15T08:51:00Z">
        <w:r w:rsidDel="001F7C6C">
          <w:rPr>
            <w:rFonts w:hint="eastAsia"/>
            <w:highlight w:val="yellow"/>
          </w:rPr>
          <w:delText>统计高度顶点占冗余数据的比例</w:delText>
        </w:r>
        <w:r w:rsidR="0068153F" w:rsidDel="001F7C6C">
          <w:rPr>
            <w:rFonts w:hint="eastAsia"/>
            <w:highlight w:val="yellow"/>
          </w:rPr>
          <w:delText>（调整高度顶点的度数阈值，阈值越低，占比应该越高）</w:delText>
        </w:r>
        <w:r w:rsidDel="001F7C6C">
          <w:rPr>
            <w:rFonts w:hint="eastAsia"/>
            <w:highlight w:val="yellow"/>
          </w:rPr>
          <w:delText>，证明不同任务会重复计算高度顶点之间的距离。</w:delText>
        </w:r>
      </w:del>
    </w:p>
    <w:p w14:paraId="4A0781BA" w14:textId="12465D33" w:rsidR="00B6527A" w:rsidRPr="00B44F03" w:rsidDel="001F7C6C" w:rsidRDefault="00B44F03">
      <w:pPr>
        <w:pStyle w:val="af5"/>
        <w:numPr>
          <w:ilvl w:val="0"/>
          <w:numId w:val="10"/>
        </w:numPr>
        <w:ind w:firstLineChars="0"/>
        <w:rPr>
          <w:del w:id="292" w:author="HERO 浩宇" w:date="2023-11-15T08:51:00Z"/>
          <w:highlight w:val="yellow"/>
        </w:rPr>
      </w:pPr>
      <w:del w:id="293" w:author="HERO 浩宇" w:date="2023-11-15T08:51:00Z">
        <w:r w:rsidRPr="00B44F03" w:rsidDel="001F7C6C">
          <w:rPr>
            <w:rFonts w:hint="eastAsia"/>
            <w:highlight w:val="yellow"/>
          </w:rPr>
          <w:delText>统计固定数目的全局顶点的索引覆盖率</w:delText>
        </w:r>
        <w:r w:rsidR="005065B4" w:rsidDel="001F7C6C">
          <w:rPr>
            <w:rFonts w:hint="eastAsia"/>
            <w:highlight w:val="yellow"/>
          </w:rPr>
          <w:delText>和开销。</w:delText>
        </w:r>
      </w:del>
    </w:p>
    <w:p w14:paraId="1E756344" w14:textId="1861213C" w:rsidR="00253E08" w:rsidRPr="002F34A1" w:rsidRDefault="00CD342F">
      <w:pPr>
        <w:rPr>
          <w:b/>
          <w:bCs/>
        </w:rPr>
      </w:pPr>
      <w:r>
        <w:tab/>
      </w:r>
      <w:r w:rsidR="004E7055">
        <w:rPr>
          <w:rFonts w:hint="eastAsia"/>
        </w:rPr>
        <w:t>大多数</w:t>
      </w:r>
      <w:r w:rsidR="00063C53">
        <w:rPr>
          <w:rFonts w:hint="eastAsia"/>
        </w:rPr>
        <w:t>现有的解决方案</w:t>
      </w:r>
      <w:r w:rsidR="004E7055">
        <w:rPr>
          <w:rFonts w:hint="eastAsia"/>
        </w:rPr>
        <w:t>[</w:t>
      </w:r>
      <w:r w:rsidR="004E7055">
        <w:t>xxxx]</w:t>
      </w:r>
      <w:r w:rsidR="00063C53">
        <w:rPr>
          <w:rFonts w:hint="eastAsia"/>
        </w:rPr>
        <w:t>聚焦于加速单次查询的速度，</w:t>
      </w:r>
      <w:r w:rsidR="00D72507">
        <w:rPr>
          <w:rFonts w:hint="eastAsia"/>
        </w:rPr>
        <w:t>然而</w:t>
      </w:r>
      <w:r w:rsidR="00A47C69">
        <w:rPr>
          <w:rFonts w:hint="eastAsia"/>
        </w:rPr>
        <w:t>实际应用场景中，</w:t>
      </w:r>
      <w:r w:rsidR="00E00CD4">
        <w:rPr>
          <w:rFonts w:hint="eastAsia"/>
        </w:rPr>
        <w:t>有</w:t>
      </w:r>
      <w:r w:rsidR="00A47C69">
        <w:rPr>
          <w:rFonts w:hint="eastAsia"/>
        </w:rPr>
        <w:t>大量图查询任务在同一个底层图上</w:t>
      </w:r>
      <w:r w:rsidR="005241E3">
        <w:rPr>
          <w:rFonts w:hint="eastAsia"/>
        </w:rPr>
        <w:t>并发运行</w:t>
      </w:r>
      <w:r w:rsidR="00F710AC" w:rsidRPr="00616675">
        <w:rPr>
          <w:rFonts w:hint="eastAsia"/>
        </w:rPr>
        <w:t>。</w:t>
      </w:r>
      <w:r w:rsidR="00DA6A95">
        <w:rPr>
          <w:rFonts w:hint="eastAsia"/>
        </w:rPr>
        <w:t>例如，</w:t>
      </w:r>
      <w:r w:rsidR="00DA6A95" w:rsidRPr="00DA6A95">
        <w:rPr>
          <w:rFonts w:hint="eastAsia"/>
        </w:rPr>
        <w:t>中国地理信息产业协会</w:t>
      </w:r>
      <w:ins w:id="294" w:author="HERO 浩宇" w:date="2023-11-19T20:29:00Z">
        <w:r w:rsidR="00DF3062">
          <w:rPr>
            <w:rFonts w:hint="eastAsia"/>
          </w:rPr>
          <w:t>[</w:t>
        </w:r>
        <w:r w:rsidR="00DF3062">
          <w:t>x]</w:t>
        </w:r>
      </w:ins>
      <w:r w:rsidR="00DA6A95">
        <w:rPr>
          <w:rFonts w:hint="eastAsia"/>
        </w:rPr>
        <w:t>的统计</w:t>
      </w:r>
      <w:del w:id="295" w:author="HERO 浩宇" w:date="2023-11-19T20:29:00Z">
        <w:r w:rsidR="00DA6A95" w:rsidDel="00DF3062">
          <w:delText>]</w:delText>
        </w:r>
      </w:del>
      <w:r w:rsidR="00DA6A95">
        <w:rPr>
          <w:rFonts w:hint="eastAsia"/>
        </w:rPr>
        <w:t>表明，</w:t>
      </w:r>
      <w:r w:rsidR="00F1120B" w:rsidRPr="00F1120B">
        <w:rPr>
          <w:rFonts w:hint="eastAsia"/>
        </w:rPr>
        <w:t>百度地图</w:t>
      </w:r>
      <w:r w:rsidR="004425EE">
        <w:rPr>
          <w:rFonts w:hint="eastAsia"/>
        </w:rPr>
        <w:t>[</w:t>
      </w:r>
      <w:r w:rsidR="004425EE">
        <w:t>xx]</w:t>
      </w:r>
      <w:r w:rsidR="00F1120B" w:rsidRPr="00F1120B">
        <w:rPr>
          <w:rFonts w:hint="eastAsia"/>
        </w:rPr>
        <w:t>、高德地图</w:t>
      </w:r>
      <w:r w:rsidR="004425EE">
        <w:rPr>
          <w:rFonts w:hint="eastAsia"/>
        </w:rPr>
        <w:t>[</w:t>
      </w:r>
      <w:r w:rsidR="004425EE">
        <w:t>xx]</w:t>
      </w:r>
      <w:r w:rsidR="00F1120B" w:rsidRPr="00F1120B">
        <w:rPr>
          <w:rFonts w:hint="eastAsia"/>
        </w:rPr>
        <w:t>、腾讯地图</w:t>
      </w:r>
      <w:r w:rsidR="004425EE">
        <w:rPr>
          <w:rFonts w:hint="eastAsia"/>
        </w:rPr>
        <w:t>[</w:t>
      </w:r>
      <w:r w:rsidR="004425EE">
        <w:t>xx]</w:t>
      </w:r>
      <w:r w:rsidR="00F1120B" w:rsidRPr="00F1120B">
        <w:rPr>
          <w:rFonts w:hint="eastAsia"/>
        </w:rPr>
        <w:t>、华为地图</w:t>
      </w:r>
      <w:r w:rsidR="004425EE">
        <w:rPr>
          <w:rFonts w:hint="eastAsia"/>
        </w:rPr>
        <w:t>[</w:t>
      </w:r>
      <w:r w:rsidR="004425EE">
        <w:t>xx]</w:t>
      </w:r>
      <w:r w:rsidR="00F1120B" w:rsidRPr="00F1120B">
        <w:rPr>
          <w:rFonts w:hint="eastAsia"/>
        </w:rPr>
        <w:t>等企业建设的位置服务开放平台日均位置服务请求次数最高达</w:t>
      </w:r>
      <w:r w:rsidR="00F1120B" w:rsidRPr="00F1120B">
        <w:t>1600亿次</w:t>
      </w:r>
      <w:r w:rsidR="00DC1A5A">
        <w:rPr>
          <w:rFonts w:hint="eastAsia"/>
        </w:rPr>
        <w:t>[</w:t>
      </w:r>
      <w:r w:rsidR="00DC1A5A">
        <w:t>xx</w:t>
      </w:r>
      <w:r w:rsidR="00DC1A5A">
        <w:rPr>
          <w:rFonts w:hint="eastAsia"/>
        </w:rPr>
        <w:t>]</w:t>
      </w:r>
      <w:r w:rsidR="004274D0">
        <w:rPr>
          <w:rFonts w:hint="eastAsia"/>
        </w:rPr>
        <w:t>。</w:t>
      </w:r>
      <w:r w:rsidR="00946821">
        <w:rPr>
          <w:rFonts w:hint="eastAsia"/>
        </w:rPr>
        <w:t>大量并发点对点查询需求对图遍历系统的吞吐量提出了极高的要求。然而</w:t>
      </w:r>
      <w:r w:rsidR="00816A4C" w:rsidRPr="00C23F4A">
        <w:rPr>
          <w:rFonts w:hint="eastAsia"/>
          <w:highlight w:val="yellow"/>
        </w:rPr>
        <w:t>如</w:t>
      </w:r>
      <w:r w:rsidR="00EE28BC">
        <w:rPr>
          <w:rFonts w:hint="eastAsia"/>
          <w:highlight w:val="yellow"/>
        </w:rPr>
        <w:t>表</w:t>
      </w:r>
      <w:del w:id="296" w:author="HERO 浩宇" w:date="2023-11-15T08:53:00Z">
        <w:r w:rsidR="00EE28BC" w:rsidDel="00EF12CB">
          <w:rPr>
            <w:rFonts w:hint="eastAsia"/>
            <w:highlight w:val="yellow"/>
          </w:rPr>
          <w:delText>x</w:delText>
        </w:r>
      </w:del>
      <w:ins w:id="297" w:author="HERO 浩宇" w:date="2023-11-15T08:53:00Z">
        <w:r w:rsidR="00EF12CB">
          <w:rPr>
            <w:highlight w:val="yellow"/>
          </w:rPr>
          <w:t>1</w:t>
        </w:r>
        <w:r w:rsidR="00EF12CB">
          <w:rPr>
            <w:rFonts w:hint="eastAsia"/>
            <w:highlight w:val="yellow"/>
          </w:rPr>
          <w:t>所示</w:t>
        </w:r>
      </w:ins>
      <w:del w:id="298" w:author="HERO 浩宇" w:date="2023-11-15T08:53:00Z">
        <w:r w:rsidR="00E938AC" w:rsidDel="00EF12CB">
          <w:rPr>
            <w:rFonts w:hint="eastAsia"/>
            <w:highlight w:val="yellow"/>
          </w:rPr>
          <w:delText>（</w:delText>
        </w:r>
        <w:r w:rsidR="00E938AC" w:rsidRPr="00E2159E" w:rsidDel="00EF12CB">
          <w:rPr>
            <w:highlight w:val="yellow"/>
          </w:rPr>
          <w:delText>统计</w:delText>
        </w:r>
        <w:r w:rsidR="00E938AC" w:rsidRPr="00E2159E" w:rsidDel="00EF12CB">
          <w:rPr>
            <w:rFonts w:hint="eastAsia"/>
            <w:highlight w:val="yellow"/>
          </w:rPr>
          <w:delText>不同系统</w:delText>
        </w:r>
        <w:r w:rsidR="00E938AC" w:rsidRPr="00E2159E" w:rsidDel="00EF12CB">
          <w:rPr>
            <w:highlight w:val="yellow"/>
          </w:rPr>
          <w:delText>并行查询执行时间，说明并行执行效率很差。</w:delText>
        </w:r>
        <w:r w:rsidR="00E938AC" w:rsidDel="00EF12CB">
          <w:rPr>
            <w:rFonts w:hint="eastAsia"/>
            <w:highlight w:val="yellow"/>
          </w:rPr>
          <w:delText>）</w:delText>
        </w:r>
      </w:del>
      <w:r w:rsidR="00816A4C">
        <w:rPr>
          <w:rFonts w:hint="eastAsia"/>
        </w:rPr>
        <w:t>所示，</w:t>
      </w:r>
      <w:r w:rsidR="000B1F9F">
        <w:rPr>
          <w:rFonts w:hint="eastAsia"/>
        </w:rPr>
        <w:t>我们证明</w:t>
      </w:r>
      <w:r w:rsidR="00816A4C">
        <w:rPr>
          <w:rFonts w:hint="eastAsia"/>
        </w:rPr>
        <w:t>现有系统在处理大规模并发查询时吞吐量很差。这种坏结果出现的原因是并发任务之间存在</w:t>
      </w:r>
      <w:r w:rsidR="001562C1">
        <w:rPr>
          <w:rFonts w:hint="eastAsia"/>
        </w:rPr>
        <w:t>对图结构数据</w:t>
      </w:r>
      <w:r w:rsidR="00816A4C">
        <w:rPr>
          <w:rFonts w:hint="eastAsia"/>
        </w:rPr>
        <w:t>大量的冗余访问</w:t>
      </w:r>
      <w:r w:rsidR="00805E16">
        <w:rPr>
          <w:rFonts w:hint="eastAsia"/>
        </w:rPr>
        <w:t>和冗余计算</w:t>
      </w:r>
      <w:r w:rsidR="00951E03">
        <w:rPr>
          <w:rFonts w:hint="eastAsia"/>
        </w:rPr>
        <w:t>。</w:t>
      </w:r>
      <w:r w:rsidR="00816A4C">
        <w:rPr>
          <w:rFonts w:hint="eastAsia"/>
        </w:rPr>
        <w:t>为了定性地</w:t>
      </w:r>
      <w:r w:rsidR="007B4A3B">
        <w:rPr>
          <w:rFonts w:hint="eastAsia"/>
        </w:rPr>
        <w:t>分析</w:t>
      </w:r>
      <w:r w:rsidR="00951E03">
        <w:rPr>
          <w:rFonts w:hint="eastAsia"/>
        </w:rPr>
        <w:t>上述问题</w:t>
      </w:r>
      <w:r w:rsidR="00816A4C">
        <w:rPr>
          <w:rFonts w:hint="eastAsia"/>
        </w:rPr>
        <w:t>，</w:t>
      </w:r>
      <w:r w:rsidR="00816A4C" w:rsidRPr="0061780F">
        <w:rPr>
          <w:rFonts w:hint="eastAsia"/>
          <w:highlight w:val="yellow"/>
        </w:rPr>
        <w:t>我们在XXXXX（机器配置），选取了XXX</w:t>
      </w:r>
      <w:r w:rsidR="00816A4C" w:rsidRPr="0061780F">
        <w:rPr>
          <w:highlight w:val="yellow"/>
        </w:rPr>
        <w:t>XX</w:t>
      </w:r>
      <w:r w:rsidR="00816A4C" w:rsidRPr="0061780F">
        <w:rPr>
          <w:rFonts w:hint="eastAsia"/>
          <w:highlight w:val="yellow"/>
        </w:rPr>
        <w:t>（现有最佳方案），在XXXX</w:t>
      </w:r>
      <w:r w:rsidR="00816A4C" w:rsidRPr="0061780F">
        <w:rPr>
          <w:highlight w:val="yellow"/>
        </w:rPr>
        <w:t>X</w:t>
      </w:r>
      <w:r w:rsidR="00816A4C" w:rsidRPr="0061780F">
        <w:rPr>
          <w:rFonts w:hint="eastAsia"/>
          <w:highlight w:val="yellow"/>
        </w:rPr>
        <w:t>（图数据集上），进行并行点对点查询的性能</w:t>
      </w:r>
      <w:commentRangeStart w:id="299"/>
      <w:r w:rsidR="00816A4C" w:rsidRPr="0061780F">
        <w:rPr>
          <w:rFonts w:hint="eastAsia"/>
          <w:highlight w:val="yellow"/>
        </w:rPr>
        <w:t>评测</w:t>
      </w:r>
      <w:commentRangeEnd w:id="299"/>
      <w:r w:rsidR="00345ABF">
        <w:rPr>
          <w:rStyle w:val="af0"/>
        </w:rPr>
        <w:commentReference w:id="299"/>
      </w:r>
      <w:r w:rsidR="00816A4C" w:rsidRPr="0061780F">
        <w:rPr>
          <w:rFonts w:hint="eastAsia"/>
          <w:highlight w:val="yellow"/>
        </w:rPr>
        <w:t>。</w:t>
      </w:r>
    </w:p>
    <w:p w14:paraId="575CAAE6" w14:textId="63D8B620" w:rsidR="00AC53DC" w:rsidRDefault="00816A4C" w:rsidP="005065B4">
      <w:pPr>
        <w:ind w:firstLine="420"/>
      </w:pPr>
      <w:r w:rsidRPr="00816A4C">
        <w:rPr>
          <w:rFonts w:hint="eastAsia"/>
        </w:rPr>
        <w:t>本章分为</w:t>
      </w:r>
      <w:r w:rsidR="00680C80">
        <w:rPr>
          <w:rFonts w:hint="eastAsia"/>
        </w:rPr>
        <w:t>三个</w:t>
      </w:r>
      <w:r w:rsidRPr="00816A4C">
        <w:rPr>
          <w:rFonts w:hint="eastAsia"/>
        </w:rPr>
        <w:t>部分</w:t>
      </w:r>
      <w:r>
        <w:rPr>
          <w:rFonts w:hint="eastAsia"/>
        </w:rPr>
        <w:t>，我们首先介绍了并发点对点查询中的一些概念</w:t>
      </w:r>
      <w:r w:rsidR="002E31F6">
        <w:rPr>
          <w:rFonts w:hint="eastAsia"/>
        </w:rPr>
        <w:t>；</w:t>
      </w:r>
      <w:r w:rsidR="00444542">
        <w:rPr>
          <w:rFonts w:hint="eastAsia"/>
        </w:rPr>
        <w:t>其次</w:t>
      </w:r>
      <w:r w:rsidR="002E31F6">
        <w:rPr>
          <w:rFonts w:hint="eastAsia"/>
        </w:rPr>
        <w:t>分析了</w:t>
      </w:r>
      <w:r w:rsidR="00444542">
        <w:rPr>
          <w:rFonts w:hint="eastAsia"/>
        </w:rPr>
        <w:t>当前点对点查询方案</w:t>
      </w:r>
      <w:r w:rsidR="00680C80">
        <w:rPr>
          <w:rFonts w:hint="eastAsia"/>
        </w:rPr>
        <w:t>处理并发任务时</w:t>
      </w:r>
      <w:r w:rsidR="00444542">
        <w:rPr>
          <w:rFonts w:hint="eastAsia"/>
        </w:rPr>
        <w:t>的</w:t>
      </w:r>
      <w:r w:rsidR="00680C80">
        <w:rPr>
          <w:rFonts w:hint="eastAsia"/>
        </w:rPr>
        <w:t>性能瓶颈；</w:t>
      </w:r>
      <w:r w:rsidR="00444542">
        <w:rPr>
          <w:rFonts w:hint="eastAsia"/>
        </w:rPr>
        <w:t>最后</w:t>
      </w:r>
      <w:r w:rsidR="00680C80">
        <w:rPr>
          <w:rFonts w:hint="eastAsia"/>
        </w:rPr>
        <w:t>展示了</w:t>
      </w:r>
      <w:r w:rsidR="00444542">
        <w:rPr>
          <w:rFonts w:hint="eastAsia"/>
        </w:rPr>
        <w:t>我们</w:t>
      </w:r>
      <w:r w:rsidR="00680C80">
        <w:rPr>
          <w:rFonts w:hint="eastAsia"/>
        </w:rPr>
        <w:t>根据观察分析</w:t>
      </w:r>
      <w:r w:rsidR="00DB0D25">
        <w:rPr>
          <w:rFonts w:hint="eastAsia"/>
        </w:rPr>
        <w:t>获得的启发</w:t>
      </w:r>
      <w:r w:rsidR="00AC53DC">
        <w:rPr>
          <w:rFonts w:hint="eastAsia"/>
        </w:rPr>
        <w:t>。</w:t>
      </w:r>
    </w:p>
    <w:p w14:paraId="34682317" w14:textId="3559F6C5" w:rsidR="004C33E7" w:rsidRDefault="00166B28">
      <w:pPr>
        <w:rPr>
          <w:rStyle w:val="af"/>
        </w:rPr>
      </w:pPr>
      <w:r w:rsidRPr="001F6468">
        <w:rPr>
          <w:rStyle w:val="af"/>
        </w:rPr>
        <w:t>BACKGROUND AND MOTIVATION</w:t>
      </w:r>
    </w:p>
    <w:p w14:paraId="55747D9D" w14:textId="62FA810D" w:rsidR="00C80733" w:rsidRDefault="003C7CC9">
      <w:pPr>
        <w:rPr>
          <w:sz w:val="18"/>
          <w:szCs w:val="18"/>
        </w:rPr>
      </w:pPr>
      <w:r w:rsidRPr="003C7CC9">
        <w:rPr>
          <w:sz w:val="18"/>
          <w:szCs w:val="18"/>
        </w:rPr>
        <w:t xml:space="preserve">Most existing solutions </w:t>
      </w:r>
      <w:r>
        <w:rPr>
          <w:rFonts w:hint="eastAsia"/>
          <w:sz w:val="18"/>
          <w:szCs w:val="18"/>
        </w:rPr>
        <w:t>[xxx</w:t>
      </w:r>
      <w:r w:rsidRPr="003C7CC9">
        <w:rPr>
          <w:sz w:val="18"/>
          <w:szCs w:val="18"/>
        </w:rPr>
        <w:t xml:space="preserve">] are primarily focused on accelerating the speed of individual queries. However, in practical scenarios, there is a significant number of graph query tasks concurrently running on the same underlying graph. For instance, statistics from the China Geographical Information Industry Association indicate that location service open platforms constructed by companies such as Baidu Maps, Gaode Maps, Tencent Maps, and Huawei Maps receive a daily average of up to 160 billion location service requests. The substantial demand for concurrent point-to-point queries </w:t>
      </w:r>
      <w:r w:rsidRPr="003C7CC9">
        <w:rPr>
          <w:sz w:val="18"/>
          <w:szCs w:val="18"/>
        </w:rPr>
        <w:t>poses a high requirement for the throughput of graph traversal systems.</w:t>
      </w:r>
      <w:r>
        <w:rPr>
          <w:sz w:val="18"/>
          <w:szCs w:val="18"/>
        </w:rPr>
        <w:t xml:space="preserve"> </w:t>
      </w:r>
      <w:r w:rsidRPr="003C7CC9">
        <w:rPr>
          <w:sz w:val="18"/>
          <w:szCs w:val="18"/>
        </w:rPr>
        <w:t>Yet, as illustrated in Figure 2 (showing the parallel query execution time for different systems, highlighting poor parallel execution efficiency), we demonstrate that existing systems exhibit low throughput when handling large-scale concurrent queries. The root cause of this undesirable outcome is the significant redundancy in data access and computation among concurrent tasks. To qualitatively analyze the aforementioned issues, we conducted performance evaluations on parallel point-to-point queries using XXXXX (machine configuration), selecting XXXXX (the current best solution) on XXXXX (graph dataset).</w:t>
      </w:r>
    </w:p>
    <w:p w14:paraId="41C8810A" w14:textId="440B4515" w:rsidR="006C6F6F" w:rsidRDefault="006C6F6F">
      <w:pPr>
        <w:rPr>
          <w:sz w:val="18"/>
          <w:szCs w:val="18"/>
        </w:rPr>
      </w:pPr>
    </w:p>
    <w:p w14:paraId="7F661868" w14:textId="26FE5E57" w:rsidR="006C6F6F" w:rsidDel="001F7C6C" w:rsidRDefault="006C6F6F">
      <w:pPr>
        <w:rPr>
          <w:moveFrom w:id="300" w:author="HERO 浩宇" w:date="2023-11-15T08:52:00Z"/>
          <w:sz w:val="18"/>
          <w:szCs w:val="18"/>
        </w:rPr>
      </w:pPr>
      <w:moveFromRangeStart w:id="301" w:author="HERO 浩宇" w:date="2023-11-15T08:52:00Z" w:name="move150930758"/>
      <w:moveFrom w:id="302" w:author="HERO 浩宇" w:date="2023-11-15T08:52:00Z">
        <w:r w:rsidRPr="00C80733" w:rsidDel="001F7C6C">
          <w:rPr>
            <w:sz w:val="18"/>
            <w:szCs w:val="18"/>
          </w:rPr>
          <w:t xml:space="preserve">Table 1: </w:t>
        </w:r>
        <w:r w:rsidRPr="006C6F6F" w:rsidDel="001F7C6C">
          <w:rPr>
            <w:sz w:val="18"/>
            <w:szCs w:val="18"/>
          </w:rPr>
          <w:t>Profiling performance analysis of conducting 10,000 point-to-point queries on LiveJournal graph using existing graph query systems.</w:t>
        </w:r>
      </w:moveFrom>
    </w:p>
    <w:moveFromRangeEnd w:id="301"/>
    <w:p w14:paraId="15061674" w14:textId="120B5211" w:rsidR="006C6F6F" w:rsidRDefault="006C6F6F">
      <w:pPr>
        <w:rPr>
          <w:sz w:val="18"/>
          <w:szCs w:val="18"/>
        </w:rPr>
      </w:pPr>
    </w:p>
    <w:p w14:paraId="57580E39" w14:textId="68267573" w:rsidR="008A0E45" w:rsidRDefault="008A0E45">
      <w:pPr>
        <w:rPr>
          <w:sz w:val="18"/>
          <w:szCs w:val="18"/>
        </w:rPr>
      </w:pPr>
    </w:p>
    <w:tbl>
      <w:tblPr>
        <w:tblStyle w:val="af8"/>
        <w:tblW w:w="0" w:type="auto"/>
        <w:tblLook w:val="04A0" w:firstRow="1" w:lastRow="0" w:firstColumn="1" w:lastColumn="0" w:noHBand="0" w:noVBand="1"/>
      </w:tblPr>
      <w:tblGrid>
        <w:gridCol w:w="1224"/>
        <w:gridCol w:w="995"/>
        <w:gridCol w:w="1004"/>
        <w:gridCol w:w="1005"/>
        <w:gridCol w:w="996"/>
        <w:gridCol w:w="1005"/>
        <w:gridCol w:w="1005"/>
        <w:gridCol w:w="997"/>
        <w:gridCol w:w="1006"/>
        <w:gridCol w:w="1006"/>
      </w:tblGrid>
      <w:tr w:rsidR="008912AD" w:rsidDel="001F7C6C" w14:paraId="30FA94D8" w14:textId="15393CA6" w:rsidTr="00082CD1">
        <w:trPr>
          <w:del w:id="303" w:author="HERO 浩宇" w:date="2023-11-15T08:51:00Z"/>
        </w:trPr>
        <w:tc>
          <w:tcPr>
            <w:tcW w:w="1024" w:type="dxa"/>
          </w:tcPr>
          <w:p w14:paraId="1A9DC9C5" w14:textId="675CB4CD" w:rsidR="008912AD" w:rsidDel="001F7C6C" w:rsidRDefault="008912AD" w:rsidP="008912AD">
            <w:pPr>
              <w:rPr>
                <w:del w:id="304" w:author="HERO 浩宇" w:date="2023-11-15T08:51:00Z"/>
                <w:sz w:val="18"/>
                <w:szCs w:val="18"/>
              </w:rPr>
            </w:pPr>
            <w:del w:id="305" w:author="HERO 浩宇" w:date="2023-11-15T08:51:00Z">
              <w:r w:rsidRPr="008861C2" w:rsidDel="001F7C6C">
                <w:rPr>
                  <w:sz w:val="18"/>
                  <w:szCs w:val="18"/>
                </w:rPr>
                <w:delText>System</w:delText>
              </w:r>
            </w:del>
          </w:p>
        </w:tc>
        <w:tc>
          <w:tcPr>
            <w:tcW w:w="3072" w:type="dxa"/>
            <w:gridSpan w:val="3"/>
          </w:tcPr>
          <w:p w14:paraId="12D4D226" w14:textId="5B9B8F4E" w:rsidR="008912AD" w:rsidDel="001F7C6C" w:rsidRDefault="008912AD" w:rsidP="008912AD">
            <w:pPr>
              <w:rPr>
                <w:del w:id="306" w:author="HERO 浩宇" w:date="2023-11-15T08:51:00Z"/>
                <w:sz w:val="18"/>
                <w:szCs w:val="18"/>
              </w:rPr>
            </w:pPr>
            <w:del w:id="307" w:author="HERO 浩宇" w:date="2023-11-15T08:51:00Z">
              <w:r w:rsidDel="001F7C6C">
                <w:rPr>
                  <w:rFonts w:hint="eastAsia"/>
                  <w:sz w:val="18"/>
                  <w:szCs w:val="18"/>
                </w:rPr>
                <w:delText>Pnp</w:delText>
              </w:r>
            </w:del>
          </w:p>
        </w:tc>
        <w:tc>
          <w:tcPr>
            <w:tcW w:w="3072" w:type="dxa"/>
            <w:gridSpan w:val="3"/>
          </w:tcPr>
          <w:p w14:paraId="05C6D580" w14:textId="0DF95B7B" w:rsidR="008912AD" w:rsidDel="001F7C6C" w:rsidRDefault="008912AD" w:rsidP="008912AD">
            <w:pPr>
              <w:rPr>
                <w:del w:id="308" w:author="HERO 浩宇" w:date="2023-11-15T08:51:00Z"/>
                <w:sz w:val="18"/>
                <w:szCs w:val="18"/>
              </w:rPr>
            </w:pPr>
            <w:del w:id="309" w:author="HERO 浩宇" w:date="2023-11-15T08:51:00Z">
              <w:r w:rsidRPr="00F20496" w:rsidDel="001F7C6C">
                <w:rPr>
                  <w:sz w:val="18"/>
                  <w:szCs w:val="18"/>
                </w:rPr>
                <w:delText>Tripoline</w:delText>
              </w:r>
            </w:del>
          </w:p>
        </w:tc>
        <w:tc>
          <w:tcPr>
            <w:tcW w:w="3075" w:type="dxa"/>
            <w:gridSpan w:val="3"/>
          </w:tcPr>
          <w:p w14:paraId="0A59C581" w14:textId="61730950" w:rsidR="008912AD" w:rsidDel="001F7C6C" w:rsidRDefault="008912AD" w:rsidP="008912AD">
            <w:pPr>
              <w:rPr>
                <w:del w:id="310" w:author="HERO 浩宇" w:date="2023-11-15T08:51:00Z"/>
                <w:sz w:val="18"/>
                <w:szCs w:val="18"/>
              </w:rPr>
            </w:pPr>
            <w:del w:id="311" w:author="HERO 浩宇" w:date="2023-11-15T08:51:00Z">
              <w:r w:rsidDel="001F7C6C">
                <w:rPr>
                  <w:rFonts w:hint="eastAsia"/>
                  <w:sz w:val="18"/>
                  <w:szCs w:val="18"/>
                </w:rPr>
                <w:delText>S</w:delText>
              </w:r>
              <w:r w:rsidRPr="008861C2" w:rsidDel="001F7C6C">
                <w:rPr>
                  <w:sz w:val="18"/>
                  <w:szCs w:val="18"/>
                </w:rPr>
                <w:delText>Graph</w:delText>
              </w:r>
            </w:del>
          </w:p>
        </w:tc>
      </w:tr>
      <w:tr w:rsidR="008912AD" w:rsidDel="001F7C6C" w14:paraId="080EF2F8" w14:textId="49DDCF28" w:rsidTr="008A0E45">
        <w:trPr>
          <w:del w:id="312" w:author="HERO 浩宇" w:date="2023-11-15T08:51:00Z"/>
        </w:trPr>
        <w:tc>
          <w:tcPr>
            <w:tcW w:w="1024" w:type="dxa"/>
          </w:tcPr>
          <w:p w14:paraId="182CF80A" w14:textId="3BD0C277" w:rsidR="008912AD" w:rsidDel="001F7C6C" w:rsidRDefault="008912AD" w:rsidP="008912AD">
            <w:pPr>
              <w:rPr>
                <w:del w:id="313" w:author="HERO 浩宇" w:date="2023-11-15T08:51:00Z"/>
                <w:sz w:val="18"/>
                <w:szCs w:val="18"/>
              </w:rPr>
            </w:pPr>
            <w:del w:id="314" w:author="HERO 浩宇" w:date="2023-11-15T08:51:00Z">
              <w:r w:rsidRPr="00377249" w:rsidDel="001F7C6C">
                <w:rPr>
                  <w:sz w:val="18"/>
                  <w:szCs w:val="18"/>
                </w:rPr>
                <w:delText>Number of concurrent query tasks</w:delText>
              </w:r>
            </w:del>
          </w:p>
        </w:tc>
        <w:tc>
          <w:tcPr>
            <w:tcW w:w="1024" w:type="dxa"/>
          </w:tcPr>
          <w:p w14:paraId="10345BBF" w14:textId="571DAB8A" w:rsidR="008912AD" w:rsidDel="001F7C6C" w:rsidRDefault="008912AD" w:rsidP="008912AD">
            <w:pPr>
              <w:rPr>
                <w:del w:id="315" w:author="HERO 浩宇" w:date="2023-11-15T08:51:00Z"/>
                <w:sz w:val="18"/>
                <w:szCs w:val="18"/>
              </w:rPr>
            </w:pPr>
            <w:del w:id="316" w:author="HERO 浩宇" w:date="2023-11-15T08:51:00Z">
              <w:r w:rsidDel="001F7C6C">
                <w:rPr>
                  <w:rFonts w:hint="eastAsia"/>
                  <w:sz w:val="18"/>
                  <w:szCs w:val="18"/>
                </w:rPr>
                <w:delText>1</w:delText>
              </w:r>
            </w:del>
          </w:p>
        </w:tc>
        <w:tc>
          <w:tcPr>
            <w:tcW w:w="1024" w:type="dxa"/>
          </w:tcPr>
          <w:p w14:paraId="43B06622" w14:textId="4B7DEFC0" w:rsidR="008912AD" w:rsidDel="001F7C6C" w:rsidRDefault="008912AD" w:rsidP="008912AD">
            <w:pPr>
              <w:rPr>
                <w:del w:id="317" w:author="HERO 浩宇" w:date="2023-11-15T08:51:00Z"/>
                <w:sz w:val="18"/>
                <w:szCs w:val="18"/>
              </w:rPr>
            </w:pPr>
            <w:del w:id="318" w:author="HERO 浩宇" w:date="2023-11-15T08:51:00Z">
              <w:r w:rsidDel="001F7C6C">
                <w:rPr>
                  <w:rFonts w:hint="eastAsia"/>
                  <w:sz w:val="18"/>
                  <w:szCs w:val="18"/>
                </w:rPr>
                <w:delText>1</w:delText>
              </w:r>
              <w:r w:rsidDel="001F7C6C">
                <w:rPr>
                  <w:sz w:val="18"/>
                  <w:szCs w:val="18"/>
                </w:rPr>
                <w:delText>28</w:delText>
              </w:r>
            </w:del>
          </w:p>
        </w:tc>
        <w:tc>
          <w:tcPr>
            <w:tcW w:w="1024" w:type="dxa"/>
          </w:tcPr>
          <w:p w14:paraId="614B0595" w14:textId="635AF144" w:rsidR="008912AD" w:rsidDel="001F7C6C" w:rsidRDefault="008912AD" w:rsidP="008912AD">
            <w:pPr>
              <w:rPr>
                <w:del w:id="319" w:author="HERO 浩宇" w:date="2023-11-15T08:51:00Z"/>
                <w:sz w:val="18"/>
                <w:szCs w:val="18"/>
              </w:rPr>
            </w:pPr>
            <w:del w:id="320" w:author="HERO 浩宇" w:date="2023-11-15T08:51:00Z">
              <w:r w:rsidDel="001F7C6C">
                <w:rPr>
                  <w:rFonts w:hint="eastAsia"/>
                  <w:sz w:val="18"/>
                  <w:szCs w:val="18"/>
                </w:rPr>
                <w:delText>5</w:delText>
              </w:r>
              <w:r w:rsidDel="001F7C6C">
                <w:rPr>
                  <w:sz w:val="18"/>
                  <w:szCs w:val="18"/>
                </w:rPr>
                <w:delText>12</w:delText>
              </w:r>
            </w:del>
          </w:p>
        </w:tc>
        <w:tc>
          <w:tcPr>
            <w:tcW w:w="1024" w:type="dxa"/>
          </w:tcPr>
          <w:p w14:paraId="1622202A" w14:textId="54A3B1E8" w:rsidR="008912AD" w:rsidDel="001F7C6C" w:rsidRDefault="008912AD" w:rsidP="008912AD">
            <w:pPr>
              <w:rPr>
                <w:del w:id="321" w:author="HERO 浩宇" w:date="2023-11-15T08:51:00Z"/>
                <w:sz w:val="18"/>
                <w:szCs w:val="18"/>
              </w:rPr>
            </w:pPr>
            <w:del w:id="322" w:author="HERO 浩宇" w:date="2023-11-15T08:51:00Z">
              <w:r w:rsidDel="001F7C6C">
                <w:rPr>
                  <w:rFonts w:hint="eastAsia"/>
                  <w:sz w:val="18"/>
                  <w:szCs w:val="18"/>
                </w:rPr>
                <w:delText>1</w:delText>
              </w:r>
            </w:del>
          </w:p>
        </w:tc>
        <w:tc>
          <w:tcPr>
            <w:tcW w:w="1024" w:type="dxa"/>
          </w:tcPr>
          <w:p w14:paraId="3638A87A" w14:textId="429239B8" w:rsidR="008912AD" w:rsidDel="001F7C6C" w:rsidRDefault="008912AD" w:rsidP="008912AD">
            <w:pPr>
              <w:rPr>
                <w:del w:id="323" w:author="HERO 浩宇" w:date="2023-11-15T08:51:00Z"/>
                <w:sz w:val="18"/>
                <w:szCs w:val="18"/>
              </w:rPr>
            </w:pPr>
            <w:del w:id="324" w:author="HERO 浩宇" w:date="2023-11-15T08:51:00Z">
              <w:r w:rsidDel="001F7C6C">
                <w:rPr>
                  <w:rFonts w:hint="eastAsia"/>
                  <w:sz w:val="18"/>
                  <w:szCs w:val="18"/>
                </w:rPr>
                <w:delText>1</w:delText>
              </w:r>
              <w:r w:rsidDel="001F7C6C">
                <w:rPr>
                  <w:sz w:val="18"/>
                  <w:szCs w:val="18"/>
                </w:rPr>
                <w:delText>28</w:delText>
              </w:r>
            </w:del>
          </w:p>
        </w:tc>
        <w:tc>
          <w:tcPr>
            <w:tcW w:w="1024" w:type="dxa"/>
          </w:tcPr>
          <w:p w14:paraId="36A41328" w14:textId="3F9E9FA0" w:rsidR="008912AD" w:rsidDel="001F7C6C" w:rsidRDefault="008912AD" w:rsidP="008912AD">
            <w:pPr>
              <w:rPr>
                <w:del w:id="325" w:author="HERO 浩宇" w:date="2023-11-15T08:51:00Z"/>
                <w:sz w:val="18"/>
                <w:szCs w:val="18"/>
              </w:rPr>
            </w:pPr>
            <w:del w:id="326" w:author="HERO 浩宇" w:date="2023-11-15T08:51:00Z">
              <w:r w:rsidDel="001F7C6C">
                <w:rPr>
                  <w:rFonts w:hint="eastAsia"/>
                  <w:sz w:val="18"/>
                  <w:szCs w:val="18"/>
                </w:rPr>
                <w:delText>5</w:delText>
              </w:r>
              <w:r w:rsidDel="001F7C6C">
                <w:rPr>
                  <w:sz w:val="18"/>
                  <w:szCs w:val="18"/>
                </w:rPr>
                <w:delText>12</w:delText>
              </w:r>
            </w:del>
          </w:p>
        </w:tc>
        <w:tc>
          <w:tcPr>
            <w:tcW w:w="1025" w:type="dxa"/>
          </w:tcPr>
          <w:p w14:paraId="4F7FC045" w14:textId="1EDAF304" w:rsidR="008912AD" w:rsidDel="001F7C6C" w:rsidRDefault="008912AD" w:rsidP="008912AD">
            <w:pPr>
              <w:rPr>
                <w:del w:id="327" w:author="HERO 浩宇" w:date="2023-11-15T08:51:00Z"/>
                <w:sz w:val="18"/>
                <w:szCs w:val="18"/>
              </w:rPr>
            </w:pPr>
            <w:del w:id="328" w:author="HERO 浩宇" w:date="2023-11-15T08:51:00Z">
              <w:r w:rsidDel="001F7C6C">
                <w:rPr>
                  <w:rFonts w:hint="eastAsia"/>
                  <w:sz w:val="18"/>
                  <w:szCs w:val="18"/>
                </w:rPr>
                <w:delText>1</w:delText>
              </w:r>
            </w:del>
          </w:p>
        </w:tc>
        <w:tc>
          <w:tcPr>
            <w:tcW w:w="1025" w:type="dxa"/>
          </w:tcPr>
          <w:p w14:paraId="72FFEFA1" w14:textId="458D7575" w:rsidR="008912AD" w:rsidDel="001F7C6C" w:rsidRDefault="008912AD" w:rsidP="008912AD">
            <w:pPr>
              <w:rPr>
                <w:del w:id="329" w:author="HERO 浩宇" w:date="2023-11-15T08:51:00Z"/>
                <w:sz w:val="18"/>
                <w:szCs w:val="18"/>
              </w:rPr>
            </w:pPr>
            <w:del w:id="330" w:author="HERO 浩宇" w:date="2023-11-15T08:51:00Z">
              <w:r w:rsidDel="001F7C6C">
                <w:rPr>
                  <w:rFonts w:hint="eastAsia"/>
                  <w:sz w:val="18"/>
                  <w:szCs w:val="18"/>
                </w:rPr>
                <w:delText>2</w:delText>
              </w:r>
              <w:r w:rsidDel="001F7C6C">
                <w:rPr>
                  <w:sz w:val="18"/>
                  <w:szCs w:val="18"/>
                </w:rPr>
                <w:delText>18</w:delText>
              </w:r>
            </w:del>
          </w:p>
        </w:tc>
        <w:tc>
          <w:tcPr>
            <w:tcW w:w="1025" w:type="dxa"/>
          </w:tcPr>
          <w:p w14:paraId="5F98E826" w14:textId="7CF7CF6F" w:rsidR="008912AD" w:rsidDel="001F7C6C" w:rsidRDefault="008912AD" w:rsidP="008912AD">
            <w:pPr>
              <w:rPr>
                <w:del w:id="331" w:author="HERO 浩宇" w:date="2023-11-15T08:51:00Z"/>
                <w:sz w:val="18"/>
                <w:szCs w:val="18"/>
              </w:rPr>
            </w:pPr>
            <w:del w:id="332" w:author="HERO 浩宇" w:date="2023-11-15T08:51:00Z">
              <w:r w:rsidDel="001F7C6C">
                <w:rPr>
                  <w:rFonts w:hint="eastAsia"/>
                  <w:sz w:val="18"/>
                  <w:szCs w:val="18"/>
                </w:rPr>
                <w:delText>5</w:delText>
              </w:r>
              <w:r w:rsidDel="001F7C6C">
                <w:rPr>
                  <w:sz w:val="18"/>
                  <w:szCs w:val="18"/>
                </w:rPr>
                <w:delText>12</w:delText>
              </w:r>
            </w:del>
          </w:p>
        </w:tc>
      </w:tr>
      <w:tr w:rsidR="008912AD" w:rsidDel="001F7C6C" w14:paraId="5E9B9FD1" w14:textId="3F62C5A1" w:rsidTr="008A0E45">
        <w:trPr>
          <w:del w:id="333" w:author="HERO 浩宇" w:date="2023-11-15T08:51:00Z"/>
        </w:trPr>
        <w:tc>
          <w:tcPr>
            <w:tcW w:w="1024" w:type="dxa"/>
          </w:tcPr>
          <w:p w14:paraId="408BBC8E" w14:textId="1EEA1108" w:rsidR="008912AD" w:rsidDel="001F7C6C" w:rsidRDefault="00F46C3B" w:rsidP="008912AD">
            <w:pPr>
              <w:rPr>
                <w:del w:id="334" w:author="HERO 浩宇" w:date="2023-11-15T08:51:00Z"/>
                <w:sz w:val="18"/>
                <w:szCs w:val="18"/>
              </w:rPr>
            </w:pPr>
            <w:del w:id="335" w:author="HERO 浩宇" w:date="2023-11-15T08:51:00Z">
              <w:r w:rsidRPr="00F46C3B" w:rsidDel="001F7C6C">
                <w:rPr>
                  <w:sz w:val="18"/>
                  <w:szCs w:val="18"/>
                </w:rPr>
                <w:delText>Instructions (×10</w:delText>
              </w:r>
              <w:r w:rsidDel="001F7C6C">
                <w:rPr>
                  <w:sz w:val="18"/>
                  <w:szCs w:val="18"/>
                </w:rPr>
                <w:delText>^</w:delText>
              </w:r>
              <w:r w:rsidRPr="00F46C3B" w:rsidDel="001F7C6C">
                <w:rPr>
                  <w:sz w:val="18"/>
                  <w:szCs w:val="18"/>
                </w:rPr>
                <w:delText>14)</w:delText>
              </w:r>
            </w:del>
          </w:p>
        </w:tc>
        <w:tc>
          <w:tcPr>
            <w:tcW w:w="1024" w:type="dxa"/>
          </w:tcPr>
          <w:p w14:paraId="4BCD70B9" w14:textId="444CB501" w:rsidR="008912AD" w:rsidDel="001F7C6C" w:rsidRDefault="008912AD" w:rsidP="008912AD">
            <w:pPr>
              <w:rPr>
                <w:del w:id="336" w:author="HERO 浩宇" w:date="2023-11-15T08:51:00Z"/>
                <w:sz w:val="18"/>
                <w:szCs w:val="18"/>
              </w:rPr>
            </w:pPr>
          </w:p>
        </w:tc>
        <w:tc>
          <w:tcPr>
            <w:tcW w:w="1024" w:type="dxa"/>
          </w:tcPr>
          <w:p w14:paraId="236A3A95" w14:textId="298EDABA" w:rsidR="008912AD" w:rsidDel="001F7C6C" w:rsidRDefault="008912AD" w:rsidP="008912AD">
            <w:pPr>
              <w:rPr>
                <w:del w:id="337" w:author="HERO 浩宇" w:date="2023-11-15T08:51:00Z"/>
                <w:sz w:val="18"/>
                <w:szCs w:val="18"/>
              </w:rPr>
            </w:pPr>
          </w:p>
        </w:tc>
        <w:tc>
          <w:tcPr>
            <w:tcW w:w="1024" w:type="dxa"/>
          </w:tcPr>
          <w:p w14:paraId="3D5623A5" w14:textId="4236CFCB" w:rsidR="008912AD" w:rsidDel="001F7C6C" w:rsidRDefault="008912AD" w:rsidP="008912AD">
            <w:pPr>
              <w:rPr>
                <w:del w:id="338" w:author="HERO 浩宇" w:date="2023-11-15T08:51:00Z"/>
                <w:sz w:val="18"/>
                <w:szCs w:val="18"/>
              </w:rPr>
            </w:pPr>
          </w:p>
        </w:tc>
        <w:tc>
          <w:tcPr>
            <w:tcW w:w="1024" w:type="dxa"/>
          </w:tcPr>
          <w:p w14:paraId="2CA24FA7" w14:textId="47D8A7FD" w:rsidR="008912AD" w:rsidDel="001F7C6C" w:rsidRDefault="008912AD" w:rsidP="008912AD">
            <w:pPr>
              <w:rPr>
                <w:del w:id="339" w:author="HERO 浩宇" w:date="2023-11-15T08:51:00Z"/>
                <w:sz w:val="18"/>
                <w:szCs w:val="18"/>
              </w:rPr>
            </w:pPr>
          </w:p>
        </w:tc>
        <w:tc>
          <w:tcPr>
            <w:tcW w:w="1024" w:type="dxa"/>
          </w:tcPr>
          <w:p w14:paraId="69D683EB" w14:textId="7979FE5C" w:rsidR="008912AD" w:rsidDel="001F7C6C" w:rsidRDefault="008912AD" w:rsidP="008912AD">
            <w:pPr>
              <w:rPr>
                <w:del w:id="340" w:author="HERO 浩宇" w:date="2023-11-15T08:51:00Z"/>
                <w:sz w:val="18"/>
                <w:szCs w:val="18"/>
              </w:rPr>
            </w:pPr>
          </w:p>
        </w:tc>
        <w:tc>
          <w:tcPr>
            <w:tcW w:w="1024" w:type="dxa"/>
          </w:tcPr>
          <w:p w14:paraId="658FCECC" w14:textId="615D5AF0" w:rsidR="008912AD" w:rsidDel="001F7C6C" w:rsidRDefault="008912AD" w:rsidP="008912AD">
            <w:pPr>
              <w:rPr>
                <w:del w:id="341" w:author="HERO 浩宇" w:date="2023-11-15T08:51:00Z"/>
                <w:sz w:val="18"/>
                <w:szCs w:val="18"/>
              </w:rPr>
            </w:pPr>
          </w:p>
        </w:tc>
        <w:tc>
          <w:tcPr>
            <w:tcW w:w="1025" w:type="dxa"/>
          </w:tcPr>
          <w:p w14:paraId="58FD4EAF" w14:textId="3EAD13CB" w:rsidR="008912AD" w:rsidDel="001F7C6C" w:rsidRDefault="008912AD" w:rsidP="008912AD">
            <w:pPr>
              <w:rPr>
                <w:del w:id="342" w:author="HERO 浩宇" w:date="2023-11-15T08:51:00Z"/>
                <w:sz w:val="18"/>
                <w:szCs w:val="18"/>
              </w:rPr>
            </w:pPr>
          </w:p>
        </w:tc>
        <w:tc>
          <w:tcPr>
            <w:tcW w:w="1025" w:type="dxa"/>
          </w:tcPr>
          <w:p w14:paraId="08C082F8" w14:textId="0EE7B4F8" w:rsidR="008912AD" w:rsidDel="001F7C6C" w:rsidRDefault="008912AD" w:rsidP="008912AD">
            <w:pPr>
              <w:rPr>
                <w:del w:id="343" w:author="HERO 浩宇" w:date="2023-11-15T08:51:00Z"/>
                <w:sz w:val="18"/>
                <w:szCs w:val="18"/>
              </w:rPr>
            </w:pPr>
          </w:p>
        </w:tc>
        <w:tc>
          <w:tcPr>
            <w:tcW w:w="1025" w:type="dxa"/>
          </w:tcPr>
          <w:p w14:paraId="5C6D0D14" w14:textId="76734674" w:rsidR="008912AD" w:rsidDel="001F7C6C" w:rsidRDefault="008912AD" w:rsidP="008912AD">
            <w:pPr>
              <w:rPr>
                <w:del w:id="344" w:author="HERO 浩宇" w:date="2023-11-15T08:51:00Z"/>
                <w:sz w:val="18"/>
                <w:szCs w:val="18"/>
              </w:rPr>
            </w:pPr>
          </w:p>
        </w:tc>
      </w:tr>
      <w:tr w:rsidR="008912AD" w:rsidDel="001F7C6C" w14:paraId="39D62350" w14:textId="6CEEE404" w:rsidTr="008A0E45">
        <w:trPr>
          <w:del w:id="345" w:author="HERO 浩宇" w:date="2023-11-15T08:51:00Z"/>
        </w:trPr>
        <w:tc>
          <w:tcPr>
            <w:tcW w:w="1024" w:type="dxa"/>
          </w:tcPr>
          <w:p w14:paraId="134EEFD1" w14:textId="64FB80C6" w:rsidR="008912AD" w:rsidDel="001F7C6C" w:rsidRDefault="00F46C3B" w:rsidP="008912AD">
            <w:pPr>
              <w:rPr>
                <w:del w:id="346" w:author="HERO 浩宇" w:date="2023-11-15T08:51:00Z"/>
                <w:sz w:val="18"/>
                <w:szCs w:val="18"/>
              </w:rPr>
            </w:pPr>
            <w:del w:id="347" w:author="HERO 浩宇" w:date="2023-11-15T08:51:00Z">
              <w:r w:rsidRPr="00F46C3B" w:rsidDel="001F7C6C">
                <w:rPr>
                  <w:sz w:val="18"/>
                  <w:szCs w:val="18"/>
                </w:rPr>
                <w:delText>LLC loads (×10</w:delText>
              </w:r>
              <w:r w:rsidDel="001F7C6C">
                <w:rPr>
                  <w:sz w:val="18"/>
                  <w:szCs w:val="18"/>
                </w:rPr>
                <w:delText>^</w:delText>
              </w:r>
              <w:r w:rsidRPr="00F46C3B" w:rsidDel="001F7C6C">
                <w:rPr>
                  <w:sz w:val="18"/>
                  <w:szCs w:val="18"/>
                </w:rPr>
                <w:delText>12)</w:delText>
              </w:r>
            </w:del>
          </w:p>
        </w:tc>
        <w:tc>
          <w:tcPr>
            <w:tcW w:w="1024" w:type="dxa"/>
          </w:tcPr>
          <w:p w14:paraId="5652E510" w14:textId="42E18AC1" w:rsidR="008912AD" w:rsidDel="001F7C6C" w:rsidRDefault="008912AD" w:rsidP="008912AD">
            <w:pPr>
              <w:rPr>
                <w:del w:id="348" w:author="HERO 浩宇" w:date="2023-11-15T08:51:00Z"/>
                <w:sz w:val="18"/>
                <w:szCs w:val="18"/>
              </w:rPr>
            </w:pPr>
          </w:p>
        </w:tc>
        <w:tc>
          <w:tcPr>
            <w:tcW w:w="1024" w:type="dxa"/>
          </w:tcPr>
          <w:p w14:paraId="452A833C" w14:textId="25ADAEAE" w:rsidR="008912AD" w:rsidDel="001F7C6C" w:rsidRDefault="008912AD" w:rsidP="008912AD">
            <w:pPr>
              <w:rPr>
                <w:del w:id="349" w:author="HERO 浩宇" w:date="2023-11-15T08:51:00Z"/>
                <w:sz w:val="18"/>
                <w:szCs w:val="18"/>
              </w:rPr>
            </w:pPr>
          </w:p>
        </w:tc>
        <w:tc>
          <w:tcPr>
            <w:tcW w:w="1024" w:type="dxa"/>
          </w:tcPr>
          <w:p w14:paraId="0AF96845" w14:textId="5E7F8F0D" w:rsidR="008912AD" w:rsidDel="001F7C6C" w:rsidRDefault="008912AD" w:rsidP="008912AD">
            <w:pPr>
              <w:rPr>
                <w:del w:id="350" w:author="HERO 浩宇" w:date="2023-11-15T08:51:00Z"/>
                <w:sz w:val="18"/>
                <w:szCs w:val="18"/>
              </w:rPr>
            </w:pPr>
          </w:p>
        </w:tc>
        <w:tc>
          <w:tcPr>
            <w:tcW w:w="1024" w:type="dxa"/>
          </w:tcPr>
          <w:p w14:paraId="1D21DFE2" w14:textId="33567409" w:rsidR="008912AD" w:rsidDel="001F7C6C" w:rsidRDefault="008912AD" w:rsidP="008912AD">
            <w:pPr>
              <w:rPr>
                <w:del w:id="351" w:author="HERO 浩宇" w:date="2023-11-15T08:51:00Z"/>
                <w:sz w:val="18"/>
                <w:szCs w:val="18"/>
              </w:rPr>
            </w:pPr>
          </w:p>
        </w:tc>
        <w:tc>
          <w:tcPr>
            <w:tcW w:w="1024" w:type="dxa"/>
          </w:tcPr>
          <w:p w14:paraId="37969926" w14:textId="36EF3A43" w:rsidR="008912AD" w:rsidDel="001F7C6C" w:rsidRDefault="008912AD" w:rsidP="008912AD">
            <w:pPr>
              <w:rPr>
                <w:del w:id="352" w:author="HERO 浩宇" w:date="2023-11-15T08:51:00Z"/>
                <w:sz w:val="18"/>
                <w:szCs w:val="18"/>
              </w:rPr>
            </w:pPr>
          </w:p>
        </w:tc>
        <w:tc>
          <w:tcPr>
            <w:tcW w:w="1024" w:type="dxa"/>
          </w:tcPr>
          <w:p w14:paraId="277E1B8D" w14:textId="5C846429" w:rsidR="008912AD" w:rsidDel="001F7C6C" w:rsidRDefault="008912AD" w:rsidP="008912AD">
            <w:pPr>
              <w:rPr>
                <w:del w:id="353" w:author="HERO 浩宇" w:date="2023-11-15T08:51:00Z"/>
                <w:sz w:val="18"/>
                <w:szCs w:val="18"/>
              </w:rPr>
            </w:pPr>
          </w:p>
        </w:tc>
        <w:tc>
          <w:tcPr>
            <w:tcW w:w="1025" w:type="dxa"/>
          </w:tcPr>
          <w:p w14:paraId="2BF3B469" w14:textId="4113C1C3" w:rsidR="008912AD" w:rsidDel="001F7C6C" w:rsidRDefault="008912AD" w:rsidP="008912AD">
            <w:pPr>
              <w:rPr>
                <w:del w:id="354" w:author="HERO 浩宇" w:date="2023-11-15T08:51:00Z"/>
                <w:sz w:val="18"/>
                <w:szCs w:val="18"/>
              </w:rPr>
            </w:pPr>
          </w:p>
        </w:tc>
        <w:tc>
          <w:tcPr>
            <w:tcW w:w="1025" w:type="dxa"/>
          </w:tcPr>
          <w:p w14:paraId="3F5CDEDC" w14:textId="6423C301" w:rsidR="008912AD" w:rsidDel="001F7C6C" w:rsidRDefault="008912AD" w:rsidP="008912AD">
            <w:pPr>
              <w:rPr>
                <w:del w:id="355" w:author="HERO 浩宇" w:date="2023-11-15T08:51:00Z"/>
                <w:sz w:val="18"/>
                <w:szCs w:val="18"/>
              </w:rPr>
            </w:pPr>
          </w:p>
        </w:tc>
        <w:tc>
          <w:tcPr>
            <w:tcW w:w="1025" w:type="dxa"/>
          </w:tcPr>
          <w:p w14:paraId="68DE7908" w14:textId="6226288F" w:rsidR="008912AD" w:rsidDel="001F7C6C" w:rsidRDefault="008912AD" w:rsidP="008912AD">
            <w:pPr>
              <w:rPr>
                <w:del w:id="356" w:author="HERO 浩宇" w:date="2023-11-15T08:51:00Z"/>
                <w:sz w:val="18"/>
                <w:szCs w:val="18"/>
              </w:rPr>
            </w:pPr>
          </w:p>
        </w:tc>
      </w:tr>
      <w:tr w:rsidR="008912AD" w:rsidDel="001F7C6C" w14:paraId="389B7676" w14:textId="24D055AF" w:rsidTr="008A0E45">
        <w:trPr>
          <w:del w:id="357" w:author="HERO 浩宇" w:date="2023-11-15T08:51:00Z"/>
        </w:trPr>
        <w:tc>
          <w:tcPr>
            <w:tcW w:w="1024" w:type="dxa"/>
          </w:tcPr>
          <w:p w14:paraId="6715941E" w14:textId="74B782F4" w:rsidR="008912AD" w:rsidDel="001F7C6C" w:rsidRDefault="00F46C3B" w:rsidP="008912AD">
            <w:pPr>
              <w:rPr>
                <w:del w:id="358" w:author="HERO 浩宇" w:date="2023-11-15T08:51:00Z"/>
                <w:sz w:val="18"/>
                <w:szCs w:val="18"/>
              </w:rPr>
            </w:pPr>
            <w:del w:id="359" w:author="HERO 浩宇" w:date="2023-11-15T08:51:00Z">
              <w:r w:rsidRPr="00F46C3B" w:rsidDel="001F7C6C">
                <w:rPr>
                  <w:sz w:val="18"/>
                  <w:szCs w:val="18"/>
                </w:rPr>
                <w:delText>LLC miss ratio</w:delText>
              </w:r>
            </w:del>
          </w:p>
        </w:tc>
        <w:tc>
          <w:tcPr>
            <w:tcW w:w="1024" w:type="dxa"/>
          </w:tcPr>
          <w:p w14:paraId="41E03DDB" w14:textId="70C95E63" w:rsidR="008912AD" w:rsidDel="001F7C6C" w:rsidRDefault="008912AD" w:rsidP="008912AD">
            <w:pPr>
              <w:rPr>
                <w:del w:id="360" w:author="HERO 浩宇" w:date="2023-11-15T08:51:00Z"/>
                <w:sz w:val="18"/>
                <w:szCs w:val="18"/>
              </w:rPr>
            </w:pPr>
          </w:p>
        </w:tc>
        <w:tc>
          <w:tcPr>
            <w:tcW w:w="1024" w:type="dxa"/>
          </w:tcPr>
          <w:p w14:paraId="52B1D72B" w14:textId="705AF09B" w:rsidR="008912AD" w:rsidDel="001F7C6C" w:rsidRDefault="008912AD" w:rsidP="008912AD">
            <w:pPr>
              <w:rPr>
                <w:del w:id="361" w:author="HERO 浩宇" w:date="2023-11-15T08:51:00Z"/>
                <w:sz w:val="18"/>
                <w:szCs w:val="18"/>
              </w:rPr>
            </w:pPr>
          </w:p>
        </w:tc>
        <w:tc>
          <w:tcPr>
            <w:tcW w:w="1024" w:type="dxa"/>
          </w:tcPr>
          <w:p w14:paraId="0B9879F2" w14:textId="3E93A258" w:rsidR="008912AD" w:rsidDel="001F7C6C" w:rsidRDefault="008912AD" w:rsidP="008912AD">
            <w:pPr>
              <w:rPr>
                <w:del w:id="362" w:author="HERO 浩宇" w:date="2023-11-15T08:51:00Z"/>
                <w:sz w:val="18"/>
                <w:szCs w:val="18"/>
              </w:rPr>
            </w:pPr>
          </w:p>
        </w:tc>
        <w:tc>
          <w:tcPr>
            <w:tcW w:w="1024" w:type="dxa"/>
          </w:tcPr>
          <w:p w14:paraId="738AECE9" w14:textId="4CEBEB5B" w:rsidR="008912AD" w:rsidDel="001F7C6C" w:rsidRDefault="008912AD" w:rsidP="008912AD">
            <w:pPr>
              <w:rPr>
                <w:del w:id="363" w:author="HERO 浩宇" w:date="2023-11-15T08:51:00Z"/>
                <w:sz w:val="18"/>
                <w:szCs w:val="18"/>
              </w:rPr>
            </w:pPr>
          </w:p>
        </w:tc>
        <w:tc>
          <w:tcPr>
            <w:tcW w:w="1024" w:type="dxa"/>
          </w:tcPr>
          <w:p w14:paraId="33AFA919" w14:textId="4BB3F869" w:rsidR="008912AD" w:rsidDel="001F7C6C" w:rsidRDefault="008912AD" w:rsidP="008912AD">
            <w:pPr>
              <w:rPr>
                <w:del w:id="364" w:author="HERO 浩宇" w:date="2023-11-15T08:51:00Z"/>
                <w:sz w:val="18"/>
                <w:szCs w:val="18"/>
              </w:rPr>
            </w:pPr>
          </w:p>
        </w:tc>
        <w:tc>
          <w:tcPr>
            <w:tcW w:w="1024" w:type="dxa"/>
          </w:tcPr>
          <w:p w14:paraId="74F6E0B2" w14:textId="0C5448FA" w:rsidR="008912AD" w:rsidDel="001F7C6C" w:rsidRDefault="008912AD" w:rsidP="008912AD">
            <w:pPr>
              <w:rPr>
                <w:del w:id="365" w:author="HERO 浩宇" w:date="2023-11-15T08:51:00Z"/>
                <w:sz w:val="18"/>
                <w:szCs w:val="18"/>
              </w:rPr>
            </w:pPr>
          </w:p>
        </w:tc>
        <w:tc>
          <w:tcPr>
            <w:tcW w:w="1025" w:type="dxa"/>
          </w:tcPr>
          <w:p w14:paraId="3E170AD8" w14:textId="0E2CBBEC" w:rsidR="008912AD" w:rsidDel="001F7C6C" w:rsidRDefault="008912AD" w:rsidP="008912AD">
            <w:pPr>
              <w:rPr>
                <w:del w:id="366" w:author="HERO 浩宇" w:date="2023-11-15T08:51:00Z"/>
                <w:sz w:val="18"/>
                <w:szCs w:val="18"/>
              </w:rPr>
            </w:pPr>
          </w:p>
        </w:tc>
        <w:tc>
          <w:tcPr>
            <w:tcW w:w="1025" w:type="dxa"/>
          </w:tcPr>
          <w:p w14:paraId="1507D5D1" w14:textId="4B5E5C5B" w:rsidR="008912AD" w:rsidDel="001F7C6C" w:rsidRDefault="008912AD" w:rsidP="008912AD">
            <w:pPr>
              <w:rPr>
                <w:del w:id="367" w:author="HERO 浩宇" w:date="2023-11-15T08:51:00Z"/>
                <w:sz w:val="18"/>
                <w:szCs w:val="18"/>
              </w:rPr>
            </w:pPr>
          </w:p>
        </w:tc>
        <w:tc>
          <w:tcPr>
            <w:tcW w:w="1025" w:type="dxa"/>
          </w:tcPr>
          <w:p w14:paraId="68A26221" w14:textId="5EA2C0EE" w:rsidR="008912AD" w:rsidDel="001F7C6C" w:rsidRDefault="008912AD" w:rsidP="008912AD">
            <w:pPr>
              <w:rPr>
                <w:del w:id="368" w:author="HERO 浩宇" w:date="2023-11-15T08:51:00Z"/>
                <w:sz w:val="18"/>
                <w:szCs w:val="18"/>
              </w:rPr>
            </w:pPr>
          </w:p>
        </w:tc>
      </w:tr>
      <w:tr w:rsidR="008912AD" w:rsidDel="001F7C6C" w14:paraId="4DAE0B6D" w14:textId="587AE394" w:rsidTr="008A0E45">
        <w:trPr>
          <w:del w:id="369" w:author="HERO 浩宇" w:date="2023-11-15T08:51:00Z"/>
        </w:trPr>
        <w:tc>
          <w:tcPr>
            <w:tcW w:w="1024" w:type="dxa"/>
          </w:tcPr>
          <w:p w14:paraId="3F1C6AFA" w14:textId="6609FCF6" w:rsidR="008912AD" w:rsidDel="001F7C6C" w:rsidRDefault="00F46C3B" w:rsidP="008912AD">
            <w:pPr>
              <w:rPr>
                <w:del w:id="370" w:author="HERO 浩宇" w:date="2023-11-15T08:51:00Z"/>
                <w:sz w:val="18"/>
                <w:szCs w:val="18"/>
              </w:rPr>
            </w:pPr>
            <w:del w:id="371" w:author="HERO 浩宇" w:date="2023-11-15T08:51:00Z">
              <w:r w:rsidRPr="00F46C3B" w:rsidDel="001F7C6C">
                <w:rPr>
                  <w:sz w:val="18"/>
                  <w:szCs w:val="18"/>
                </w:rPr>
                <w:delText>Runtime (hour)</w:delText>
              </w:r>
            </w:del>
          </w:p>
        </w:tc>
        <w:tc>
          <w:tcPr>
            <w:tcW w:w="1024" w:type="dxa"/>
          </w:tcPr>
          <w:p w14:paraId="4040D80E" w14:textId="63BA3A2B" w:rsidR="008912AD" w:rsidDel="001F7C6C" w:rsidRDefault="008912AD" w:rsidP="008912AD">
            <w:pPr>
              <w:rPr>
                <w:del w:id="372" w:author="HERO 浩宇" w:date="2023-11-15T08:51:00Z"/>
                <w:sz w:val="18"/>
                <w:szCs w:val="18"/>
              </w:rPr>
            </w:pPr>
          </w:p>
        </w:tc>
        <w:tc>
          <w:tcPr>
            <w:tcW w:w="1024" w:type="dxa"/>
          </w:tcPr>
          <w:p w14:paraId="12AD65C2" w14:textId="5E776799" w:rsidR="008912AD" w:rsidDel="001F7C6C" w:rsidRDefault="008912AD" w:rsidP="008912AD">
            <w:pPr>
              <w:rPr>
                <w:del w:id="373" w:author="HERO 浩宇" w:date="2023-11-15T08:51:00Z"/>
                <w:sz w:val="18"/>
                <w:szCs w:val="18"/>
              </w:rPr>
            </w:pPr>
          </w:p>
        </w:tc>
        <w:tc>
          <w:tcPr>
            <w:tcW w:w="1024" w:type="dxa"/>
          </w:tcPr>
          <w:p w14:paraId="212580B2" w14:textId="749ED1D0" w:rsidR="008912AD" w:rsidDel="001F7C6C" w:rsidRDefault="008912AD" w:rsidP="008912AD">
            <w:pPr>
              <w:rPr>
                <w:del w:id="374" w:author="HERO 浩宇" w:date="2023-11-15T08:51:00Z"/>
                <w:sz w:val="18"/>
                <w:szCs w:val="18"/>
              </w:rPr>
            </w:pPr>
          </w:p>
        </w:tc>
        <w:tc>
          <w:tcPr>
            <w:tcW w:w="1024" w:type="dxa"/>
          </w:tcPr>
          <w:p w14:paraId="36C6EF80" w14:textId="49715F1F" w:rsidR="008912AD" w:rsidDel="001F7C6C" w:rsidRDefault="008912AD" w:rsidP="008912AD">
            <w:pPr>
              <w:rPr>
                <w:del w:id="375" w:author="HERO 浩宇" w:date="2023-11-15T08:51:00Z"/>
                <w:sz w:val="18"/>
                <w:szCs w:val="18"/>
              </w:rPr>
            </w:pPr>
          </w:p>
        </w:tc>
        <w:tc>
          <w:tcPr>
            <w:tcW w:w="1024" w:type="dxa"/>
          </w:tcPr>
          <w:p w14:paraId="08DEDC3E" w14:textId="477510BB" w:rsidR="008912AD" w:rsidDel="001F7C6C" w:rsidRDefault="008912AD" w:rsidP="008912AD">
            <w:pPr>
              <w:rPr>
                <w:del w:id="376" w:author="HERO 浩宇" w:date="2023-11-15T08:51:00Z"/>
                <w:sz w:val="18"/>
                <w:szCs w:val="18"/>
              </w:rPr>
            </w:pPr>
          </w:p>
        </w:tc>
        <w:tc>
          <w:tcPr>
            <w:tcW w:w="1024" w:type="dxa"/>
          </w:tcPr>
          <w:p w14:paraId="68B3E8B9" w14:textId="7FEB86B6" w:rsidR="008912AD" w:rsidDel="001F7C6C" w:rsidRDefault="008912AD" w:rsidP="008912AD">
            <w:pPr>
              <w:rPr>
                <w:del w:id="377" w:author="HERO 浩宇" w:date="2023-11-15T08:51:00Z"/>
                <w:sz w:val="18"/>
                <w:szCs w:val="18"/>
              </w:rPr>
            </w:pPr>
          </w:p>
        </w:tc>
        <w:tc>
          <w:tcPr>
            <w:tcW w:w="1025" w:type="dxa"/>
          </w:tcPr>
          <w:p w14:paraId="58F3F5DF" w14:textId="4109A7BD" w:rsidR="008912AD" w:rsidDel="001F7C6C" w:rsidRDefault="008912AD" w:rsidP="008912AD">
            <w:pPr>
              <w:rPr>
                <w:del w:id="378" w:author="HERO 浩宇" w:date="2023-11-15T08:51:00Z"/>
                <w:sz w:val="18"/>
                <w:szCs w:val="18"/>
              </w:rPr>
            </w:pPr>
          </w:p>
        </w:tc>
        <w:tc>
          <w:tcPr>
            <w:tcW w:w="1025" w:type="dxa"/>
          </w:tcPr>
          <w:p w14:paraId="222C3EBC" w14:textId="61CF2066" w:rsidR="008912AD" w:rsidDel="001F7C6C" w:rsidRDefault="008912AD" w:rsidP="008912AD">
            <w:pPr>
              <w:rPr>
                <w:del w:id="379" w:author="HERO 浩宇" w:date="2023-11-15T08:51:00Z"/>
                <w:sz w:val="18"/>
                <w:szCs w:val="18"/>
              </w:rPr>
            </w:pPr>
          </w:p>
        </w:tc>
        <w:tc>
          <w:tcPr>
            <w:tcW w:w="1025" w:type="dxa"/>
          </w:tcPr>
          <w:p w14:paraId="166F7A28" w14:textId="3C064B13" w:rsidR="008912AD" w:rsidDel="001F7C6C" w:rsidRDefault="008912AD" w:rsidP="008912AD">
            <w:pPr>
              <w:rPr>
                <w:del w:id="380" w:author="HERO 浩宇" w:date="2023-11-15T08:51:00Z"/>
                <w:sz w:val="18"/>
                <w:szCs w:val="18"/>
              </w:rPr>
            </w:pPr>
          </w:p>
        </w:tc>
      </w:tr>
    </w:tbl>
    <w:p w14:paraId="2674A754" w14:textId="77777777" w:rsidR="008A0E45" w:rsidRPr="00616675" w:rsidRDefault="008A0E45" w:rsidP="00616675">
      <w:pPr>
        <w:rPr>
          <w:sz w:val="18"/>
          <w:szCs w:val="18"/>
        </w:rPr>
      </w:pPr>
    </w:p>
    <w:p w14:paraId="7F598463" w14:textId="0357EA4B" w:rsidR="00166B28" w:rsidRDefault="00166B28" w:rsidP="002F34A1">
      <w:pPr>
        <w:ind w:firstLine="420"/>
      </w:pPr>
      <w:r>
        <w:br w:type="page"/>
      </w:r>
    </w:p>
    <w:p w14:paraId="38B13C36" w14:textId="77777777" w:rsidR="00BB6C0F" w:rsidRDefault="00BB6C0F" w:rsidP="002F34A1">
      <w:pPr>
        <w:ind w:firstLine="420"/>
      </w:pPr>
    </w:p>
    <w:p w14:paraId="64F235BB" w14:textId="77777777" w:rsidR="00E66B96" w:rsidRDefault="00E66B96" w:rsidP="005B1E54">
      <w:pPr>
        <w:pStyle w:val="af6"/>
      </w:pPr>
      <w:bookmarkStart w:id="381" w:name="_Toc149671641"/>
      <w:r w:rsidRPr="00AC1DCE">
        <w:t>Preliminaries</w:t>
      </w:r>
      <w:bookmarkEnd w:id="381"/>
    </w:p>
    <w:p w14:paraId="3B043A66" w14:textId="5EC3EFDF" w:rsidR="00E66B96" w:rsidRDefault="00E66B96" w:rsidP="00E66B96">
      <w:r>
        <w:tab/>
      </w:r>
      <w:r>
        <w:rPr>
          <w:rFonts w:hint="eastAsia"/>
        </w:rPr>
        <w:t>定义一：</w:t>
      </w:r>
      <w:r w:rsidR="002553C4">
        <w:rPr>
          <w:rFonts w:hint="eastAsia"/>
        </w:rPr>
        <w:t>（</w:t>
      </w:r>
      <w:r>
        <w:rPr>
          <w:rFonts w:hint="eastAsia"/>
        </w:rPr>
        <w:t>图</w:t>
      </w:r>
      <w:r w:rsidR="002553C4">
        <w:rPr>
          <w:rFonts w:hint="eastAsia"/>
        </w:rPr>
        <w:t>）</w:t>
      </w:r>
      <w:r>
        <w:rPr>
          <w:rFonts w:hint="eastAsia"/>
        </w:rPr>
        <w:t>我们使用G</w:t>
      </w:r>
      <w:r>
        <w:t>=(V,E)</w:t>
      </w:r>
      <w:r>
        <w:rPr>
          <w:rFonts w:hint="eastAsia"/>
        </w:rPr>
        <w:t>来表示有向图，其中V是顶点的集合，E是由V中顶点组成的有向边的集合（无向图中的边可以被拆分为</w:t>
      </w:r>
      <w:r w:rsidR="00ED2B50">
        <w:rPr>
          <w:rFonts w:hint="eastAsia"/>
        </w:rPr>
        <w:t>两个</w:t>
      </w:r>
      <w:r>
        <w:rPr>
          <w:rFonts w:hint="eastAsia"/>
        </w:rPr>
        <w:t>不同方向上的有向边）。我们使用|V</w:t>
      </w:r>
      <w:r>
        <w:t>|</w:t>
      </w:r>
      <w:r>
        <w:rPr>
          <w:rFonts w:hint="eastAsia"/>
        </w:rPr>
        <w:t>，|E|分别表示顶点的数目以及边的</w:t>
      </w:r>
      <w:commentRangeStart w:id="382"/>
      <w:r>
        <w:rPr>
          <w:rFonts w:hint="eastAsia"/>
        </w:rPr>
        <w:t>数目</w:t>
      </w:r>
      <w:commentRangeEnd w:id="382"/>
      <w:r w:rsidR="004B2DD8">
        <w:rPr>
          <w:rStyle w:val="af0"/>
        </w:rPr>
        <w:commentReference w:id="382"/>
      </w:r>
      <w:r>
        <w:rPr>
          <w:rFonts w:hint="eastAsia"/>
        </w:rPr>
        <w:t>。</w:t>
      </w:r>
    </w:p>
    <w:p w14:paraId="5B1C3A37" w14:textId="1DD639CC" w:rsidR="00E66B96" w:rsidRDefault="00E66B96" w:rsidP="00E66B96">
      <w:r>
        <w:tab/>
      </w:r>
      <w:r>
        <w:rPr>
          <w:rFonts w:hint="eastAsia"/>
        </w:rPr>
        <w:t>定义二：</w:t>
      </w:r>
      <w:r w:rsidR="00E90EDD">
        <w:rPr>
          <w:rFonts w:hint="eastAsia"/>
        </w:rPr>
        <w:t>（</w:t>
      </w:r>
      <w:r>
        <w:rPr>
          <w:rFonts w:hint="eastAsia"/>
        </w:rPr>
        <w:t>图分区</w:t>
      </w:r>
      <w:r w:rsidR="00E90EDD">
        <w:rPr>
          <w:rFonts w:hint="eastAsia"/>
        </w:rPr>
        <w:t>）</w:t>
      </w:r>
      <w:r>
        <w:rPr>
          <w:rFonts w:hint="eastAsia"/>
        </w:rPr>
        <w:t>我们使用P</w:t>
      </w:r>
      <w:r w:rsidRPr="005A39E7">
        <w:rPr>
          <w:rFonts w:hint="eastAsia"/>
          <w:vertAlign w:val="subscript"/>
        </w:rPr>
        <w:t>i</w:t>
      </w:r>
      <w:r>
        <w:t>=(V</w:t>
      </w:r>
      <w:r w:rsidRPr="005A39E7">
        <w:rPr>
          <w:vertAlign w:val="subscript"/>
        </w:rPr>
        <w:t>Pi</w:t>
      </w:r>
      <w:r>
        <w:t>,E</w:t>
      </w:r>
      <w:r w:rsidRPr="005A39E7">
        <w:rPr>
          <w:vertAlign w:val="subscript"/>
        </w:rPr>
        <w:t>Pi</w:t>
      </w:r>
      <w:r>
        <w:t>)</w:t>
      </w:r>
      <w:r>
        <w:rPr>
          <w:rFonts w:hint="eastAsia"/>
        </w:rPr>
        <w:t>来表示有向图的第i个图分区，使用V</w:t>
      </w:r>
      <w:r w:rsidRPr="005A39E7">
        <w:rPr>
          <w:rFonts w:hint="eastAsia"/>
          <w:vertAlign w:val="subscript"/>
        </w:rPr>
        <w:t>Pi</w:t>
      </w:r>
      <w:r>
        <w:rPr>
          <w:rFonts w:hint="eastAsia"/>
        </w:rPr>
        <w:t>表示图分区中顶点的集合，E</w:t>
      </w:r>
      <w:r w:rsidRPr="005A39E7">
        <w:rPr>
          <w:rFonts w:hint="eastAsia"/>
          <w:vertAlign w:val="subscript"/>
        </w:rPr>
        <w:t>Pi</w:t>
      </w:r>
      <w:r>
        <w:rPr>
          <w:rFonts w:hint="eastAsia"/>
        </w:rPr>
        <w:t>是由V</w:t>
      </w:r>
      <w:r w:rsidRPr="005A39E7">
        <w:rPr>
          <w:rFonts w:hint="eastAsia"/>
          <w:vertAlign w:val="subscript"/>
        </w:rPr>
        <w:t>Pi</w:t>
      </w:r>
      <w:r>
        <w:rPr>
          <w:rFonts w:hint="eastAsia"/>
        </w:rPr>
        <w:t>中顶点组成的有向边的集合。对于分布式系统，不同机器上的图分区P</w:t>
      </w:r>
      <w:r w:rsidRPr="005A39E7">
        <w:rPr>
          <w:rFonts w:hint="eastAsia"/>
          <w:vertAlign w:val="subscript"/>
        </w:rPr>
        <w:t>i</w:t>
      </w:r>
      <w:r>
        <w:rPr>
          <w:rFonts w:hint="eastAsia"/>
        </w:rPr>
        <w:t>各不相同，我们采用边切分的方式划分图，同一个顶点可能出现在不同计算节点上，但是只有一个主顶点，其它的都是镜像顶点。</w:t>
      </w:r>
    </w:p>
    <w:p w14:paraId="0DF9E093" w14:textId="64B5EEB6" w:rsidR="005A39E7" w:rsidRDefault="005A39E7" w:rsidP="00AC1DCE">
      <w:r>
        <w:tab/>
      </w:r>
      <w:r>
        <w:rPr>
          <w:rFonts w:hint="eastAsia"/>
        </w:rPr>
        <w:t>定义三：</w:t>
      </w:r>
      <w:r w:rsidR="00E90EDD">
        <w:rPr>
          <w:rFonts w:hint="eastAsia"/>
        </w:rPr>
        <w:t>（</w:t>
      </w:r>
      <w:r>
        <w:rPr>
          <w:rFonts w:hint="eastAsia"/>
        </w:rPr>
        <w:t>点对点查询</w:t>
      </w:r>
      <w:r w:rsidR="00E90EDD">
        <w:rPr>
          <w:rFonts w:hint="eastAsia"/>
        </w:rPr>
        <w:t>）</w:t>
      </w:r>
      <w:r w:rsidR="00BF7702">
        <w:rPr>
          <w:rFonts w:hint="eastAsia"/>
        </w:rPr>
        <w:t>我们使用</w:t>
      </w:r>
      <w:bookmarkStart w:id="383" w:name="_Hlk147255304"/>
      <w:r w:rsidR="00BF7702">
        <w:rPr>
          <w:rFonts w:hint="eastAsia"/>
        </w:rPr>
        <w:t>q</w:t>
      </w:r>
      <w:r w:rsidR="00BF7702" w:rsidRPr="00D450F5">
        <w:rPr>
          <w:vertAlign w:val="subscript"/>
        </w:rPr>
        <w:t>i</w:t>
      </w:r>
      <w:r w:rsidR="00BF7702">
        <w:t>=(</w:t>
      </w:r>
      <w:r w:rsidR="00C92548">
        <w:t>s</w:t>
      </w:r>
      <w:r w:rsidR="00BF7702" w:rsidRPr="00D450F5">
        <w:rPr>
          <w:rFonts w:hint="eastAsia"/>
          <w:vertAlign w:val="subscript"/>
        </w:rPr>
        <w:t>i</w:t>
      </w:r>
      <w:r w:rsidR="00BF7702">
        <w:rPr>
          <w:rFonts w:hint="eastAsia"/>
        </w:rPr>
        <w:t>，</w:t>
      </w:r>
      <w:r w:rsidR="00C92548">
        <w:rPr>
          <w:rFonts w:hint="eastAsia"/>
        </w:rPr>
        <w:t>d</w:t>
      </w:r>
      <w:r w:rsidR="00BF7702" w:rsidRPr="00D450F5">
        <w:rPr>
          <w:rFonts w:hint="eastAsia"/>
          <w:vertAlign w:val="subscript"/>
        </w:rPr>
        <w:t>i</w:t>
      </w:r>
      <w:r w:rsidR="00BF7702">
        <w:t>)</w:t>
      </w:r>
      <w:bookmarkEnd w:id="383"/>
      <w:r w:rsidR="00BF7702">
        <w:rPr>
          <w:rFonts w:hint="eastAsia"/>
        </w:rPr>
        <w:t>表示任务i对应的查询。其中</w:t>
      </w:r>
      <w:bookmarkStart w:id="384" w:name="_Hlk147255374"/>
      <w:r w:rsidR="00C92548">
        <w:rPr>
          <w:rFonts w:hint="eastAsia"/>
        </w:rPr>
        <w:t>s</w:t>
      </w:r>
      <w:r w:rsidR="00BF7702" w:rsidRPr="00D450F5">
        <w:rPr>
          <w:rFonts w:hint="eastAsia"/>
          <w:vertAlign w:val="subscript"/>
        </w:rPr>
        <w:t>i</w:t>
      </w:r>
      <w:bookmarkEnd w:id="384"/>
      <w:r w:rsidR="00BF7702">
        <w:rPr>
          <w:rFonts w:hint="eastAsia"/>
        </w:rPr>
        <w:t>和</w:t>
      </w:r>
      <w:bookmarkStart w:id="385" w:name="_Hlk147255385"/>
      <w:r w:rsidR="00C92548">
        <w:rPr>
          <w:rFonts w:hint="eastAsia"/>
        </w:rPr>
        <w:t>d</w:t>
      </w:r>
      <w:r w:rsidR="00BF7702" w:rsidRPr="00D450F5">
        <w:rPr>
          <w:rFonts w:hint="eastAsia"/>
          <w:vertAlign w:val="subscript"/>
        </w:rPr>
        <w:t>i</w:t>
      </w:r>
      <w:bookmarkEnd w:id="385"/>
      <w:r w:rsidR="00BF7702">
        <w:rPr>
          <w:rFonts w:hint="eastAsia"/>
        </w:rPr>
        <w:t>分别表示查询</w:t>
      </w:r>
      <w:bookmarkStart w:id="386" w:name="_Hlk147255400"/>
      <w:r w:rsidR="005C5812">
        <w:rPr>
          <w:rFonts w:hint="eastAsia"/>
        </w:rPr>
        <w:t>q</w:t>
      </w:r>
      <w:r w:rsidR="005C5812" w:rsidRPr="00D450F5">
        <w:rPr>
          <w:vertAlign w:val="subscript"/>
        </w:rPr>
        <w:t>i</w:t>
      </w:r>
      <w:bookmarkEnd w:id="386"/>
      <w:r w:rsidR="00BF7702">
        <w:rPr>
          <w:rFonts w:hint="eastAsia"/>
        </w:rPr>
        <w:t>对应的</w:t>
      </w:r>
      <w:r w:rsidR="00C107EF">
        <w:rPr>
          <w:rFonts w:hint="eastAsia"/>
        </w:rPr>
        <w:t>源顶点和目的顶点</w:t>
      </w:r>
      <w:r w:rsidR="008B7911">
        <w:rPr>
          <w:rFonts w:hint="eastAsia"/>
        </w:rPr>
        <w:t>。</w:t>
      </w:r>
      <w:r w:rsidR="00D765C9">
        <w:rPr>
          <w:rFonts w:hint="eastAsia"/>
        </w:rPr>
        <w:t>查询</w:t>
      </w:r>
      <w:r w:rsidR="008B7911">
        <w:rPr>
          <w:rFonts w:hint="eastAsia"/>
        </w:rPr>
        <w:t>q</w:t>
      </w:r>
      <w:r w:rsidR="008B7911" w:rsidRPr="00D450F5">
        <w:rPr>
          <w:vertAlign w:val="subscript"/>
        </w:rPr>
        <w:t>i</w:t>
      </w:r>
      <w:r w:rsidR="00D765C9">
        <w:rPr>
          <w:rFonts w:hint="eastAsia"/>
        </w:rPr>
        <w:t>得到的</w:t>
      </w:r>
      <w:r w:rsidR="0056580D">
        <w:rPr>
          <w:rFonts w:hint="eastAsia"/>
        </w:rPr>
        <w:t>结果</w:t>
      </w:r>
      <w:r w:rsidR="008B7911">
        <w:rPr>
          <w:rFonts w:hint="eastAsia"/>
        </w:rPr>
        <w:t>值为R</w:t>
      </w:r>
      <w:r w:rsidR="00C92548">
        <w:rPr>
          <w:rFonts w:hint="eastAsia"/>
          <w:vertAlign w:val="subscript"/>
        </w:rPr>
        <w:t>sd</w:t>
      </w:r>
      <w:r w:rsidR="008B7911">
        <w:rPr>
          <w:rFonts w:hint="eastAsia"/>
        </w:rPr>
        <w:t>，对于不同的算法，它有着不同含义，例如对于</w:t>
      </w:r>
      <w:r w:rsidR="00554900">
        <w:rPr>
          <w:rFonts w:hint="eastAsia"/>
        </w:rPr>
        <w:t>最佳</w:t>
      </w:r>
      <w:r w:rsidR="008B7911">
        <w:rPr>
          <w:rFonts w:hint="eastAsia"/>
        </w:rPr>
        <w:t>路径查询</w:t>
      </w:r>
      <w:r w:rsidR="00832AAB">
        <w:rPr>
          <w:rFonts w:hint="eastAsia"/>
        </w:rPr>
        <w:t>R</w:t>
      </w:r>
      <w:r w:rsidR="00832AAB" w:rsidRPr="008B7911">
        <w:rPr>
          <w:vertAlign w:val="subscript"/>
        </w:rPr>
        <w:t>i</w:t>
      </w:r>
      <w:r w:rsidR="00832AAB">
        <w:rPr>
          <w:vertAlign w:val="subscript"/>
        </w:rPr>
        <w:t>b</w:t>
      </w:r>
      <w:r w:rsidR="00832AAB">
        <w:rPr>
          <w:rFonts w:hint="eastAsia"/>
        </w:rPr>
        <w:t>表示</w:t>
      </w:r>
      <w:r w:rsidR="00C92548">
        <w:t>s</w:t>
      </w:r>
      <w:r w:rsidR="00832AAB" w:rsidRPr="00D450F5">
        <w:rPr>
          <w:rFonts w:hint="eastAsia"/>
          <w:vertAlign w:val="subscript"/>
        </w:rPr>
        <w:t>i</w:t>
      </w:r>
      <w:r w:rsidR="00832AAB">
        <w:rPr>
          <w:rFonts w:hint="eastAsia"/>
        </w:rPr>
        <w:t>和</w:t>
      </w:r>
      <w:r w:rsidR="00C92548">
        <w:rPr>
          <w:rFonts w:hint="eastAsia"/>
        </w:rPr>
        <w:t>d</w:t>
      </w:r>
      <w:r w:rsidR="00832AAB" w:rsidRPr="00D450F5">
        <w:rPr>
          <w:rFonts w:hint="eastAsia"/>
          <w:vertAlign w:val="subscript"/>
        </w:rPr>
        <w:t>i</w:t>
      </w:r>
      <w:r w:rsidR="00832AAB" w:rsidRPr="00832AAB">
        <w:rPr>
          <w:rFonts w:hint="eastAsia"/>
        </w:rPr>
        <w:t>之间</w:t>
      </w:r>
      <w:r w:rsidR="00832AAB">
        <w:rPr>
          <w:rFonts w:hint="eastAsia"/>
        </w:rPr>
        <w:t>的</w:t>
      </w:r>
      <w:r w:rsidR="00554900">
        <w:rPr>
          <w:rFonts w:hint="eastAsia"/>
        </w:rPr>
        <w:t>最佳</w:t>
      </w:r>
      <w:r w:rsidR="00832AAB">
        <w:rPr>
          <w:rFonts w:hint="eastAsia"/>
        </w:rPr>
        <w:t>路径。</w:t>
      </w:r>
      <w:r w:rsidR="00C107EF">
        <w:rPr>
          <w:rFonts w:hint="eastAsia"/>
        </w:rPr>
        <w:t>我们使用Q</w:t>
      </w:r>
      <w:r w:rsidR="00C107EF">
        <w:t>={q</w:t>
      </w:r>
      <w:r w:rsidR="00C107EF" w:rsidRPr="00D450F5">
        <w:rPr>
          <w:vertAlign w:val="subscript"/>
        </w:rPr>
        <w:t>1</w:t>
      </w:r>
      <w:r w:rsidR="00C107EF">
        <w:t>,q</w:t>
      </w:r>
      <w:r w:rsidR="00C107EF" w:rsidRPr="00D450F5">
        <w:rPr>
          <w:vertAlign w:val="subscript"/>
        </w:rPr>
        <w:t>2</w:t>
      </w:r>
      <w:r w:rsidR="00C107EF">
        <w:t>,</w:t>
      </w:r>
      <w:r w:rsidR="00C107EF">
        <w:rPr>
          <w:rFonts w:hint="eastAsia"/>
        </w:rPr>
        <w:t>…</w:t>
      </w:r>
      <w:r w:rsidR="00C107EF">
        <w:t>q</w:t>
      </w:r>
      <w:r w:rsidR="00F3605B" w:rsidRPr="00D450F5">
        <w:rPr>
          <w:rFonts w:hint="eastAsia"/>
          <w:vertAlign w:val="subscript"/>
        </w:rPr>
        <w:t>|</w:t>
      </w:r>
      <w:r w:rsidR="00F3605B" w:rsidRPr="00D450F5">
        <w:rPr>
          <w:vertAlign w:val="subscript"/>
        </w:rPr>
        <w:t>Q|</w:t>
      </w:r>
      <w:r w:rsidR="00F3605B">
        <w:rPr>
          <w:rFonts w:hint="eastAsia"/>
        </w:rPr>
        <w:t>}表示并发的点对点查询集合，其中|Q</w:t>
      </w:r>
      <w:r w:rsidR="00F3605B">
        <w:t>|</w:t>
      </w:r>
      <w:r w:rsidR="00F3605B">
        <w:rPr>
          <w:rFonts w:hint="eastAsia"/>
        </w:rPr>
        <w:t>表示查询的总个数。</w:t>
      </w:r>
    </w:p>
    <w:p w14:paraId="697116FD" w14:textId="35A9B00C" w:rsidR="000A5ECB" w:rsidRDefault="00050DCE" w:rsidP="000A5ECB">
      <w:pPr>
        <w:ind w:firstLine="420"/>
      </w:pPr>
      <w:r w:rsidRPr="00955F0F">
        <w:rPr>
          <w:rFonts w:hint="eastAsia"/>
        </w:rPr>
        <w:t>定义</w:t>
      </w:r>
      <w:r w:rsidR="00441BBC">
        <w:rPr>
          <w:rFonts w:hint="eastAsia"/>
        </w:rPr>
        <w:t>四</w:t>
      </w:r>
      <w:r w:rsidRPr="00955F0F">
        <w:rPr>
          <w:rFonts w:hint="eastAsia"/>
        </w:rPr>
        <w:t>：</w:t>
      </w:r>
      <w:r w:rsidR="00E90EDD">
        <w:rPr>
          <w:rFonts w:hint="eastAsia"/>
        </w:rPr>
        <w:t>（</w:t>
      </w:r>
      <w:r w:rsidR="009A3070">
        <w:rPr>
          <w:rFonts w:hint="eastAsia"/>
        </w:rPr>
        <w:t>界限</w:t>
      </w:r>
      <w:r w:rsidR="00E90EDD">
        <w:rPr>
          <w:rFonts w:hint="eastAsia"/>
        </w:rPr>
        <w:t>）</w:t>
      </w:r>
      <w:r w:rsidR="009A3070">
        <w:rPr>
          <w:rFonts w:hint="eastAsia"/>
        </w:rPr>
        <w:t>主流的</w:t>
      </w:r>
      <w:r w:rsidRPr="00955F0F">
        <w:rPr>
          <w:rFonts w:hint="eastAsia"/>
        </w:rPr>
        <w:t>点对点查询</w:t>
      </w:r>
      <w:r w:rsidR="009A3070">
        <w:rPr>
          <w:rFonts w:hint="eastAsia"/>
        </w:rPr>
        <w:t>系统</w:t>
      </w:r>
      <w:r w:rsidRPr="00955F0F">
        <w:rPr>
          <w:rFonts w:hint="eastAsia"/>
        </w:rPr>
        <w:t>中，</w:t>
      </w:r>
      <w:r w:rsidR="009A3070">
        <w:rPr>
          <w:rFonts w:hint="eastAsia"/>
        </w:rPr>
        <w:t xml:space="preserve">普遍采用了基于剪枝的查询策略， </w:t>
      </w:r>
      <w:r w:rsidR="0076600F">
        <w:rPr>
          <w:rFonts w:hint="eastAsia"/>
        </w:rPr>
        <w:t>界限提供了保守的剪枝值。具体地，界限可进一步划分为上界和下界，</w:t>
      </w:r>
      <w:r w:rsidRPr="00955F0F">
        <w:rPr>
          <w:rFonts w:hint="eastAsia"/>
        </w:rPr>
        <w:t>上界U</w:t>
      </w:r>
      <w:r w:rsidRPr="00955F0F">
        <w:t>B</w:t>
      </w:r>
      <w:r w:rsidRPr="00955F0F">
        <w:rPr>
          <w:rFonts w:hint="eastAsia"/>
        </w:rPr>
        <w:t>表示当前已知的从源点到目的顶点的</w:t>
      </w:r>
      <w:r w:rsidR="00554900">
        <w:rPr>
          <w:rFonts w:hint="eastAsia"/>
        </w:rPr>
        <w:t>最佳</w:t>
      </w:r>
      <w:r w:rsidRPr="00955F0F">
        <w:rPr>
          <w:rFonts w:hint="eastAsia"/>
        </w:rPr>
        <w:t>路径的</w:t>
      </w:r>
      <w:r w:rsidR="00554900">
        <w:rPr>
          <w:rFonts w:hint="eastAsia"/>
        </w:rPr>
        <w:t>路径</w:t>
      </w:r>
      <w:r w:rsidRPr="00955F0F">
        <w:rPr>
          <w:rFonts w:hint="eastAsia"/>
        </w:rPr>
        <w:t>值，下界则LB表示从当前顶点v到目的顶点保守的</w:t>
      </w:r>
      <w:r w:rsidR="00554900">
        <w:rPr>
          <w:rFonts w:hint="eastAsia"/>
        </w:rPr>
        <w:t>最佳</w:t>
      </w:r>
      <w:r w:rsidRPr="00955F0F">
        <w:rPr>
          <w:rFonts w:hint="eastAsia"/>
        </w:rPr>
        <w:t>距离预测值，预测的LB小于或等于顶点</w:t>
      </w:r>
      <w:r w:rsidRPr="00955F0F">
        <w:t>v</w:t>
      </w:r>
      <w:r w:rsidRPr="00955F0F">
        <w:rPr>
          <w:rFonts w:hint="eastAsia"/>
        </w:rPr>
        <w:t>到目的顶点实际的</w:t>
      </w:r>
      <w:r w:rsidR="00554900">
        <w:rPr>
          <w:rFonts w:hint="eastAsia"/>
        </w:rPr>
        <w:t>最佳</w:t>
      </w:r>
      <w:r w:rsidRPr="00955F0F">
        <w:rPr>
          <w:rFonts w:hint="eastAsia"/>
        </w:rPr>
        <w:t>距离。根据图上的三角不等式，如果一条路径的距离大于UB，或者加上LB的值后比UB大，则这条路径一定比已有的路径差，需要被剪枝。上下界的值需要借助索引来推导出，它们本质上是一种计算共享。</w:t>
      </w:r>
      <w:bookmarkStart w:id="387" w:name="OLE_LINK1"/>
      <w:bookmarkStart w:id="388" w:name="OLE_LINK2"/>
    </w:p>
    <w:p w14:paraId="1D0A726F" w14:textId="280C8769" w:rsidR="00805E16" w:rsidRDefault="00441BBC" w:rsidP="00441BBC">
      <w:r>
        <w:tab/>
      </w:r>
      <w:r>
        <w:rPr>
          <w:rFonts w:hint="eastAsia"/>
        </w:rPr>
        <w:t>定义五：</w:t>
      </w:r>
      <w:r w:rsidR="0075185F">
        <w:rPr>
          <w:rFonts w:hint="eastAsia"/>
        </w:rPr>
        <w:t>（</w:t>
      </w:r>
      <w:r w:rsidR="0075185F" w:rsidRPr="0050391A">
        <w:rPr>
          <w:rFonts w:hint="eastAsia"/>
        </w:rPr>
        <w:t>核心子图</w:t>
      </w:r>
      <w:r w:rsidR="0075185F">
        <w:rPr>
          <w:rFonts w:hint="eastAsia"/>
        </w:rPr>
        <w:t>）我们使用G</w:t>
      </w:r>
      <w:r w:rsidR="0075185F" w:rsidRPr="00F94616">
        <w:rPr>
          <w:rFonts w:hint="eastAsia"/>
          <w:vertAlign w:val="subscript"/>
        </w:rPr>
        <w:t>core</w:t>
      </w:r>
      <w:r w:rsidR="0075185F">
        <w:t>=(V</w:t>
      </w:r>
      <w:r w:rsidR="0075185F" w:rsidRPr="00F94616">
        <w:rPr>
          <w:vertAlign w:val="subscript"/>
        </w:rPr>
        <w:t>hot</w:t>
      </w:r>
      <w:r w:rsidR="0075185F" w:rsidRPr="001A6FB0">
        <w:t>,</w:t>
      </w:r>
      <w:r w:rsidR="0075185F">
        <w:t>E</w:t>
      </w:r>
      <w:r w:rsidR="0075185F" w:rsidRPr="00F94616">
        <w:rPr>
          <w:vertAlign w:val="subscript"/>
        </w:rPr>
        <w:t>hot</w:t>
      </w:r>
      <w:r w:rsidR="001A6FB0" w:rsidRPr="001A6FB0">
        <w:t>,</w:t>
      </w:r>
      <w:r w:rsidR="001A6FB0" w:rsidRPr="00616675">
        <w:t>Index</w:t>
      </w:r>
      <w:r w:rsidR="001A6FB0">
        <w:rPr>
          <w:vertAlign w:val="subscript"/>
        </w:rPr>
        <w:t>hot</w:t>
      </w:r>
      <w:r w:rsidR="0075185F">
        <w:t>)</w:t>
      </w:r>
      <w:r w:rsidR="0075185F">
        <w:rPr>
          <w:rFonts w:hint="eastAsia"/>
        </w:rPr>
        <w:t>来表示核心子图，其中V</w:t>
      </w:r>
      <w:r w:rsidR="0075185F" w:rsidRPr="00F94616">
        <w:rPr>
          <w:rFonts w:hint="eastAsia"/>
          <w:vertAlign w:val="subscript"/>
        </w:rPr>
        <w:t>hot</w:t>
      </w:r>
      <w:r w:rsidR="0075185F">
        <w:rPr>
          <w:rFonts w:hint="eastAsia"/>
        </w:rPr>
        <w:t>是热顶点（</w:t>
      </w:r>
      <w:r w:rsidR="00112C85">
        <w:rPr>
          <w:rFonts w:hint="eastAsia"/>
        </w:rPr>
        <w:t>热顶点是</w:t>
      </w:r>
      <w:r w:rsidR="0075185F">
        <w:rPr>
          <w:rFonts w:hint="eastAsia"/>
        </w:rPr>
        <w:t>具有较多连接边</w:t>
      </w:r>
      <w:r w:rsidR="00112C85">
        <w:rPr>
          <w:rFonts w:hint="eastAsia"/>
        </w:rPr>
        <w:t>的点</w:t>
      </w:r>
      <w:r w:rsidR="0075185F">
        <w:rPr>
          <w:rFonts w:hint="eastAsia"/>
        </w:rPr>
        <w:t>）的集合，E</w:t>
      </w:r>
      <w:r w:rsidR="0075185F" w:rsidRPr="00616675">
        <w:rPr>
          <w:vertAlign w:val="subscript"/>
        </w:rPr>
        <w:t>hot</w:t>
      </w:r>
      <w:r w:rsidR="00724188" w:rsidRPr="00616675">
        <w:rPr>
          <w:rFonts w:hint="eastAsia"/>
        </w:rPr>
        <w:t>将</w:t>
      </w:r>
      <w:r w:rsidR="0075185F">
        <w:rPr>
          <w:rFonts w:hint="eastAsia"/>
        </w:rPr>
        <w:t>V</w:t>
      </w:r>
      <w:r w:rsidR="0075185F" w:rsidRPr="00616675">
        <w:rPr>
          <w:vertAlign w:val="subscript"/>
        </w:rPr>
        <w:t>hot</w:t>
      </w:r>
      <w:r w:rsidR="0075185F">
        <w:rPr>
          <w:rFonts w:hint="eastAsia"/>
        </w:rPr>
        <w:t>中</w:t>
      </w:r>
      <w:r w:rsidR="001E13C9">
        <w:rPr>
          <w:rFonts w:hint="eastAsia"/>
        </w:rPr>
        <w:t>热</w:t>
      </w:r>
      <w:r w:rsidR="0075185F">
        <w:rPr>
          <w:rFonts w:hint="eastAsia"/>
        </w:rPr>
        <w:t>顶点</w:t>
      </w:r>
      <w:r w:rsidR="008B5EB3">
        <w:rPr>
          <w:rFonts w:hint="eastAsia"/>
        </w:rPr>
        <w:t>之间</w:t>
      </w:r>
      <w:r w:rsidR="00724188">
        <w:rPr>
          <w:rFonts w:hint="eastAsia"/>
        </w:rPr>
        <w:t>的</w:t>
      </w:r>
      <w:r w:rsidR="008B5EB3">
        <w:rPr>
          <w:rFonts w:hint="eastAsia"/>
        </w:rPr>
        <w:t>热路径</w:t>
      </w:r>
      <w:r w:rsidR="00724188">
        <w:rPr>
          <w:rFonts w:hint="eastAsia"/>
        </w:rPr>
        <w:t>抽象为一条连边</w:t>
      </w:r>
      <w:r w:rsidR="001A6FB0">
        <w:rPr>
          <w:rFonts w:hint="eastAsia"/>
        </w:rPr>
        <w:t>,</w:t>
      </w:r>
      <w:r w:rsidR="008B5EB3">
        <w:t>I</w:t>
      </w:r>
      <w:r w:rsidR="001A6FB0" w:rsidRPr="00F94616">
        <w:rPr>
          <w:rFonts w:hint="eastAsia"/>
        </w:rPr>
        <w:t>ndex</w:t>
      </w:r>
      <w:r w:rsidR="001A6FB0">
        <w:rPr>
          <w:vertAlign w:val="subscript"/>
        </w:rPr>
        <w:t>hot</w:t>
      </w:r>
      <w:r w:rsidR="00724188">
        <w:rPr>
          <w:rFonts w:hint="eastAsia"/>
        </w:rPr>
        <w:t>表示</w:t>
      </w:r>
      <w:r w:rsidR="00A5392E">
        <w:rPr>
          <w:rFonts w:hint="eastAsia"/>
        </w:rPr>
        <w:t>E</w:t>
      </w:r>
      <w:r w:rsidR="00A5392E" w:rsidRPr="00F94616">
        <w:rPr>
          <w:vertAlign w:val="subscript"/>
        </w:rPr>
        <w:t>hot</w:t>
      </w:r>
      <w:r w:rsidR="00A5392E" w:rsidRPr="00616675">
        <w:rPr>
          <w:rFonts w:hint="eastAsia"/>
        </w:rPr>
        <w:t>对应</w:t>
      </w:r>
      <w:r w:rsidR="00A5392E" w:rsidRPr="00616675">
        <w:rPr>
          <w:rFonts w:hint="eastAsia"/>
        </w:rPr>
        <w:t>的</w:t>
      </w:r>
      <w:r w:rsidR="00A5392E">
        <w:rPr>
          <w:rFonts w:hint="eastAsia"/>
        </w:rPr>
        <w:t>热路径的路径值。</w:t>
      </w:r>
    </w:p>
    <w:p w14:paraId="77B97379" w14:textId="3FC8EF64" w:rsidR="00050DCE" w:rsidRDefault="00050DCE">
      <w:pPr>
        <w:rPr>
          <w:b/>
          <w:bCs/>
        </w:rPr>
      </w:pPr>
      <w:r w:rsidRPr="002F34A1">
        <w:rPr>
          <w:b/>
          <w:bCs/>
        </w:rPr>
        <w:t>Preliminaries</w:t>
      </w:r>
    </w:p>
    <w:p w14:paraId="087807C1" w14:textId="77777777" w:rsidR="009E045C" w:rsidRPr="00616675" w:rsidRDefault="009E045C" w:rsidP="009E045C">
      <w:pPr>
        <w:rPr>
          <w:sz w:val="18"/>
          <w:szCs w:val="18"/>
        </w:rPr>
      </w:pPr>
      <w:r w:rsidRPr="00616675">
        <w:rPr>
          <w:sz w:val="18"/>
          <w:szCs w:val="18"/>
        </w:rPr>
        <w:t>Definition 1: (Graph) We use G=(V, E) to denote a directed graph, where V is the set of vertices, and E is the set of directed edges formed by vertices in V (for undirected graphs, edges can be split into two directed edges with different directions). We use |V| and |E| to represent the number of vertices and edges, respectively.</w:t>
      </w:r>
    </w:p>
    <w:p w14:paraId="60339593" w14:textId="77777777" w:rsidR="00264813" w:rsidRDefault="00264813" w:rsidP="009E045C">
      <w:pPr>
        <w:rPr>
          <w:sz w:val="18"/>
          <w:szCs w:val="18"/>
        </w:rPr>
      </w:pPr>
    </w:p>
    <w:p w14:paraId="21D1E536" w14:textId="5826B67C" w:rsidR="009E045C" w:rsidRPr="00616675" w:rsidRDefault="009E045C" w:rsidP="009E045C">
      <w:pPr>
        <w:rPr>
          <w:sz w:val="18"/>
          <w:szCs w:val="18"/>
        </w:rPr>
      </w:pPr>
      <w:r w:rsidRPr="00616675">
        <w:rPr>
          <w:sz w:val="18"/>
          <w:szCs w:val="18"/>
        </w:rPr>
        <w:t>Definition 2: (Graph Partition) We use Pi=(VPi, EPi) to represent the i-th graph partition of a directed graph. VPi denotes the set of vertices in the graph partition, and EPi is the set of directed edges formed by vertices in VPi. For distributed systems, different machines have distinct graph partitions Pi. We adopt edge-cut partitioning, where the same vertex may appear on different computation nodes, but only one is the primary vertex, and others are mirrored vertices.</w:t>
      </w:r>
    </w:p>
    <w:p w14:paraId="7DF26C03" w14:textId="77777777" w:rsidR="00264813" w:rsidRDefault="00264813" w:rsidP="009E045C">
      <w:pPr>
        <w:rPr>
          <w:sz w:val="18"/>
          <w:szCs w:val="18"/>
        </w:rPr>
      </w:pPr>
    </w:p>
    <w:p w14:paraId="6B7D7E43" w14:textId="0E08AD70" w:rsidR="009E045C" w:rsidRPr="00616675" w:rsidRDefault="009E045C" w:rsidP="009E045C">
      <w:pPr>
        <w:rPr>
          <w:sz w:val="18"/>
          <w:szCs w:val="18"/>
        </w:rPr>
      </w:pPr>
      <w:r w:rsidRPr="00616675">
        <w:rPr>
          <w:sz w:val="18"/>
          <w:szCs w:val="18"/>
        </w:rPr>
        <w:t>Definition 3: (Point-to-Point Query) We use qi=(si, di) to denote the query corresponding to task i, where si and di represent the source and destination vertices of query qi, respectively. The result value Rsd obtained by query qi has different meanings for different algorithms; for example, in the case of the Shortest Optimal Path query, Rib represents the shortest optimal path between si and di. We use Q={q1, q2, … q|Q|} to represent the set of concurrent point-to-point queries, where |Q| indicates the total number of queries.</w:t>
      </w:r>
    </w:p>
    <w:p w14:paraId="67E6E024" w14:textId="0F175AF2" w:rsidR="009E045C" w:rsidRPr="00616675" w:rsidRDefault="009E045C" w:rsidP="009E045C">
      <w:pPr>
        <w:rPr>
          <w:sz w:val="18"/>
          <w:szCs w:val="18"/>
        </w:rPr>
      </w:pPr>
    </w:p>
    <w:p w14:paraId="01A7CE83" w14:textId="77777777" w:rsidR="00264813" w:rsidRPr="00264813" w:rsidRDefault="00264813" w:rsidP="00264813">
      <w:pPr>
        <w:rPr>
          <w:sz w:val="18"/>
          <w:szCs w:val="18"/>
        </w:rPr>
      </w:pPr>
      <w:r w:rsidRPr="00264813">
        <w:rPr>
          <w:sz w:val="18"/>
          <w:szCs w:val="18"/>
        </w:rPr>
        <w:t>Definition 4: (Bounds) In mainstream point-to-point query systems, a pruning-based query strategy is widely adopted, where bounds provide conservative pruning values. Specifically, bounds can be further categorized into upper bounds (UB) and lower bounds (LB). UB represents the current known optimal path value from the source to the destination vertex, while LB signifies a conservative predicted distance value from the current vertex v to the destination vertex, with the predicted LB being less than or equal to the actual optimal distance from vertex v to the destination vertex. Following the triangle inequality on the graph, if the distance of a path is greater than UB or exceeds UB when adding the value of LB, the path is definitely worse than existing paths and needs to be pruned. The values of upper and lower bounds need indexing to be derived, essentially constituting a form of computation sharing.</w:t>
      </w:r>
    </w:p>
    <w:p w14:paraId="1DAA24A0" w14:textId="77777777" w:rsidR="00264813" w:rsidRPr="00264813" w:rsidRDefault="00264813" w:rsidP="00264813">
      <w:pPr>
        <w:rPr>
          <w:sz w:val="18"/>
          <w:szCs w:val="18"/>
        </w:rPr>
      </w:pPr>
    </w:p>
    <w:p w14:paraId="234BC7F9" w14:textId="77777777" w:rsidR="00264813" w:rsidRPr="00264813" w:rsidRDefault="00264813" w:rsidP="00264813">
      <w:pPr>
        <w:rPr>
          <w:sz w:val="18"/>
          <w:szCs w:val="18"/>
        </w:rPr>
      </w:pPr>
      <w:r w:rsidRPr="00264813">
        <w:rPr>
          <w:sz w:val="18"/>
          <w:szCs w:val="18"/>
        </w:rPr>
        <w:t>Definition 5: (Core Subgraph) We use Gcore=(Vhot,Ehot,Indexhot) to represent the core subgraph, where Vhot is the set of hot vertices (with many connecting edges), Ehot abstracts the hot paths between vertices in Vhot as edges, and Indexhot represents the path values corresponding to Ehot.</w:t>
      </w:r>
    </w:p>
    <w:p w14:paraId="2D436321" w14:textId="77777777" w:rsidR="00264813" w:rsidRPr="00264813" w:rsidRDefault="00264813" w:rsidP="00264813">
      <w:pPr>
        <w:rPr>
          <w:sz w:val="18"/>
          <w:szCs w:val="18"/>
        </w:rPr>
      </w:pPr>
    </w:p>
    <w:p w14:paraId="49FBECEA" w14:textId="49D38C3C" w:rsidR="00264813" w:rsidRDefault="00264813" w:rsidP="00264813">
      <w:pPr>
        <w:rPr>
          <w:sz w:val="18"/>
          <w:szCs w:val="18"/>
        </w:rPr>
      </w:pPr>
      <w:r w:rsidRPr="00264813">
        <w:rPr>
          <w:sz w:val="18"/>
          <w:szCs w:val="18"/>
        </w:rPr>
        <w:t>Definition 6: (Index) The index records the optimal query path values between vertex pairs. GraphCPP sorts vertices by degree, selecting k+m vertices with the highest degrees (values for k and m are generally user-determined, with k usually set to 16, and m typically one order of magnitude larger than k). The first k vertices serve as global index vertices, while the remaining vertices function as core subgraph index vertices. The global index records optimal query path values to all vertices in the graph. The core subgraph index only records query path values between hot vertices in the subgraph.</w:t>
      </w:r>
    </w:p>
    <w:p w14:paraId="3FBB8B9E" w14:textId="77777777" w:rsidR="00264813" w:rsidRPr="00616675" w:rsidRDefault="00264813">
      <w:pPr>
        <w:rPr>
          <w:sz w:val="18"/>
          <w:szCs w:val="18"/>
        </w:rPr>
      </w:pPr>
    </w:p>
    <w:p w14:paraId="1ECB9E69" w14:textId="77777777" w:rsidR="0083170B" w:rsidRDefault="0083170B" w:rsidP="000346E0">
      <w:pPr>
        <w:ind w:firstLine="420"/>
        <w:rPr>
          <w:ins w:id="389" w:author="HERO 浩宇" w:date="2023-11-19T20:30:00Z"/>
        </w:rPr>
      </w:pPr>
      <w:ins w:id="390" w:author="HERO 浩宇" w:date="2023-11-19T20:30:00Z">
        <w:r>
          <w:br w:type="page"/>
        </w:r>
      </w:ins>
    </w:p>
    <w:p w14:paraId="0AF43DED" w14:textId="358DDFB3" w:rsidR="000346E0" w:rsidRDefault="00805E16" w:rsidP="000346E0">
      <w:pPr>
        <w:ind w:firstLine="420"/>
      </w:pPr>
      <w:r w:rsidRPr="00805E16">
        <w:rPr>
          <w:rFonts w:hint="eastAsia"/>
        </w:rPr>
        <w:lastRenderedPageBreak/>
        <w:t>定义</w:t>
      </w:r>
      <w:r>
        <w:rPr>
          <w:rFonts w:hint="eastAsia"/>
        </w:rPr>
        <w:t>六</w:t>
      </w:r>
      <w:r w:rsidRPr="00805E16">
        <w:rPr>
          <w:rFonts w:hint="eastAsia"/>
        </w:rPr>
        <w:t>：</w:t>
      </w:r>
      <w:r w:rsidR="004A540A">
        <w:rPr>
          <w:rFonts w:hint="eastAsia"/>
        </w:rPr>
        <w:t>（</w:t>
      </w:r>
      <w:r w:rsidRPr="00805E16">
        <w:rPr>
          <w:rFonts w:hint="eastAsia"/>
        </w:rPr>
        <w:t>索引</w:t>
      </w:r>
      <w:r w:rsidR="004A540A">
        <w:rPr>
          <w:rFonts w:hint="eastAsia"/>
        </w:rPr>
        <w:t>）</w:t>
      </w:r>
      <w:r w:rsidRPr="00805E16">
        <w:rPr>
          <w:rFonts w:hint="eastAsia"/>
        </w:rPr>
        <w:t>索引记录了</w:t>
      </w:r>
      <w:r w:rsidR="004A540A">
        <w:rPr>
          <w:rFonts w:hint="eastAsia"/>
        </w:rPr>
        <w:t>一个顶点对之间的最佳查询路径</w:t>
      </w:r>
      <w:r w:rsidR="004A7876">
        <w:rPr>
          <w:rFonts w:hint="eastAsia"/>
        </w:rPr>
        <w:t>值</w:t>
      </w:r>
      <w:r w:rsidR="007D05F0">
        <w:rPr>
          <w:rFonts w:hint="eastAsia"/>
        </w:rPr>
        <w:t>。GraphCPP将顶点按照度数排序，选择</w:t>
      </w:r>
      <w:r w:rsidR="005B42C6">
        <w:rPr>
          <w:rFonts w:hint="eastAsia"/>
        </w:rPr>
        <w:t>k+m个度数最高的热顶点</w:t>
      </w:r>
      <w:r w:rsidR="00D475C1">
        <w:rPr>
          <w:rFonts w:hint="eastAsia"/>
        </w:rPr>
        <w:t>（k和m的值一般由用户确定，k值一般取1</w:t>
      </w:r>
      <w:r w:rsidR="00D475C1">
        <w:t>6</w:t>
      </w:r>
      <w:r w:rsidR="00D475C1">
        <w:rPr>
          <w:rFonts w:hint="eastAsia"/>
        </w:rPr>
        <w:t>，m一般比k大一个数量级伊桑）</w:t>
      </w:r>
      <w:r w:rsidR="005B42C6">
        <w:rPr>
          <w:rFonts w:hint="eastAsia"/>
        </w:rPr>
        <w:t>，其中前k个顶点为全局索引顶点，剩下的顶点作为核心子图索引顶点。</w:t>
      </w:r>
      <w:r w:rsidRPr="00805E16">
        <w:rPr>
          <w:rFonts w:hint="eastAsia"/>
        </w:rPr>
        <w:t>全局索引</w:t>
      </w:r>
      <w:r w:rsidR="000346E0" w:rsidRPr="00686EB0">
        <w:t>记录了到达图中所有顶点的最佳查询路径的路径值</w:t>
      </w:r>
      <w:r w:rsidR="00BC3D42">
        <w:rPr>
          <w:rFonts w:hint="eastAsia"/>
        </w:rPr>
        <w:t>。核心子图索引只记录子图中热顶点之间的查询路径值，</w:t>
      </w:r>
    </w:p>
    <w:p w14:paraId="27D0210E" w14:textId="3F2F8E6C" w:rsidR="000A3646" w:rsidRPr="009F626E" w:rsidRDefault="000A3646" w:rsidP="000A3646">
      <w:pPr>
        <w:rPr>
          <w:ins w:id="391" w:author="HERO 浩宇" w:date="2023-11-15T08:53:00Z"/>
        </w:rPr>
      </w:pPr>
    </w:p>
    <w:tbl>
      <w:tblPr>
        <w:tblStyle w:val="af8"/>
        <w:tblW w:w="13887" w:type="dxa"/>
        <w:tblLook w:val="04A0" w:firstRow="1" w:lastRow="0" w:firstColumn="1" w:lastColumn="0" w:noHBand="0" w:noVBand="1"/>
      </w:tblPr>
      <w:tblGrid>
        <w:gridCol w:w="3397"/>
        <w:gridCol w:w="3119"/>
        <w:gridCol w:w="283"/>
        <w:gridCol w:w="7088"/>
        <w:tblGridChange w:id="392">
          <w:tblGrid>
            <w:gridCol w:w="3397"/>
            <w:gridCol w:w="2160"/>
            <w:gridCol w:w="1242"/>
            <w:gridCol w:w="3103"/>
            <w:gridCol w:w="3985"/>
          </w:tblGrid>
        </w:tblGridChange>
      </w:tblGrid>
      <w:tr w:rsidR="00A27146" w14:paraId="2BC5CBBE" w14:textId="77777777" w:rsidTr="00781991">
        <w:trPr>
          <w:ins w:id="393" w:author="HERO 浩宇" w:date="2023-11-15T09:00:00Z"/>
        </w:trPr>
        <w:tc>
          <w:tcPr>
            <w:tcW w:w="3397" w:type="dxa"/>
          </w:tcPr>
          <w:p w14:paraId="3BAB76CD" w14:textId="64906B7E" w:rsidR="009F626E" w:rsidRDefault="001E666B" w:rsidP="000A3646">
            <w:pPr>
              <w:rPr>
                <w:ins w:id="394" w:author="HERO 浩宇" w:date="2023-11-15T09:00:00Z"/>
              </w:rPr>
            </w:pPr>
            <w:ins w:id="395" w:author="HERO 浩宇" w:date="2023-11-15T09:00:00Z">
              <w:r>
                <w:rPr>
                  <w:noProof/>
                </w:rPr>
                <w:drawing>
                  <wp:anchor distT="0" distB="0" distL="114300" distR="114300" simplePos="0" relativeHeight="251659264" behindDoc="0" locked="0" layoutInCell="1" allowOverlap="1" wp14:anchorId="4F4CD226" wp14:editId="28E4EB70">
                    <wp:simplePos x="0" y="0"/>
                    <wp:positionH relativeFrom="margin">
                      <wp:posOffset>-635</wp:posOffset>
                    </wp:positionH>
                    <wp:positionV relativeFrom="paragraph">
                      <wp:posOffset>107950</wp:posOffset>
                    </wp:positionV>
                    <wp:extent cx="1903730" cy="1389380"/>
                    <wp:effectExtent l="0" t="0" r="1270" b="127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3730" cy="1389380"/>
                            </a:xfrm>
                            <a:prstGeom prst="rect">
                              <a:avLst/>
                            </a:prstGeom>
                          </pic:spPr>
                        </pic:pic>
                      </a:graphicData>
                    </a:graphic>
                    <wp14:sizeRelH relativeFrom="margin">
                      <wp14:pctWidth>0</wp14:pctWidth>
                    </wp14:sizeRelH>
                    <wp14:sizeRelV relativeFrom="margin">
                      <wp14:pctHeight>0</wp14:pctHeight>
                    </wp14:sizeRelV>
                  </wp:anchor>
                </w:drawing>
              </w:r>
              <w:r w:rsidR="009F626E">
                <w:rPr>
                  <w:rFonts w:hint="eastAsia"/>
                  <w:b/>
                  <w:bCs/>
                </w:rPr>
                <w:t>图1</w:t>
              </w:r>
            </w:ins>
          </w:p>
        </w:tc>
        <w:tc>
          <w:tcPr>
            <w:tcW w:w="3402" w:type="dxa"/>
            <w:gridSpan w:val="2"/>
          </w:tcPr>
          <w:p w14:paraId="3BF95FD4" w14:textId="7EEFD318" w:rsidR="009F626E" w:rsidRDefault="00781991" w:rsidP="000A3646">
            <w:pPr>
              <w:rPr>
                <w:ins w:id="396" w:author="HERO 浩宇" w:date="2023-11-15T09:00:00Z"/>
              </w:rPr>
            </w:pPr>
            <w:ins w:id="397" w:author="HERO 浩宇" w:date="2023-11-15T11:01:00Z">
              <w:r>
                <w:rPr>
                  <w:rFonts w:hint="eastAsia"/>
                  <w:noProof/>
                </w:rPr>
                <w:drawing>
                  <wp:anchor distT="0" distB="0" distL="114300" distR="114300" simplePos="0" relativeHeight="251664384" behindDoc="0" locked="0" layoutInCell="1" allowOverlap="1" wp14:anchorId="2C782790" wp14:editId="4BB13213">
                    <wp:simplePos x="0" y="0"/>
                    <wp:positionH relativeFrom="column">
                      <wp:posOffset>-1270</wp:posOffset>
                    </wp:positionH>
                    <wp:positionV relativeFrom="paragraph">
                      <wp:posOffset>141968</wp:posOffset>
                    </wp:positionV>
                    <wp:extent cx="2009775" cy="1504950"/>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09775" cy="1504950"/>
                            </a:xfrm>
                            <a:prstGeom prst="rect">
                              <a:avLst/>
                            </a:prstGeom>
                            <a:noFill/>
                          </pic:spPr>
                        </pic:pic>
                      </a:graphicData>
                    </a:graphic>
                    <wp14:sizeRelH relativeFrom="page">
                      <wp14:pctWidth>0</wp14:pctWidth>
                    </wp14:sizeRelH>
                    <wp14:sizeRelV relativeFrom="page">
                      <wp14:pctHeight>0</wp14:pctHeight>
                    </wp14:sizeRelV>
                  </wp:anchor>
                </w:drawing>
              </w:r>
            </w:ins>
            <w:ins w:id="398" w:author="HERO 浩宇" w:date="2023-11-15T09:24:00Z">
              <w:r w:rsidR="003C5C95">
                <w:rPr>
                  <w:rFonts w:hint="eastAsia"/>
                </w:rPr>
                <w:t xml:space="preserve"> </w:t>
              </w:r>
              <w:r w:rsidR="003C5C95">
                <w:t xml:space="preserve">        </w:t>
              </w:r>
            </w:ins>
            <w:ins w:id="399" w:author="HERO 浩宇" w:date="2023-11-15T10:28:00Z">
              <w:r w:rsidR="001B566D">
                <w:rPr>
                  <w:rFonts w:hint="eastAsia"/>
                </w:rPr>
                <w:t>图2</w:t>
              </w:r>
            </w:ins>
            <w:ins w:id="400" w:author="HERO 浩宇" w:date="2023-11-15T09:24:00Z">
              <w:r w:rsidR="003C5C95">
                <w:t xml:space="preserve">                                                     </w:t>
              </w:r>
            </w:ins>
          </w:p>
        </w:tc>
        <w:tc>
          <w:tcPr>
            <w:tcW w:w="7088" w:type="dxa"/>
          </w:tcPr>
          <w:p w14:paraId="3BFBBFB1" w14:textId="207A238D" w:rsidR="006739BF" w:rsidRDefault="00781991" w:rsidP="000A3646">
            <w:pPr>
              <w:rPr>
                <w:ins w:id="401" w:author="HERO 浩宇" w:date="2023-11-15T10:59:00Z"/>
              </w:rPr>
            </w:pPr>
            <w:ins w:id="402" w:author="HERO 浩宇" w:date="2023-11-15T11:01:00Z">
              <w:r>
                <w:rPr>
                  <w:noProof/>
                </w:rPr>
                <w:drawing>
                  <wp:anchor distT="0" distB="0" distL="114300" distR="114300" simplePos="0" relativeHeight="251666432" behindDoc="0" locked="0" layoutInCell="1" allowOverlap="1" wp14:anchorId="08B2AD0C" wp14:editId="2026484F">
                    <wp:simplePos x="0" y="0"/>
                    <wp:positionH relativeFrom="column">
                      <wp:posOffset>-65405</wp:posOffset>
                    </wp:positionH>
                    <wp:positionV relativeFrom="paragraph">
                      <wp:posOffset>143510</wp:posOffset>
                    </wp:positionV>
                    <wp:extent cx="1906270" cy="1460500"/>
                    <wp:effectExtent l="0" t="0" r="0" b="635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6270" cy="1460500"/>
                            </a:xfrm>
                            <a:prstGeom prst="rect">
                              <a:avLst/>
                            </a:prstGeom>
                            <a:noFill/>
                          </pic:spPr>
                        </pic:pic>
                      </a:graphicData>
                    </a:graphic>
                    <wp14:sizeRelH relativeFrom="page">
                      <wp14:pctWidth>0</wp14:pctWidth>
                    </wp14:sizeRelH>
                    <wp14:sizeRelV relativeFrom="page">
                      <wp14:pctHeight>0</wp14:pctHeight>
                    </wp14:sizeRelV>
                  </wp:anchor>
                </w:drawing>
              </w:r>
            </w:ins>
          </w:p>
          <w:p w14:paraId="541A12B4" w14:textId="77777777" w:rsidR="00781991" w:rsidRDefault="00781991" w:rsidP="000A3646">
            <w:pPr>
              <w:rPr>
                <w:ins w:id="403" w:author="HERO 浩宇" w:date="2023-11-15T11:01:00Z"/>
              </w:rPr>
            </w:pPr>
          </w:p>
          <w:p w14:paraId="198FDBDD" w14:textId="77777777" w:rsidR="00781991" w:rsidRDefault="00781991" w:rsidP="000A3646">
            <w:pPr>
              <w:rPr>
                <w:ins w:id="404" w:author="HERO 浩宇" w:date="2023-11-15T11:01:00Z"/>
              </w:rPr>
            </w:pPr>
          </w:p>
          <w:p w14:paraId="766808A0" w14:textId="77777777" w:rsidR="00781991" w:rsidRDefault="00781991" w:rsidP="000A3646">
            <w:pPr>
              <w:rPr>
                <w:ins w:id="405" w:author="HERO 浩宇" w:date="2023-11-15T11:01:00Z"/>
              </w:rPr>
            </w:pPr>
          </w:p>
          <w:p w14:paraId="68DE1B2F" w14:textId="3EF27464" w:rsidR="009F626E" w:rsidRDefault="001B566D" w:rsidP="000A3646">
            <w:pPr>
              <w:rPr>
                <w:ins w:id="406" w:author="HERO 浩宇" w:date="2023-11-15T09:00:00Z"/>
              </w:rPr>
            </w:pPr>
            <w:ins w:id="407" w:author="HERO 浩宇" w:date="2023-11-15T10:29:00Z">
              <w:r>
                <w:rPr>
                  <w:rFonts w:hint="eastAsia"/>
                </w:rPr>
                <w:t>图3</w:t>
              </w:r>
            </w:ins>
          </w:p>
        </w:tc>
      </w:tr>
      <w:tr w:rsidR="00A27146" w14:paraId="062ADE3B" w14:textId="77777777" w:rsidTr="00373D42">
        <w:tblPrEx>
          <w:tblW w:w="13887" w:type="dxa"/>
          <w:tblPrExChange w:id="408" w:author="HERO 浩宇" w:date="2023-11-15T11:10:00Z">
            <w:tblPrEx>
              <w:tblW w:w="13887" w:type="dxa"/>
            </w:tblPrEx>
          </w:tblPrExChange>
        </w:tblPrEx>
        <w:trPr>
          <w:ins w:id="409" w:author="HERO 浩宇" w:date="2023-11-15T09:00:00Z"/>
        </w:trPr>
        <w:tc>
          <w:tcPr>
            <w:tcW w:w="3397" w:type="dxa"/>
            <w:tcPrChange w:id="410" w:author="HERO 浩宇" w:date="2023-11-15T11:10:00Z">
              <w:tcPr>
                <w:tcW w:w="5557" w:type="dxa"/>
                <w:gridSpan w:val="2"/>
              </w:tcPr>
            </w:tcPrChange>
          </w:tcPr>
          <w:p w14:paraId="5E26008D" w14:textId="0026383B" w:rsidR="009F626E" w:rsidRDefault="00A27146" w:rsidP="000A3646">
            <w:pPr>
              <w:rPr>
                <w:ins w:id="411" w:author="HERO 浩宇" w:date="2023-11-15T09:00:00Z"/>
              </w:rPr>
            </w:pPr>
            <w:ins w:id="412" w:author="HERO 浩宇" w:date="2023-11-15T11:02:00Z">
              <w:r>
                <w:rPr>
                  <w:noProof/>
                </w:rPr>
                <w:drawing>
                  <wp:anchor distT="0" distB="0" distL="114300" distR="114300" simplePos="0" relativeHeight="251667456" behindDoc="0" locked="0" layoutInCell="1" allowOverlap="1" wp14:anchorId="5D53B20C" wp14:editId="4D31D2A5">
                    <wp:simplePos x="0" y="0"/>
                    <wp:positionH relativeFrom="column">
                      <wp:posOffset>-59879</wp:posOffset>
                    </wp:positionH>
                    <wp:positionV relativeFrom="paragraph">
                      <wp:posOffset>495</wp:posOffset>
                    </wp:positionV>
                    <wp:extent cx="1715106" cy="1413163"/>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19355" cy="1416664"/>
                            </a:xfrm>
                            <a:prstGeom prst="rect">
                              <a:avLst/>
                            </a:prstGeom>
                            <a:noFill/>
                          </pic:spPr>
                        </pic:pic>
                      </a:graphicData>
                    </a:graphic>
                    <wp14:sizeRelH relativeFrom="page">
                      <wp14:pctWidth>0</wp14:pctWidth>
                    </wp14:sizeRelH>
                    <wp14:sizeRelV relativeFrom="page">
                      <wp14:pctHeight>0</wp14:pctHeight>
                    </wp14:sizeRelV>
                  </wp:anchor>
                </w:drawing>
              </w:r>
            </w:ins>
            <w:ins w:id="413" w:author="HERO 浩宇" w:date="2023-11-15T11:18:00Z">
              <w:r w:rsidR="00433976">
                <w:rPr>
                  <w:rFonts w:hint="eastAsia"/>
                </w:rPr>
                <w:t>图4</w:t>
              </w:r>
            </w:ins>
          </w:p>
        </w:tc>
        <w:tc>
          <w:tcPr>
            <w:tcW w:w="3119" w:type="dxa"/>
            <w:tcPrChange w:id="414" w:author="HERO 浩宇" w:date="2023-11-15T11:10:00Z">
              <w:tcPr>
                <w:tcW w:w="4345" w:type="dxa"/>
                <w:gridSpan w:val="2"/>
              </w:tcPr>
            </w:tcPrChange>
          </w:tcPr>
          <w:p w14:paraId="72F01AD4" w14:textId="3FD64D78" w:rsidR="009F626E" w:rsidRDefault="00433976" w:rsidP="000A3646">
            <w:pPr>
              <w:rPr>
                <w:ins w:id="415" w:author="HERO 浩宇" w:date="2023-11-15T09:00:00Z"/>
              </w:rPr>
            </w:pPr>
            <w:ins w:id="416" w:author="HERO 浩宇" w:date="2023-11-15T11:18:00Z">
              <w:r>
                <w:rPr>
                  <w:rFonts w:hint="eastAsia"/>
                </w:rPr>
                <w:t>图</w:t>
              </w:r>
            </w:ins>
            <w:ins w:id="417" w:author="HERO 浩宇" w:date="2023-11-15T11:10:00Z">
              <w:r w:rsidR="00373D42">
                <w:rPr>
                  <w:noProof/>
                </w:rPr>
                <w:drawing>
                  <wp:anchor distT="0" distB="0" distL="114300" distR="114300" simplePos="0" relativeHeight="251668480" behindDoc="0" locked="0" layoutInCell="1" allowOverlap="1" wp14:anchorId="5A896117" wp14:editId="61D41E56">
                    <wp:simplePos x="0" y="0"/>
                    <wp:positionH relativeFrom="column">
                      <wp:posOffset>-8164</wp:posOffset>
                    </wp:positionH>
                    <wp:positionV relativeFrom="paragraph">
                      <wp:posOffset>495</wp:posOffset>
                    </wp:positionV>
                    <wp:extent cx="1723497" cy="1341911"/>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1178" cy="1347892"/>
                            </a:xfrm>
                            <a:prstGeom prst="rect">
                              <a:avLst/>
                            </a:prstGeom>
                            <a:noFill/>
                          </pic:spPr>
                        </pic:pic>
                      </a:graphicData>
                    </a:graphic>
                    <wp14:sizeRelH relativeFrom="page">
                      <wp14:pctWidth>0</wp14:pctWidth>
                    </wp14:sizeRelH>
                    <wp14:sizeRelV relativeFrom="page">
                      <wp14:pctHeight>0</wp14:pctHeight>
                    </wp14:sizeRelV>
                  </wp:anchor>
                </w:drawing>
              </w:r>
            </w:ins>
            <w:ins w:id="418" w:author="HERO 浩宇" w:date="2023-11-15T11:18:00Z">
              <w:r>
                <w:rPr>
                  <w:rFonts w:hint="eastAsia"/>
                </w:rPr>
                <w:t>5</w:t>
              </w:r>
            </w:ins>
          </w:p>
        </w:tc>
        <w:tc>
          <w:tcPr>
            <w:tcW w:w="7371" w:type="dxa"/>
            <w:gridSpan w:val="2"/>
            <w:tcPrChange w:id="419" w:author="HERO 浩宇" w:date="2023-11-15T11:10:00Z">
              <w:tcPr>
                <w:tcW w:w="3985" w:type="dxa"/>
              </w:tcPr>
            </w:tcPrChange>
          </w:tcPr>
          <w:p w14:paraId="00422FA8" w14:textId="4FB18506" w:rsidR="009F626E" w:rsidRDefault="00433976" w:rsidP="000A3646">
            <w:pPr>
              <w:rPr>
                <w:ins w:id="420" w:author="HERO 浩宇" w:date="2023-11-15T09:00:00Z"/>
              </w:rPr>
            </w:pPr>
            <w:ins w:id="421" w:author="HERO 浩宇" w:date="2023-11-15T11:18:00Z">
              <w:r>
                <w:rPr>
                  <w:rFonts w:hint="eastAsia"/>
                </w:rPr>
                <w:t>图</w:t>
              </w:r>
            </w:ins>
            <w:ins w:id="422" w:author="HERO 浩宇" w:date="2023-11-15T11:17:00Z">
              <w:r>
                <w:rPr>
                  <w:noProof/>
                </w:rPr>
                <w:drawing>
                  <wp:anchor distT="0" distB="0" distL="114300" distR="114300" simplePos="0" relativeHeight="251669504" behindDoc="0" locked="0" layoutInCell="1" allowOverlap="1" wp14:anchorId="1D2FA4A8" wp14:editId="4821D825">
                    <wp:simplePos x="0" y="0"/>
                    <wp:positionH relativeFrom="column">
                      <wp:posOffset>326481</wp:posOffset>
                    </wp:positionH>
                    <wp:positionV relativeFrom="paragraph">
                      <wp:posOffset>125409</wp:posOffset>
                    </wp:positionV>
                    <wp:extent cx="2014220" cy="1816735"/>
                    <wp:effectExtent l="0" t="0" r="508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14220" cy="1816735"/>
                            </a:xfrm>
                            <a:prstGeom prst="rect">
                              <a:avLst/>
                            </a:prstGeom>
                            <a:noFill/>
                          </pic:spPr>
                        </pic:pic>
                      </a:graphicData>
                    </a:graphic>
                    <wp14:sizeRelH relativeFrom="page">
                      <wp14:pctWidth>0</wp14:pctWidth>
                    </wp14:sizeRelH>
                    <wp14:sizeRelV relativeFrom="page">
                      <wp14:pctHeight>0</wp14:pctHeight>
                    </wp14:sizeRelV>
                  </wp:anchor>
                </w:drawing>
              </w:r>
            </w:ins>
            <w:ins w:id="423" w:author="HERO 浩宇" w:date="2023-11-15T11:18:00Z">
              <w:r>
                <w:rPr>
                  <w:rFonts w:hint="eastAsia"/>
                </w:rPr>
                <w:t>6</w:t>
              </w:r>
            </w:ins>
          </w:p>
        </w:tc>
      </w:tr>
    </w:tbl>
    <w:p w14:paraId="33AECC49" w14:textId="029B805E" w:rsidR="000A3646" w:rsidRDefault="000A3646" w:rsidP="000A3646">
      <w:pPr>
        <w:rPr>
          <w:ins w:id="424" w:author="HERO 浩宇" w:date="2023-11-15T08:53:00Z"/>
        </w:rPr>
      </w:pPr>
    </w:p>
    <w:p w14:paraId="0B0A8BEF" w14:textId="6EF4287C" w:rsidR="00004F7A" w:rsidRDefault="00004F7A">
      <w:pPr>
        <w:rPr>
          <w:ins w:id="425" w:author="HERO 浩宇" w:date="2023-11-16T00:01:00Z"/>
        </w:rPr>
      </w:pPr>
      <w:ins w:id="426" w:author="HERO 浩宇" w:date="2023-11-16T00:01:00Z">
        <w:r>
          <w:br w:type="column"/>
        </w:r>
        <w:r>
          <w:br w:type="page"/>
        </w:r>
      </w:ins>
    </w:p>
    <w:p w14:paraId="27C21456" w14:textId="62CED309" w:rsidR="000A3646" w:rsidRPr="00805E16" w:rsidDel="00004F7A" w:rsidRDefault="000A3646">
      <w:pPr>
        <w:rPr>
          <w:del w:id="427" w:author="HERO 浩宇" w:date="2023-11-16T00:01:00Z"/>
        </w:rPr>
        <w:pPrChange w:id="428" w:author="HERO 浩宇" w:date="2023-11-15T08:53:00Z">
          <w:pPr>
            <w:ind w:firstLine="420"/>
          </w:pPr>
        </w:pPrChange>
      </w:pPr>
    </w:p>
    <w:p w14:paraId="6A2690BA" w14:textId="4B8E8105" w:rsidR="00EB560B" w:rsidRDefault="005E2CD2" w:rsidP="005B1E54">
      <w:pPr>
        <w:pStyle w:val="af6"/>
      </w:pPr>
      <w:bookmarkStart w:id="429" w:name="_Toc149671642"/>
      <w:bookmarkEnd w:id="387"/>
      <w:bookmarkEnd w:id="388"/>
      <w:r w:rsidRPr="005E2CD2">
        <w:rPr>
          <w:rFonts w:hint="eastAsia"/>
        </w:rPr>
        <w:t>并发点对点查询任务的性能瓶颈</w:t>
      </w:r>
      <w:bookmarkEnd w:id="429"/>
    </w:p>
    <w:p w14:paraId="34F87B14" w14:textId="338352CA" w:rsidR="00837040" w:rsidRPr="00837040" w:rsidRDefault="00837040" w:rsidP="00616675">
      <w:r>
        <w:tab/>
      </w:r>
      <w:r>
        <w:rPr>
          <w:rFonts w:hint="eastAsia"/>
        </w:rPr>
        <w:t>在本节，我们在gemini系统的基础上实现了当前最先进的点对点查询系统SGraph的并发版本SGraph</w:t>
      </w:r>
      <w:r>
        <w:t>-</w:t>
      </w:r>
      <w:r>
        <w:rPr>
          <w:rFonts w:hint="eastAsia"/>
        </w:rPr>
        <w:t>C，并</w:t>
      </w:r>
      <w:r w:rsidRPr="0087431D">
        <w:t>通过 Twitter评估了</w:t>
      </w:r>
      <w:r>
        <w:rPr>
          <w:rFonts w:hint="eastAsia"/>
        </w:rPr>
        <w:t>SGraph</w:t>
      </w:r>
      <w:r>
        <w:t>-</w:t>
      </w:r>
      <w:r>
        <w:rPr>
          <w:rFonts w:hint="eastAsia"/>
        </w:rPr>
        <w:t>C执行并发点对点查询的性能。以定量地说明现有</w:t>
      </w:r>
      <w:r w:rsidRPr="005E2CD2">
        <w:rPr>
          <w:rFonts w:hint="eastAsia"/>
        </w:rPr>
        <w:t>并发点对点查询</w:t>
      </w:r>
      <w:r>
        <w:rPr>
          <w:rFonts w:hint="eastAsia"/>
        </w:rPr>
        <w:t>方案的性能</w:t>
      </w:r>
      <w:commentRangeStart w:id="430"/>
      <w:r>
        <w:rPr>
          <w:rFonts w:hint="eastAsia"/>
        </w:rPr>
        <w:t>瓶颈</w:t>
      </w:r>
      <w:commentRangeEnd w:id="430"/>
      <w:r w:rsidR="004A7922">
        <w:rPr>
          <w:rStyle w:val="af0"/>
        </w:rPr>
        <w:commentReference w:id="430"/>
      </w:r>
      <w:r>
        <w:rPr>
          <w:rFonts w:hint="eastAsia"/>
        </w:rPr>
        <w:t>。</w:t>
      </w:r>
    </w:p>
    <w:p w14:paraId="4A303BCD" w14:textId="75BFA74C" w:rsidR="00472578" w:rsidRDefault="00CA5C8A" w:rsidP="000534DF">
      <w:pPr>
        <w:rPr>
          <w:ins w:id="431" w:author="HERO 浩宇" w:date="2023-11-15T09:15:00Z"/>
        </w:rPr>
      </w:pPr>
      <w:r>
        <w:tab/>
      </w:r>
      <w:r w:rsidR="005030A8" w:rsidRPr="007B0FC8">
        <w:rPr>
          <w:rFonts w:hint="eastAsia"/>
          <w:b/>
          <w:bCs/>
        </w:rPr>
        <w:t>并发任务的</w:t>
      </w:r>
      <w:bookmarkStart w:id="432" w:name="_Hlk150022979"/>
      <w:r w:rsidR="005030A8" w:rsidRPr="007B0FC8">
        <w:rPr>
          <w:rFonts w:hint="eastAsia"/>
          <w:b/>
          <w:bCs/>
        </w:rPr>
        <w:t>冗余数据访问</w:t>
      </w:r>
      <w:r w:rsidR="00412805" w:rsidRPr="007B0FC8">
        <w:rPr>
          <w:rFonts w:hint="eastAsia"/>
          <w:b/>
          <w:bCs/>
        </w:rPr>
        <w:t>开销</w:t>
      </w:r>
      <w:bookmarkEnd w:id="432"/>
      <w:r w:rsidR="00696FFD">
        <w:rPr>
          <w:rFonts w:hint="eastAsia"/>
          <w:b/>
          <w:bCs/>
        </w:rPr>
        <w:t>。</w:t>
      </w:r>
      <w:r w:rsidR="002732A9">
        <w:rPr>
          <w:rFonts w:hint="eastAsia"/>
        </w:rPr>
        <w:t>我们观察到当</w:t>
      </w:r>
      <w:r w:rsidR="00C70A8F">
        <w:rPr>
          <w:rFonts w:hint="eastAsia"/>
        </w:rPr>
        <w:t>并发点对点查询任务在同一个底层图上执行图遍历</w:t>
      </w:r>
      <w:r w:rsidR="002732A9">
        <w:rPr>
          <w:rFonts w:hint="eastAsia"/>
        </w:rPr>
        <w:t>时</w:t>
      </w:r>
      <w:r w:rsidR="00C70A8F">
        <w:rPr>
          <w:rFonts w:hint="eastAsia"/>
        </w:rPr>
        <w:t>，</w:t>
      </w:r>
      <w:r w:rsidR="005F7177">
        <w:rPr>
          <w:rFonts w:hint="eastAsia"/>
        </w:rPr>
        <w:t>体现出来很明显的数据访问相似性</w:t>
      </w:r>
      <w:r w:rsidR="00C70A8F">
        <w:rPr>
          <w:rFonts w:hint="eastAsia"/>
        </w:rPr>
        <w:t>。</w:t>
      </w:r>
      <w:r w:rsidR="00C70A8F" w:rsidRPr="007B0FC8">
        <w:rPr>
          <w:rFonts w:hint="eastAsia"/>
          <w:highlight w:val="yellow"/>
        </w:rPr>
        <w:t>如图</w:t>
      </w:r>
      <w:del w:id="433" w:author="HERO 浩宇" w:date="2023-11-15T09:12:00Z">
        <w:r w:rsidR="002732A9" w:rsidDel="001E6F08">
          <w:rPr>
            <w:rFonts w:hint="eastAsia"/>
            <w:highlight w:val="yellow"/>
          </w:rPr>
          <w:delText>x</w:delText>
        </w:r>
      </w:del>
      <w:ins w:id="434" w:author="HERO 浩宇" w:date="2023-11-15T09:12:00Z">
        <w:r w:rsidR="001E6F08">
          <w:rPr>
            <w:highlight w:val="yellow"/>
          </w:rPr>
          <w:t>1</w:t>
        </w:r>
      </w:ins>
      <w:r w:rsidR="004607B0">
        <w:rPr>
          <w:rFonts w:hint="eastAsia"/>
          <w:highlight w:val="yellow"/>
        </w:rPr>
        <w:t>，</w:t>
      </w:r>
      <w:del w:id="435" w:author="HERO 浩宇" w:date="2023-11-15T09:12:00Z">
        <w:r w:rsidR="002732A9" w:rsidDel="001E6F08">
          <w:rPr>
            <w:rFonts w:hint="eastAsia"/>
            <w:highlight w:val="yellow"/>
          </w:rPr>
          <w:delText>随着并发查询任务数的提高，有越来越多的图数据分块被1个以上的任务共享</w:delText>
        </w:r>
      </w:del>
      <w:ins w:id="436" w:author="HERO 浩宇" w:date="2023-11-15T09:12:00Z">
        <w:r w:rsidR="001E6F08">
          <w:rPr>
            <w:rFonts w:hint="eastAsia"/>
            <w:highlight w:val="yellow"/>
          </w:rPr>
          <w:t>并发</w:t>
        </w:r>
      </w:ins>
      <w:ins w:id="437" w:author="HERO 浩宇" w:date="2023-11-15T09:13:00Z">
        <w:r w:rsidR="001E6F08">
          <w:rPr>
            <w:rFonts w:hint="eastAsia"/>
            <w:highlight w:val="yellow"/>
          </w:rPr>
          <w:t>任务之间存在很大比例的访问重叠</w:t>
        </w:r>
      </w:ins>
      <w:ins w:id="438" w:author="HERO 浩宇" w:date="2023-11-15T09:14:00Z">
        <w:r w:rsidR="00C30B95">
          <w:rPr>
            <w:rFonts w:hint="eastAsia"/>
            <w:highlight w:val="yellow"/>
          </w:rPr>
          <w:t>，特别地，相似任务的重叠比例更高</w:t>
        </w:r>
      </w:ins>
      <w:ins w:id="439" w:author="HERO 浩宇" w:date="2023-11-15T09:39:00Z">
        <w:r w:rsidR="00067E57" w:rsidRPr="00067E57">
          <w:t>(more details are given in Section</w:t>
        </w:r>
        <w:r w:rsidR="00067E57">
          <w:rPr>
            <w:rFonts w:hint="eastAsia"/>
          </w:rPr>
          <w:t>xx</w:t>
        </w:r>
        <w:r w:rsidR="00067E57" w:rsidRPr="00067E57">
          <w:t>)</w:t>
        </w:r>
      </w:ins>
      <w:r w:rsidR="001B060E">
        <w:rPr>
          <w:rFonts w:hint="eastAsia"/>
        </w:rPr>
        <w:t>。然而</w:t>
      </w:r>
      <w:r w:rsidR="00586540">
        <w:rPr>
          <w:rFonts w:hint="eastAsia"/>
        </w:rPr>
        <w:t>在传统的“任务-</w:t>
      </w:r>
      <w:r w:rsidR="00586540">
        <w:t>&gt;</w:t>
      </w:r>
      <w:r w:rsidR="00586540">
        <w:rPr>
          <w:rFonts w:hint="eastAsia"/>
        </w:rPr>
        <w:t>数据”调度模式下</w:t>
      </w:r>
      <w:r w:rsidR="005B736B">
        <w:rPr>
          <w:rFonts w:hint="eastAsia"/>
        </w:rPr>
        <w:t>，</w:t>
      </w:r>
      <w:ins w:id="440" w:author="HERO 浩宇" w:date="2023-11-15T23:01:00Z">
        <w:r w:rsidR="00981063">
          <w:rPr>
            <w:rFonts w:hint="eastAsia"/>
          </w:rPr>
          <w:t>不同任务</w:t>
        </w:r>
      </w:ins>
      <w:ins w:id="441" w:author="HERO 浩宇" w:date="2023-11-15T23:02:00Z">
        <w:r w:rsidR="001066EA">
          <w:rPr>
            <w:rFonts w:hint="eastAsia"/>
          </w:rPr>
          <w:t>独立</w:t>
        </w:r>
      </w:ins>
      <w:ins w:id="442" w:author="HERO 浩宇" w:date="2023-11-15T23:01:00Z">
        <w:r w:rsidR="00981063">
          <w:rPr>
            <w:rFonts w:hint="eastAsia"/>
          </w:rPr>
          <w:t>执行查询</w:t>
        </w:r>
      </w:ins>
      <w:ins w:id="443" w:author="HERO 浩宇" w:date="2023-11-15T23:02:00Z">
        <w:r w:rsidR="00981063">
          <w:rPr>
            <w:rFonts w:hint="eastAsia"/>
          </w:rPr>
          <w:t>，</w:t>
        </w:r>
      </w:ins>
      <w:ins w:id="444" w:author="HERO 浩宇" w:date="2023-11-15T23:00:00Z">
        <w:r w:rsidR="004D2413" w:rsidRPr="004D2413">
          <w:t>因此它们会相互争用有限的缓存来存储</w:t>
        </w:r>
      </w:ins>
      <w:ins w:id="445" w:author="HERO 浩宇" w:date="2023-11-15T23:03:00Z">
        <w:r w:rsidR="001066EA">
          <w:rPr>
            <w:rFonts w:hint="eastAsia"/>
          </w:rPr>
          <w:t>各自</w:t>
        </w:r>
        <w:r w:rsidR="001066EA">
          <w:rPr>
            <w:rFonts w:hint="eastAsia"/>
          </w:rPr>
          <w:t>所需要的图数据分块</w:t>
        </w:r>
        <w:r w:rsidR="00FE0A50">
          <w:rPr>
            <w:rFonts w:hint="eastAsia"/>
          </w:rPr>
          <w:t>，哪怕这些数据分块是重叠的</w:t>
        </w:r>
      </w:ins>
      <w:ins w:id="446" w:author="HERO 浩宇" w:date="2023-11-15T23:00:00Z">
        <w:r w:rsidR="004D2413" w:rsidRPr="004D2413">
          <w:t>。这会导致严重的缓存抖动并降低处理</w:t>
        </w:r>
      </w:ins>
      <w:ins w:id="447" w:author="HERO 浩宇" w:date="2023-11-15T23:03:00Z">
        <w:r w:rsidR="00FE0A50">
          <w:rPr>
            <w:rFonts w:hint="eastAsia"/>
          </w:rPr>
          <w:t>并发点对点</w:t>
        </w:r>
      </w:ins>
      <w:ins w:id="448" w:author="HERO 浩宇" w:date="2023-11-15T23:04:00Z">
        <w:r w:rsidR="00FE0A50">
          <w:rPr>
            <w:rFonts w:hint="eastAsia"/>
          </w:rPr>
          <w:t>查询</w:t>
        </w:r>
      </w:ins>
      <w:ins w:id="449" w:author="HERO 浩宇" w:date="2023-11-15T23:00:00Z">
        <w:r w:rsidR="004D2413" w:rsidRPr="004D2413">
          <w:t>的性能</w:t>
        </w:r>
      </w:ins>
      <w:del w:id="450" w:author="HERO 浩宇" w:date="2023-11-15T23:04:00Z">
        <w:r w:rsidR="00D448A9" w:rsidDel="00AE5430">
          <w:rPr>
            <w:rFonts w:hint="eastAsia"/>
          </w:rPr>
          <w:delText>不同任务</w:delText>
        </w:r>
        <w:r w:rsidR="00586540" w:rsidDel="00AE5430">
          <w:rPr>
            <w:rFonts w:hint="eastAsia"/>
          </w:rPr>
          <w:delText>会在不同时刻</w:delText>
        </w:r>
        <w:r w:rsidR="00D448A9" w:rsidDel="00AE5430">
          <w:rPr>
            <w:rFonts w:hint="eastAsia"/>
          </w:rPr>
          <w:delText>独立</w:delText>
        </w:r>
        <w:r w:rsidR="00D77607" w:rsidDel="00AE5430">
          <w:rPr>
            <w:rFonts w:hint="eastAsia"/>
          </w:rPr>
          <w:delText>将自己所需要的</w:delText>
        </w:r>
        <w:r w:rsidR="005B5039" w:rsidDel="00AE5430">
          <w:rPr>
            <w:rFonts w:hint="eastAsia"/>
          </w:rPr>
          <w:delText>图</w:delText>
        </w:r>
        <w:r w:rsidR="00D77607" w:rsidDel="00AE5430">
          <w:rPr>
            <w:rFonts w:hint="eastAsia"/>
          </w:rPr>
          <w:delText>数据</w:delText>
        </w:r>
        <w:r w:rsidR="005B5039" w:rsidDel="00AE5430">
          <w:rPr>
            <w:rFonts w:hint="eastAsia"/>
          </w:rPr>
          <w:delText>分块</w:delText>
        </w:r>
        <w:r w:rsidR="00D77607" w:rsidDel="00AE5430">
          <w:rPr>
            <w:rFonts w:hint="eastAsia"/>
          </w:rPr>
          <w:delText>加载到缓存处理</w:delText>
        </w:r>
        <w:r w:rsidR="00837040" w:rsidDel="00AE5430">
          <w:rPr>
            <w:rFonts w:hint="eastAsia"/>
          </w:rPr>
          <w:delText>。这意味着</w:delText>
        </w:r>
        <w:r w:rsidR="002732A9" w:rsidDel="00AE5430">
          <w:rPr>
            <w:rFonts w:hint="eastAsia"/>
          </w:rPr>
          <w:delText>需要</w:delText>
        </w:r>
        <w:r w:rsidR="005B5039" w:rsidDel="00AE5430">
          <w:rPr>
            <w:rFonts w:hint="eastAsia"/>
          </w:rPr>
          <w:delText>在</w:delText>
        </w:r>
        <w:r w:rsidR="002732A9" w:rsidDel="00AE5430">
          <w:rPr>
            <w:rFonts w:hint="eastAsia"/>
          </w:rPr>
          <w:delText>资源有限的</w:delText>
        </w:r>
        <w:r w:rsidR="005B5039" w:rsidDel="00AE5430">
          <w:rPr>
            <w:rFonts w:hint="eastAsia"/>
          </w:rPr>
          <w:delText>缓存中保存</w:delText>
        </w:r>
        <w:r w:rsidR="00A469BB" w:rsidDel="00AE5430">
          <w:rPr>
            <w:rFonts w:hint="eastAsia"/>
          </w:rPr>
          <w:delText>相同图分块</w:delText>
        </w:r>
        <w:r w:rsidR="005B5039" w:rsidDel="00AE5430">
          <w:rPr>
            <w:rFonts w:hint="eastAsia"/>
          </w:rPr>
          <w:delText>的</w:delText>
        </w:r>
        <w:r w:rsidR="00A469BB" w:rsidDel="00AE5430">
          <w:rPr>
            <w:rFonts w:hint="eastAsia"/>
          </w:rPr>
          <w:delText>多个副本</w:delText>
        </w:r>
        <w:r w:rsidR="002732A9" w:rsidDel="00AE5430">
          <w:rPr>
            <w:rFonts w:hint="eastAsia"/>
          </w:rPr>
          <w:delText>，</w:delText>
        </w:r>
        <w:r w:rsidR="00837040" w:rsidDel="00AE5430">
          <w:rPr>
            <w:rFonts w:hint="eastAsia"/>
          </w:rPr>
          <w:delText>从而加剧了缓存冲突</w:delText>
        </w:r>
      </w:del>
      <w:r w:rsidR="00A469BB">
        <w:rPr>
          <w:rFonts w:hint="eastAsia"/>
        </w:rPr>
        <w:t>。</w:t>
      </w:r>
      <w:del w:id="451" w:author="HERO 浩宇" w:date="2023-11-15T09:41:00Z">
        <w:r w:rsidR="002732A9" w:rsidRPr="00616675" w:rsidDel="00040151">
          <w:rPr>
            <w:rFonts w:hint="eastAsia"/>
            <w:highlight w:val="yellow"/>
          </w:rPr>
          <w:delText>图</w:delText>
        </w:r>
        <w:r w:rsidR="002732A9" w:rsidRPr="00616675" w:rsidDel="00040151">
          <w:rPr>
            <w:highlight w:val="yellow"/>
          </w:rPr>
          <w:delText>x</w:delText>
        </w:r>
      </w:del>
      <w:ins w:id="452" w:author="HERO 浩宇" w:date="2023-11-15T09:41:00Z">
        <w:r w:rsidR="00040151">
          <w:rPr>
            <w:rFonts w:hint="eastAsia"/>
            <w:highlight w:val="yellow"/>
          </w:rPr>
          <w:t>表1</w:t>
        </w:r>
      </w:ins>
      <w:r w:rsidR="002732A9" w:rsidRPr="00616675">
        <w:rPr>
          <w:highlight w:val="yellow"/>
        </w:rPr>
        <w:t>表明</w:t>
      </w:r>
      <w:r w:rsidR="00A469BB">
        <w:rPr>
          <w:rFonts w:hint="eastAsia"/>
        </w:rPr>
        <w:t>，随着并发数目的增大，</w:t>
      </w:r>
      <w:r w:rsidR="00837040">
        <w:rPr>
          <w:rFonts w:hint="eastAsia"/>
        </w:rPr>
        <w:t>查询任务的</w:t>
      </w:r>
      <w:r w:rsidR="002C4CA4">
        <w:rPr>
          <w:rFonts w:hint="eastAsia"/>
        </w:rPr>
        <w:t>缓存未命中</w:t>
      </w:r>
      <w:r w:rsidR="00837040">
        <w:rPr>
          <w:rFonts w:hint="eastAsia"/>
        </w:rPr>
        <w:t>率也急剧增大。</w:t>
      </w:r>
      <w:del w:id="453" w:author="HERO 浩宇" w:date="2023-11-15T09:42:00Z">
        <w:r w:rsidR="00837040" w:rsidDel="00040151">
          <w:rPr>
            <w:rFonts w:hint="eastAsia"/>
          </w:rPr>
          <w:delText>如</w:delText>
        </w:r>
        <w:r w:rsidR="00837040" w:rsidRPr="00616675" w:rsidDel="00040151">
          <w:rPr>
            <w:rFonts w:hint="eastAsia"/>
            <w:highlight w:val="yellow"/>
          </w:rPr>
          <w:delText>图x</w:delText>
        </w:r>
        <w:r w:rsidR="00837040" w:rsidDel="00040151">
          <w:rPr>
            <w:rFonts w:hint="eastAsia"/>
          </w:rPr>
          <w:delText>所示</w:delText>
        </w:r>
      </w:del>
      <w:ins w:id="454" w:author="HERO 浩宇" w:date="2023-11-15T09:42:00Z">
        <w:r w:rsidR="00040151">
          <w:rPr>
            <w:rFonts w:hint="eastAsia"/>
          </w:rPr>
          <w:t>并且</w:t>
        </w:r>
      </w:ins>
      <w:del w:id="455" w:author="HERO 浩宇" w:date="2023-11-15T09:42:00Z">
        <w:r w:rsidR="00837040" w:rsidDel="00040151">
          <w:rPr>
            <w:rFonts w:hint="eastAsia"/>
          </w:rPr>
          <w:delText>，</w:delText>
        </w:r>
      </w:del>
      <w:r w:rsidR="00837040">
        <w:rPr>
          <w:rFonts w:hint="eastAsia"/>
        </w:rPr>
        <w:t>虽然并发执行的整体效果优于线性执行，但是由于前面提到的冗余数据访问开销，</w:t>
      </w:r>
      <w:r w:rsidR="00837040" w:rsidRPr="00837040">
        <w:rPr>
          <w:rFonts w:hint="eastAsia"/>
        </w:rPr>
        <w:t>随着</w:t>
      </w:r>
      <w:r w:rsidR="00837040">
        <w:rPr>
          <w:rFonts w:hint="eastAsia"/>
        </w:rPr>
        <w:t>查询任务</w:t>
      </w:r>
      <w:r w:rsidR="00837040" w:rsidRPr="00837040">
        <w:rPr>
          <w:rFonts w:hint="eastAsia"/>
        </w:rPr>
        <w:t>数量</w:t>
      </w:r>
      <w:r w:rsidR="00837040">
        <w:rPr>
          <w:rFonts w:hint="eastAsia"/>
        </w:rPr>
        <w:t>额</w:t>
      </w:r>
      <w:r w:rsidR="00837040" w:rsidRPr="00837040">
        <w:rPr>
          <w:rFonts w:hint="eastAsia"/>
        </w:rPr>
        <w:t>增加每个</w:t>
      </w:r>
      <w:r w:rsidR="00837040">
        <w:rPr>
          <w:rFonts w:hint="eastAsia"/>
        </w:rPr>
        <w:t>任务</w:t>
      </w:r>
      <w:r w:rsidR="00837040" w:rsidRPr="00837040">
        <w:rPr>
          <w:rFonts w:hint="eastAsia"/>
        </w:rPr>
        <w:t>的平均</w:t>
      </w:r>
      <w:r w:rsidR="00837040">
        <w:rPr>
          <w:rFonts w:hint="eastAsia"/>
        </w:rPr>
        <w:t>查询</w:t>
      </w:r>
      <w:r w:rsidR="00837040" w:rsidRPr="00837040">
        <w:rPr>
          <w:rFonts w:hint="eastAsia"/>
        </w:rPr>
        <w:t>时间</w:t>
      </w:r>
      <w:r w:rsidR="00837040">
        <w:rPr>
          <w:rFonts w:hint="eastAsia"/>
        </w:rPr>
        <w:t>显著</w:t>
      </w:r>
      <w:commentRangeStart w:id="456"/>
      <w:r w:rsidR="00837040" w:rsidRPr="00837040">
        <w:rPr>
          <w:rFonts w:hint="eastAsia"/>
        </w:rPr>
        <w:t>增加</w:t>
      </w:r>
      <w:commentRangeEnd w:id="456"/>
      <w:r w:rsidR="00696FFD">
        <w:rPr>
          <w:rStyle w:val="af0"/>
        </w:rPr>
        <w:commentReference w:id="456"/>
      </w:r>
      <w:r w:rsidR="00837040">
        <w:rPr>
          <w:rFonts w:hint="eastAsia"/>
        </w:rPr>
        <w:t>。</w:t>
      </w:r>
      <w:ins w:id="457" w:author="HERO 浩宇" w:date="2023-11-16T00:11:00Z">
        <w:r w:rsidR="003E50D7" w:rsidRPr="00DD1FD8">
          <w:rPr>
            <w:rFonts w:hint="eastAsia"/>
          </w:rPr>
          <w:t>注意，并发方式的总执行时间是这些作业执行时间的最大值，而顺序方式是所有作业执行时间的总和</w:t>
        </w:r>
        <w:r w:rsidR="003E50D7">
          <w:rPr>
            <w:rFonts w:hint="eastAsia"/>
          </w:rPr>
          <w:t>。</w:t>
        </w:r>
      </w:ins>
    </w:p>
    <w:p w14:paraId="070080E4" w14:textId="3382EF64" w:rsidR="00A9484D" w:rsidRDefault="00004F7A">
      <w:pPr>
        <w:rPr>
          <w:ins w:id="458" w:author="HERO 浩宇" w:date="2023-11-15T09:15:00Z"/>
        </w:rPr>
      </w:pPr>
      <w:ins w:id="459" w:author="HERO 浩宇" w:date="2023-11-16T00:01:00Z">
        <w:r>
          <w:br w:type="column"/>
        </w:r>
      </w:ins>
    </w:p>
    <w:p w14:paraId="082EB963" w14:textId="55A78C69" w:rsidR="00E64ADF" w:rsidDel="00350128" w:rsidRDefault="00E64ADF">
      <w:pPr>
        <w:rPr>
          <w:del w:id="460" w:author="HERO 浩宇" w:date="2023-11-15T10:15:00Z"/>
        </w:rPr>
      </w:pPr>
    </w:p>
    <w:p w14:paraId="0E810B5A" w14:textId="17C28432" w:rsidR="00147436" w:rsidRPr="002F34A1" w:rsidRDefault="00BE482A" w:rsidP="00E2159E">
      <w:pPr>
        <w:rPr>
          <w:b/>
          <w:bCs/>
          <w:highlight w:val="yellow"/>
        </w:rPr>
      </w:pPr>
      <w:del w:id="461" w:author="HERO 浩宇" w:date="2023-11-15T10:15:00Z">
        <w:r w:rsidDel="00350128">
          <w:br w:type="column"/>
        </w:r>
      </w:del>
      <w:r w:rsidR="00147436" w:rsidRPr="002F34A1">
        <w:rPr>
          <w:b/>
          <w:bCs/>
        </w:rPr>
        <w:t>Performance Bottlenecks in Concurrent Point-to-Point Query Tasks</w:t>
      </w:r>
    </w:p>
    <w:p w14:paraId="7900DC63" w14:textId="76CC637A" w:rsidR="00696FFD" w:rsidRPr="00696FFD" w:rsidRDefault="00696FFD" w:rsidP="00696FFD">
      <w:pPr>
        <w:rPr>
          <w:sz w:val="18"/>
          <w:szCs w:val="18"/>
        </w:rPr>
      </w:pPr>
    </w:p>
    <w:p w14:paraId="5386AA3F" w14:textId="26BEF309" w:rsidR="00696FFD" w:rsidRDefault="00696FFD" w:rsidP="00E948B2">
      <w:pPr>
        <w:rPr>
          <w:sz w:val="18"/>
          <w:szCs w:val="18"/>
        </w:rPr>
      </w:pPr>
      <w:r w:rsidRPr="00696FFD">
        <w:rPr>
          <w:sz w:val="18"/>
          <w:szCs w:val="18"/>
        </w:rPr>
        <w:t>In this section, we have developed the concurrent version SGraph-C based on the Gemini system, which is currently at the forefront of pairwise query systems. We evaluated the performance of SGraph-C in executing concurrent pairwise queries through Twitter, aiming to quantitatively illustrate the performance bottlenecks of existing concurrent pairwise query solutions.</w:t>
      </w:r>
      <w:r>
        <w:rPr>
          <w:sz w:val="18"/>
          <w:szCs w:val="18"/>
        </w:rPr>
        <w:br/>
      </w:r>
      <w:r w:rsidR="00941093" w:rsidRPr="00941093">
        <w:rPr>
          <w:sz w:val="18"/>
          <w:szCs w:val="18"/>
        </w:rPr>
        <w:t xml:space="preserve">The redundant data access overhead of concurrent tasks is evident. </w:t>
      </w:r>
      <w:ins w:id="462" w:author="HERO 浩宇" w:date="2023-11-19T21:13:00Z">
        <w:r w:rsidR="002E7888" w:rsidRPr="002E7888">
          <w:rPr>
            <w:sz w:val="18"/>
            <w:szCs w:val="18"/>
          </w:rPr>
          <w:t>We observe that when concurrent pairwise query tasks execute graph traversal on the same underlying graph, a significant portion of their traversal paths exhibits clear data access similarities. As shown in Figure 3x, our data indicates that there is a substantial overlap in data access among concurrent tasks, with a higher overlap ratio for similar tasks (more details are provided in Section xx). However, in the traditional "task-&gt;data" scheduling mode, different tasks independently execute queries, leading to competition for limited cache space to store their respective graph data chunks, even when these data chunks overlap. This results in severe cache thrashing and a reduction in the performance of processing concurrent pairwise queries. Table 1 illustrates that, with an increase in the number of concurrent tasks, the cache miss rate for query tasks sharply rises. Although the overall performance of concurrent execution surpasses linear execution, the average query time per task significantly increases with the growing number of query tasks due to the mentioned redundant data access overhead. It is essential to note that the total execution time in the concurrent mode is the maximum among the execution times of these tasks, while in the sequential mode, it is the sum of all task execution times.</w:t>
        </w:r>
      </w:ins>
      <w:del w:id="463" w:author="HERO 浩宇" w:date="2023-11-19T21:13:00Z">
        <w:r w:rsidR="00941093" w:rsidRPr="00941093" w:rsidDel="002E7888">
          <w:rPr>
            <w:sz w:val="18"/>
            <w:szCs w:val="18"/>
          </w:rPr>
          <w:delText>We observe that when concurrent pairwise query tasks execute graph traversal on the same underlying graph, a significant portion of their traversal paths exhibits clear data access similarities. As shown in Figure 3x, our data indicates that... with the increase in the number of concurrent query tasks, more and more graph data chunks are shared by more than one task. However, in the traditional "task-&gt;data" scheduling mode, different tasks independently load the graph data chunks they need into the cache for processing at different times. This means that multiple copies of the same graph chunk need to be stored in the cache, exacerbating cache conflicts. Due to the limited space of the cache, Figure x illustrates that, as the concurrency increases, resource competition between query tasks leads to a significant increase in cache miss rates, resulting in substantial performance loss. As shown in Figure x, although the overall performance of concurrent execution is better than linear execution, the average query time per task significantly increases with the number of query tasks due to the mentioned redundant data access overhead.</w:delText>
        </w:r>
      </w:del>
    </w:p>
    <w:p w14:paraId="1F429F01" w14:textId="37B91C7D" w:rsidR="00696FFD" w:rsidRDefault="00696FFD" w:rsidP="00E948B2">
      <w:pPr>
        <w:rPr>
          <w:sz w:val="18"/>
          <w:szCs w:val="18"/>
        </w:rPr>
      </w:pPr>
      <w:r>
        <w:rPr>
          <w:sz w:val="18"/>
          <w:szCs w:val="18"/>
        </w:rPr>
        <w:br w:type="page"/>
      </w:r>
    </w:p>
    <w:p w14:paraId="26E56883" w14:textId="40881C02" w:rsidR="008F7EC8" w:rsidRDefault="00E948B2">
      <w:r w:rsidRPr="002F34A1">
        <w:lastRenderedPageBreak/>
        <w:tab/>
      </w:r>
      <w:r w:rsidRPr="00F350E4">
        <w:rPr>
          <w:rFonts w:hint="eastAsia"/>
          <w:b/>
          <w:bCs/>
        </w:rPr>
        <w:t>并发任务的冗余计算开销</w:t>
      </w:r>
      <w:r w:rsidR="00696FFD">
        <w:rPr>
          <w:rFonts w:hint="eastAsia"/>
          <w:b/>
          <w:bCs/>
        </w:rPr>
        <w:t>。</w:t>
      </w:r>
      <w:r>
        <w:rPr>
          <w:rFonts w:hint="eastAsia"/>
        </w:rPr>
        <w:t>由于图数据的幂律分布特性，少数</w:t>
      </w:r>
      <w:r w:rsidR="007C260A">
        <w:rPr>
          <w:rFonts w:hint="eastAsia"/>
        </w:rPr>
        <w:t>热</w:t>
      </w:r>
      <w:r>
        <w:rPr>
          <w:rFonts w:hint="eastAsia"/>
        </w:rPr>
        <w:t>顶点连接了大部分边。因此，</w:t>
      </w:r>
      <w:r w:rsidRPr="00F350E4">
        <w:rPr>
          <w:rFonts w:hint="eastAsia"/>
          <w:highlight w:val="yellow"/>
        </w:rPr>
        <w:t>如图</w:t>
      </w:r>
      <w:del w:id="464" w:author="HERO 浩宇" w:date="2023-11-15T10:03:00Z">
        <w:r w:rsidR="007C260A" w:rsidDel="001A4DBA">
          <w:rPr>
            <w:highlight w:val="yellow"/>
          </w:rPr>
          <w:delText>x</w:delText>
        </w:r>
      </w:del>
      <w:ins w:id="465" w:author="HERO 浩宇" w:date="2023-11-15T10:03:00Z">
        <w:r w:rsidR="001A4DBA">
          <w:rPr>
            <w:highlight w:val="yellow"/>
          </w:rPr>
          <w:t>2</w:t>
        </w:r>
      </w:ins>
      <w:r w:rsidRPr="00F350E4">
        <w:rPr>
          <w:highlight w:val="yellow"/>
        </w:rPr>
        <w:t>所示</w:t>
      </w:r>
      <w:r>
        <w:t>，尽管</w:t>
      </w:r>
      <w:r w:rsidR="007C260A">
        <w:t>热</w:t>
      </w:r>
      <w:r>
        <w:t>顶点仅占总顶点数的一小部分（XX%），它们却出现在许多路径中（XX%）。</w:t>
      </w:r>
      <w:r w:rsidR="00BA27C8">
        <w:rPr>
          <w:rFonts w:hint="eastAsia"/>
        </w:rPr>
        <w:t>并且</w:t>
      </w:r>
      <w:del w:id="466" w:author="HERO 浩宇" w:date="2023-11-15T10:12:00Z">
        <w:r w:rsidR="00E77C83" w:rsidDel="0017718A">
          <w:rPr>
            <w:rFonts w:hint="eastAsia"/>
          </w:rPr>
          <w:delText>拥有更高</w:delText>
        </w:r>
      </w:del>
      <w:r w:rsidR="00493017">
        <w:rPr>
          <w:rFonts w:hint="eastAsia"/>
        </w:rPr>
        <w:t>共享</w:t>
      </w:r>
      <w:r w:rsidR="00E77C83">
        <w:rPr>
          <w:rFonts w:hint="eastAsia"/>
        </w:rPr>
        <w:t>程度</w:t>
      </w:r>
      <w:ins w:id="467" w:author="HERO 浩宇" w:date="2023-11-15T10:12:00Z">
        <w:r w:rsidR="0017718A">
          <w:rPr>
            <w:rFonts w:hint="eastAsia"/>
          </w:rPr>
          <w:t>越高</w:t>
        </w:r>
      </w:ins>
      <w:r w:rsidR="00E77C83">
        <w:rPr>
          <w:rFonts w:hint="eastAsia"/>
        </w:rPr>
        <w:t>的图</w:t>
      </w:r>
      <w:ins w:id="468" w:author="HERO 浩宇" w:date="2023-11-15T10:12:00Z">
        <w:r w:rsidR="0017718A">
          <w:rPr>
            <w:rFonts w:hint="eastAsia"/>
          </w:rPr>
          <w:t>数据中</w:t>
        </w:r>
      </w:ins>
      <w:del w:id="469" w:author="HERO 浩宇" w:date="2023-11-15T10:12:00Z">
        <w:r w:rsidR="00E77C83" w:rsidDel="0017718A">
          <w:rPr>
            <w:rFonts w:hint="eastAsia"/>
          </w:rPr>
          <w:delText>分区</w:delText>
        </w:r>
      </w:del>
      <w:r w:rsidR="007C260A">
        <w:rPr>
          <w:rFonts w:hint="eastAsia"/>
        </w:rPr>
        <w:t>热</w:t>
      </w:r>
      <w:r w:rsidR="00E77C83">
        <w:rPr>
          <w:rFonts w:hint="eastAsia"/>
        </w:rPr>
        <w:t>顶点的比例越高</w:t>
      </w:r>
      <w:r>
        <w:t>。这意味着不同的查询任务会重复</w:t>
      </w:r>
      <w:r w:rsidR="002800B9">
        <w:rPr>
          <w:rFonts w:hint="eastAsia"/>
        </w:rPr>
        <w:t>计算</w:t>
      </w:r>
      <w:r w:rsidR="007C260A">
        <w:t>热</w:t>
      </w:r>
      <w:r>
        <w:t>顶点之间的</w:t>
      </w:r>
      <w:r w:rsidR="007C260A">
        <w:rPr>
          <w:rFonts w:hint="eastAsia"/>
        </w:rPr>
        <w:t>热</w:t>
      </w:r>
      <w:r>
        <w:t>路径</w:t>
      </w:r>
      <w:r w:rsidR="002800B9">
        <w:rPr>
          <w:rFonts w:hint="eastAsia"/>
        </w:rPr>
        <w:t>，体现出了并发任务之间的计算相似性</w:t>
      </w:r>
      <w:r>
        <w:t>。在一个图快照周期内，</w:t>
      </w:r>
      <w:r w:rsidR="00BA27C8">
        <w:rPr>
          <w:rFonts w:hint="eastAsia"/>
        </w:rPr>
        <w:t>对相同</w:t>
      </w:r>
      <w:r>
        <w:t>顶点</w:t>
      </w:r>
      <w:r w:rsidR="00BA27C8">
        <w:rPr>
          <w:rFonts w:hint="eastAsia"/>
        </w:rPr>
        <w:t>对的路径计算结果是相同的，这</w:t>
      </w:r>
      <w:r w:rsidR="00F84EBA">
        <w:rPr>
          <w:rFonts w:hint="eastAsia"/>
        </w:rPr>
        <w:t>意味着并发任务的大量计算是</w:t>
      </w:r>
      <w:r w:rsidR="00BA27C8">
        <w:rPr>
          <w:rFonts w:hint="eastAsia"/>
        </w:rPr>
        <w:t>冗余</w:t>
      </w:r>
      <w:r w:rsidR="00F84EBA">
        <w:rPr>
          <w:rFonts w:hint="eastAsia"/>
        </w:rPr>
        <w:t>的</w:t>
      </w:r>
      <w:r w:rsidR="00BA27C8">
        <w:rPr>
          <w:rFonts w:hint="eastAsia"/>
        </w:rPr>
        <w:t>。</w:t>
      </w:r>
      <w:r>
        <w:t>此外，</w:t>
      </w:r>
      <w:del w:id="470" w:author="HERO 浩宇" w:date="2023-11-15T10:04:00Z">
        <w:r w:rsidR="007C260A" w:rsidRPr="00616675" w:rsidDel="001A4DBA">
          <w:rPr>
            <w:rFonts w:hint="eastAsia"/>
            <w:highlight w:val="yellow"/>
          </w:rPr>
          <w:delText>如图</w:delText>
        </w:r>
        <w:r w:rsidR="007C260A" w:rsidDel="001A4DBA">
          <w:rPr>
            <w:rFonts w:hint="eastAsia"/>
            <w:highlight w:val="yellow"/>
          </w:rPr>
          <w:delText>x</w:delText>
        </w:r>
        <w:r w:rsidR="007C260A" w:rsidRPr="00616675" w:rsidDel="001A4DBA">
          <w:rPr>
            <w:rFonts w:hint="eastAsia"/>
            <w:highlight w:val="yellow"/>
          </w:rPr>
          <w:delText>所示</w:delText>
        </w:r>
        <w:r w:rsidR="007C260A" w:rsidDel="001A4DBA">
          <w:rPr>
            <w:rFonts w:hint="eastAsia"/>
          </w:rPr>
          <w:delText>，</w:delText>
        </w:r>
      </w:del>
      <w:r>
        <w:t>由于</w:t>
      </w:r>
      <w:r w:rsidR="007C260A">
        <w:t>热</w:t>
      </w:r>
      <w:r>
        <w:t>顶点</w:t>
      </w:r>
      <w:r w:rsidR="007C260A">
        <w:rPr>
          <w:rFonts w:hint="eastAsia"/>
        </w:rPr>
        <w:t>往往</w:t>
      </w:r>
      <w:r>
        <w:t>拥有大量出边和入边，</w:t>
      </w:r>
      <w:r w:rsidR="007C260A">
        <w:rPr>
          <w:rFonts w:hint="eastAsia"/>
        </w:rPr>
        <w:t>它带来的计算开销也远大于普通的</w:t>
      </w:r>
      <w:commentRangeStart w:id="471"/>
      <w:r w:rsidR="007C260A">
        <w:rPr>
          <w:rFonts w:hint="eastAsia"/>
        </w:rPr>
        <w:t>顶点</w:t>
      </w:r>
      <w:commentRangeEnd w:id="471"/>
      <w:r w:rsidR="00C722C9">
        <w:rPr>
          <w:rStyle w:val="af0"/>
        </w:rPr>
        <w:commentReference w:id="471"/>
      </w:r>
      <w:r>
        <w:t>。</w:t>
      </w:r>
    </w:p>
    <w:p w14:paraId="4F5BEDC7" w14:textId="30393537" w:rsidR="00E948B2" w:rsidRDefault="00E948B2">
      <w:pPr>
        <w:ind w:firstLine="420"/>
      </w:pPr>
      <w:r>
        <w:t>一些现有的解决方案尝试建立全局索引</w:t>
      </w:r>
      <w:r w:rsidR="00DF1ECD">
        <w:rPr>
          <w:rFonts w:hint="eastAsia"/>
        </w:rPr>
        <w:t>机制</w:t>
      </w:r>
      <w:r w:rsidR="00EE759E">
        <w:rPr>
          <w:rFonts w:hint="eastAsia"/>
        </w:rPr>
        <w:t>[</w:t>
      </w:r>
      <w:r w:rsidR="00EE759E">
        <w:t>x]</w:t>
      </w:r>
      <w:r w:rsidR="002800B9">
        <w:rPr>
          <w:rFonts w:hint="eastAsia"/>
        </w:rPr>
        <w:t>来利用计算相似性</w:t>
      </w:r>
      <w:r>
        <w:rPr>
          <w:rFonts w:hint="eastAsia"/>
        </w:rPr>
        <w:t>。</w:t>
      </w:r>
      <w:r w:rsidR="00785727">
        <w:rPr>
          <w:rFonts w:hint="eastAsia"/>
        </w:rPr>
        <w:t>然而</w:t>
      </w:r>
      <w:r w:rsidR="00785727" w:rsidRPr="00785727">
        <w:rPr>
          <w:rFonts w:hint="eastAsia"/>
        </w:rPr>
        <w:t>全局索引</w:t>
      </w:r>
      <w:r w:rsidR="00785727">
        <w:rPr>
          <w:rFonts w:hint="eastAsia"/>
        </w:rPr>
        <w:t>机制</w:t>
      </w:r>
      <w:r w:rsidR="00785727" w:rsidRPr="00785727">
        <w:rPr>
          <w:rFonts w:hint="eastAsia"/>
        </w:rPr>
        <w:t>存在天然缺陷。缺陷</w:t>
      </w:r>
      <w:r w:rsidR="00785727" w:rsidRPr="00785727">
        <w:t>1：</w:t>
      </w:r>
      <w:r w:rsidR="00DA3D61">
        <w:rPr>
          <w:rFonts w:hint="eastAsia"/>
        </w:rPr>
        <w:t>全局索引需要记录高度顶点与其它所有顶点的路径值</w:t>
      </w:r>
      <w:r w:rsidR="00785727" w:rsidRPr="00785727">
        <w:t>，当图的规模非常大时，建立索引的计算开销和存储开销会很大。</w:t>
      </w:r>
      <w:r w:rsidR="00DA3D61" w:rsidRPr="00F350E4">
        <w:rPr>
          <w:rFonts w:hint="eastAsia"/>
          <w:highlight w:val="yellow"/>
        </w:rPr>
        <w:t>如图</w:t>
      </w:r>
      <w:del w:id="472" w:author="HERO 浩宇" w:date="2023-11-15T10:14:00Z">
        <w:r w:rsidR="00DA3D61" w:rsidDel="00CB28C9">
          <w:rPr>
            <w:highlight w:val="yellow"/>
          </w:rPr>
          <w:delText>x</w:delText>
        </w:r>
        <w:r w:rsidR="00DA3D61" w:rsidDel="00CB28C9">
          <w:rPr>
            <w:rFonts w:hint="eastAsia"/>
            <w:highlight w:val="yellow"/>
          </w:rPr>
          <w:delText>和x</w:delText>
        </w:r>
      </w:del>
      <w:ins w:id="473" w:author="HERO 浩宇" w:date="2023-11-15T10:14:00Z">
        <w:r w:rsidR="00CB28C9">
          <w:rPr>
            <w:highlight w:val="yellow"/>
          </w:rPr>
          <w:t>3</w:t>
        </w:r>
      </w:ins>
      <w:ins w:id="474" w:author="HERO 浩宇" w:date="2023-11-15T10:41:00Z">
        <w:r w:rsidR="004F2F96">
          <w:rPr>
            <w:rFonts w:hint="eastAsia"/>
            <w:highlight w:val="yellow"/>
          </w:rPr>
          <w:t>，4</w:t>
        </w:r>
      </w:ins>
      <w:r w:rsidR="00DA3D61" w:rsidRPr="00F350E4">
        <w:rPr>
          <w:highlight w:val="yellow"/>
        </w:rPr>
        <w:t>所示</w:t>
      </w:r>
      <w:r w:rsidR="00DA3D61">
        <w:t>，全局索引</w:t>
      </w:r>
      <w:r w:rsidR="00DA3D61">
        <w:rPr>
          <w:rFonts w:hint="eastAsia"/>
        </w:rPr>
        <w:t>的计算开销和存储开销，随着全局索引顶点数的增加而等比例增加。</w:t>
      </w:r>
      <w:r w:rsidR="00785727" w:rsidRPr="00785727">
        <w:t>缺陷2：在</w:t>
      </w:r>
      <w:del w:id="475" w:author="HERO 浩宇" w:date="2023-11-15T10:42:00Z">
        <w:r w:rsidR="00785727" w:rsidRPr="00785727" w:rsidDel="00F3392D">
          <w:rPr>
            <w:rFonts w:hint="eastAsia"/>
          </w:rPr>
          <w:delText>流图上的点对点查询</w:delText>
        </w:r>
      </w:del>
      <w:ins w:id="476" w:author="HERO 浩宇" w:date="2023-11-15T10:42:00Z">
        <w:r w:rsidR="00F3392D">
          <w:rPr>
            <w:rFonts w:hint="eastAsia"/>
          </w:rPr>
          <w:t>动态图处理</w:t>
        </w:r>
      </w:ins>
      <w:r w:rsidR="00785727" w:rsidRPr="00785727">
        <w:t>中，每轮图更新都会</w:t>
      </w:r>
      <w:del w:id="477" w:author="HERO 浩宇" w:date="2023-11-15T10:42:00Z">
        <w:r w:rsidR="00785727" w:rsidRPr="00785727" w:rsidDel="00F3392D">
          <w:rPr>
            <w:rFonts w:hint="eastAsia"/>
          </w:rPr>
          <w:delText>有</w:delText>
        </w:r>
      </w:del>
      <w:ins w:id="478" w:author="HERO 浩宇" w:date="2023-11-15T10:42:00Z">
        <w:r w:rsidR="00F3392D">
          <w:rPr>
            <w:rFonts w:hint="eastAsia"/>
          </w:rPr>
          <w:t>导致</w:t>
        </w:r>
      </w:ins>
      <w:r w:rsidR="00785727" w:rsidRPr="00785727">
        <w:t>新的边添加和边删除产生</w:t>
      </w:r>
      <w:del w:id="479" w:author="HERO 浩宇" w:date="2023-11-15T10:55:00Z">
        <w:r w:rsidR="00785727" w:rsidRPr="00785727" w:rsidDel="003F3EB7">
          <w:rPr>
            <w:rFonts w:hint="eastAsia"/>
          </w:rPr>
          <w:delText>，</w:delText>
        </w:r>
      </w:del>
      <w:ins w:id="480" w:author="HERO 浩宇" w:date="2023-11-15T10:55:00Z">
        <w:r w:rsidR="003F3EB7">
          <w:rPr>
            <w:rFonts w:hint="eastAsia"/>
          </w:rPr>
          <w:t>。</w:t>
        </w:r>
      </w:ins>
      <w:ins w:id="481" w:author="HERO 浩宇" w:date="2023-11-15T10:54:00Z">
        <w:r w:rsidR="00D8259E">
          <w:rPr>
            <w:rFonts w:hint="eastAsia"/>
          </w:rPr>
          <w:t>现有的方案采用了增量更新的方式</w:t>
        </w:r>
      </w:ins>
      <w:ins w:id="482" w:author="HERO 浩宇" w:date="2023-11-15T10:55:00Z">
        <w:r w:rsidR="003F3EB7">
          <w:rPr>
            <w:rFonts w:hint="eastAsia"/>
          </w:rPr>
          <w:t>更新全局索引。</w:t>
        </w:r>
      </w:ins>
      <w:ins w:id="483" w:author="HERO 浩宇" w:date="2023-11-15T10:45:00Z">
        <w:r w:rsidR="00E263F8">
          <w:rPr>
            <w:rFonts w:hint="eastAsia"/>
          </w:rPr>
          <w:t>假如</w:t>
        </w:r>
      </w:ins>
      <w:ins w:id="484" w:author="HERO 浩宇" w:date="2023-11-15T10:43:00Z">
        <w:r w:rsidR="00F3392D">
          <w:rPr>
            <w:rFonts w:hint="eastAsia"/>
          </w:rPr>
          <w:t>受影响的</w:t>
        </w:r>
      </w:ins>
      <w:ins w:id="485" w:author="HERO 浩宇" w:date="2023-11-15T10:47:00Z">
        <w:r w:rsidR="001164D1">
          <w:rPr>
            <w:rFonts w:hint="eastAsia"/>
          </w:rPr>
          <w:t>顶点</w:t>
        </w:r>
      </w:ins>
      <w:ins w:id="486" w:author="HERO 浩宇" w:date="2023-11-15T10:43:00Z">
        <w:r w:rsidR="006711AE">
          <w:rPr>
            <w:rFonts w:hint="eastAsia"/>
          </w:rPr>
          <w:t>恰好处于某一条最佳路径上，那么</w:t>
        </w:r>
      </w:ins>
      <w:ins w:id="487" w:author="HERO 浩宇" w:date="2023-11-15T10:44:00Z">
        <w:r w:rsidR="006711AE">
          <w:rPr>
            <w:rFonts w:hint="eastAsia"/>
          </w:rPr>
          <w:t>从受</w:t>
        </w:r>
      </w:ins>
      <w:ins w:id="488" w:author="HERO 浩宇" w:date="2023-11-15T10:46:00Z">
        <w:r w:rsidR="00BB33B8">
          <w:rPr>
            <w:rFonts w:hint="eastAsia"/>
          </w:rPr>
          <w:t>直接</w:t>
        </w:r>
      </w:ins>
      <w:ins w:id="489" w:author="HERO 浩宇" w:date="2023-11-15T10:44:00Z">
        <w:r w:rsidR="006711AE">
          <w:rPr>
            <w:rFonts w:hint="eastAsia"/>
          </w:rPr>
          <w:t>影响的</w:t>
        </w:r>
      </w:ins>
      <w:ins w:id="490" w:author="HERO 浩宇" w:date="2023-11-15T10:46:00Z">
        <w:r w:rsidR="00BB33B8">
          <w:rPr>
            <w:rFonts w:hint="eastAsia"/>
          </w:rPr>
          <w:t>顶点</w:t>
        </w:r>
      </w:ins>
      <w:ins w:id="491" w:author="HERO 浩宇" w:date="2023-11-15T10:44:00Z">
        <w:r w:rsidR="006711AE">
          <w:rPr>
            <w:rFonts w:hint="eastAsia"/>
          </w:rPr>
          <w:t>到终点</w:t>
        </w:r>
      </w:ins>
      <w:ins w:id="492" w:author="HERO 浩宇" w:date="2023-11-15T10:47:00Z">
        <w:r w:rsidR="00BB33B8">
          <w:rPr>
            <w:rFonts w:hint="eastAsia"/>
          </w:rPr>
          <w:t>这段路径上</w:t>
        </w:r>
      </w:ins>
      <w:ins w:id="493" w:author="HERO 浩宇" w:date="2023-11-15T10:44:00Z">
        <w:r w:rsidR="006711AE">
          <w:rPr>
            <w:rFonts w:hint="eastAsia"/>
          </w:rPr>
          <w:t>的所有</w:t>
        </w:r>
      </w:ins>
      <w:ins w:id="494" w:author="HERO 浩宇" w:date="2023-11-15T10:45:00Z">
        <w:r w:rsidR="00E263F8">
          <w:rPr>
            <w:rFonts w:hint="eastAsia"/>
          </w:rPr>
          <w:t>顶点的</w:t>
        </w:r>
      </w:ins>
      <w:ins w:id="495" w:author="HERO 浩宇" w:date="2023-11-15T10:49:00Z">
        <w:r w:rsidR="008573AC">
          <w:rPr>
            <w:rFonts w:hint="eastAsia"/>
          </w:rPr>
          <w:t>全局</w:t>
        </w:r>
      </w:ins>
      <w:ins w:id="496" w:author="HERO 浩宇" w:date="2023-11-15T10:50:00Z">
        <w:r w:rsidR="008573AC">
          <w:rPr>
            <w:rFonts w:hint="eastAsia"/>
          </w:rPr>
          <w:t>索引</w:t>
        </w:r>
      </w:ins>
      <w:ins w:id="497" w:author="HERO 浩宇" w:date="2023-11-15T10:44:00Z">
        <w:r w:rsidR="00E263F8">
          <w:rPr>
            <w:rFonts w:hint="eastAsia"/>
          </w:rPr>
          <w:t>值都需要重新计算。</w:t>
        </w:r>
      </w:ins>
      <w:ins w:id="498" w:author="HERO 浩宇" w:date="2023-11-15T10:49:00Z">
        <w:r w:rsidR="00FD3323">
          <w:rPr>
            <w:rFonts w:hint="eastAsia"/>
          </w:rPr>
          <w:t>假如共享的数据部分</w:t>
        </w:r>
      </w:ins>
      <w:ins w:id="499" w:author="HERO 浩宇" w:date="2023-11-15T10:51:00Z">
        <w:r w:rsidR="00BB5E64">
          <w:rPr>
            <w:rFonts w:hint="eastAsia"/>
          </w:rPr>
          <w:t>发生了图更新，其影响会进一步</w:t>
        </w:r>
      </w:ins>
      <w:ins w:id="500" w:author="HERO 浩宇" w:date="2023-11-15T10:52:00Z">
        <w:r w:rsidR="003D7A4C">
          <w:rPr>
            <w:rFonts w:hint="eastAsia"/>
          </w:rPr>
          <w:t>扩大。</w:t>
        </w:r>
      </w:ins>
      <w:ins w:id="501" w:author="HERO 浩宇" w:date="2023-11-15T10:48:00Z">
        <w:r w:rsidR="001164D1" w:rsidRPr="003F3EB7">
          <w:rPr>
            <w:rFonts w:hint="eastAsia"/>
            <w:highlight w:val="yellow"/>
            <w:rPrChange w:id="502" w:author="HERO 浩宇" w:date="2023-11-15T10:55:00Z">
              <w:rPr>
                <w:rFonts w:hint="eastAsia"/>
              </w:rPr>
            </w:rPrChange>
          </w:rPr>
          <w:t>如图</w:t>
        </w:r>
        <w:r w:rsidR="001164D1" w:rsidRPr="003F3EB7">
          <w:rPr>
            <w:highlight w:val="yellow"/>
            <w:rPrChange w:id="503" w:author="HERO 浩宇" w:date="2023-11-15T10:55:00Z">
              <w:rPr/>
            </w:rPrChange>
          </w:rPr>
          <w:t>5所示</w:t>
        </w:r>
        <w:r w:rsidR="001164D1">
          <w:rPr>
            <w:rFonts w:hint="eastAsia"/>
          </w:rPr>
          <w:t>，</w:t>
        </w:r>
      </w:ins>
      <w:ins w:id="504" w:author="HERO 浩宇" w:date="2023-11-15T10:52:00Z">
        <w:r w:rsidR="003D7A4C">
          <w:rPr>
            <w:rFonts w:hint="eastAsia"/>
          </w:rPr>
          <w:t>随着图更新</w:t>
        </w:r>
      </w:ins>
      <w:ins w:id="505" w:author="HERO 浩宇" w:date="2023-11-15T10:53:00Z">
        <w:r w:rsidR="00241C2F">
          <w:rPr>
            <w:rFonts w:hint="eastAsia"/>
          </w:rPr>
          <w:t>比例增加，</w:t>
        </w:r>
      </w:ins>
      <w:ins w:id="506" w:author="HERO 浩宇" w:date="2023-11-15T10:54:00Z">
        <w:r w:rsidR="00D8259E">
          <w:rPr>
            <w:rFonts w:hint="eastAsia"/>
          </w:rPr>
          <w:t>需要重新计算的全局索引的比例不断增加</w:t>
        </w:r>
      </w:ins>
      <w:del w:id="507" w:author="HERO 浩宇" w:date="2023-11-15T10:55:00Z">
        <w:r w:rsidR="00785727" w:rsidRPr="00785727" w:rsidDel="003F3EB7">
          <w:delText>全局索引需要基于最新的图快照来进行动态更新高度顶点与每一个顶点的索引关系，这意味着流图的任何更新都会对所有的顶点索引造成影响</w:delText>
        </w:r>
        <w:r w:rsidR="00844FC9" w:rsidDel="003F3EB7">
          <w:rPr>
            <w:rFonts w:hint="eastAsia"/>
          </w:rPr>
          <w:delText>。</w:delText>
        </w:r>
        <w:r w:rsidR="00BD0236" w:rsidDel="003F3EB7">
          <w:rPr>
            <w:rFonts w:hint="eastAsia"/>
          </w:rPr>
          <w:delText>如</w:delText>
        </w:r>
        <w:r w:rsidR="00BD0236" w:rsidRPr="00616675" w:rsidDel="003F3EB7">
          <w:rPr>
            <w:rFonts w:hint="eastAsia"/>
            <w:highlight w:val="yellow"/>
          </w:rPr>
          <w:delText>图</w:delText>
        </w:r>
        <w:r w:rsidR="00BD0236" w:rsidRPr="00616675" w:rsidDel="003F3EB7">
          <w:rPr>
            <w:highlight w:val="yellow"/>
          </w:rPr>
          <w:delText>x</w:delText>
        </w:r>
        <w:r w:rsidR="00BD0236" w:rsidDel="003F3EB7">
          <w:rPr>
            <w:rFonts w:hint="eastAsia"/>
          </w:rPr>
          <w:delText>所示</w:delText>
        </w:r>
        <w:r w:rsidR="006B39BA" w:rsidDel="003F3EB7">
          <w:rPr>
            <w:rFonts w:hint="eastAsia"/>
          </w:rPr>
          <w:delText>，</w:delText>
        </w:r>
        <w:r w:rsidR="00BD0236" w:rsidDel="003F3EB7">
          <w:rPr>
            <w:rFonts w:hint="eastAsia"/>
          </w:rPr>
          <w:delText>少量图更新会导致</w:delText>
        </w:r>
        <w:r w:rsidR="006B39BA" w:rsidDel="003F3EB7">
          <w:rPr>
            <w:rFonts w:hint="eastAsia"/>
          </w:rPr>
          <w:delText>全局索引的大规模更新</w:delText>
        </w:r>
      </w:del>
      <w:r w:rsidR="006B39BA">
        <w:rPr>
          <w:rFonts w:hint="eastAsia"/>
        </w:rPr>
        <w:t>。</w:t>
      </w:r>
      <w:r w:rsidR="00844FC9">
        <w:rPr>
          <w:rFonts w:hint="eastAsia"/>
        </w:rPr>
        <w:t>缺陷</w:t>
      </w:r>
      <w:r w:rsidR="00844FC9">
        <w:t>3</w:t>
      </w:r>
      <w:r w:rsidR="00844FC9">
        <w:rPr>
          <w:rFonts w:hint="eastAsia"/>
        </w:rPr>
        <w:t>：</w:t>
      </w:r>
      <w:r w:rsidR="00422036">
        <w:rPr>
          <w:rFonts w:hint="eastAsia"/>
        </w:rPr>
        <w:t>不同图数据集的数据分布情况也不同，很难选择一个合适的索引顶点数目以</w:t>
      </w:r>
      <w:r w:rsidR="0057186A">
        <w:rPr>
          <w:rFonts w:hint="eastAsia"/>
        </w:rPr>
        <w:t>在</w:t>
      </w:r>
      <w:del w:id="508" w:author="HERO 浩宇" w:date="2023-11-15T11:12:00Z">
        <w:r w:rsidR="0057186A" w:rsidDel="00D2229A">
          <w:rPr>
            <w:rFonts w:hint="eastAsia"/>
          </w:rPr>
          <w:delText>计算共享的有效率</w:delText>
        </w:r>
      </w:del>
      <w:ins w:id="509" w:author="HERO 浩宇" w:date="2023-11-15T11:12:00Z">
        <w:r w:rsidR="00D2229A">
          <w:rPr>
            <w:rFonts w:hint="eastAsia"/>
          </w:rPr>
          <w:t>索引的覆盖范围（</w:t>
        </w:r>
      </w:ins>
      <w:ins w:id="510" w:author="HERO 浩宇" w:date="2023-11-15T11:13:00Z">
        <w:r w:rsidR="00D2229A">
          <w:rPr>
            <w:rFonts w:hint="eastAsia"/>
          </w:rPr>
          <w:t>索引覆盖范围越大，</w:t>
        </w:r>
      </w:ins>
      <w:ins w:id="511" w:author="HERO 浩宇" w:date="2023-11-15T11:12:00Z">
        <w:r w:rsidR="00D2229A">
          <w:rPr>
            <w:rFonts w:hint="eastAsia"/>
          </w:rPr>
          <w:t>计算共享的有效率</w:t>
        </w:r>
      </w:ins>
      <w:ins w:id="512" w:author="HERO 浩宇" w:date="2023-11-15T11:13:00Z">
        <w:r w:rsidR="00D2229A">
          <w:rPr>
            <w:rFonts w:hint="eastAsia"/>
          </w:rPr>
          <w:t>越高</w:t>
        </w:r>
      </w:ins>
      <w:ins w:id="513" w:author="HERO 浩宇" w:date="2023-11-15T11:12:00Z">
        <w:r w:rsidR="00D2229A">
          <w:rPr>
            <w:rFonts w:hint="eastAsia"/>
          </w:rPr>
          <w:t>）</w:t>
        </w:r>
      </w:ins>
      <w:r w:rsidR="0057186A">
        <w:rPr>
          <w:rFonts w:hint="eastAsia"/>
        </w:rPr>
        <w:t>和</w:t>
      </w:r>
      <w:r w:rsidR="002C1AB6">
        <w:rPr>
          <w:rFonts w:hint="eastAsia"/>
        </w:rPr>
        <w:t>索引本身的开销之间取得平衡。</w:t>
      </w:r>
      <w:r w:rsidR="00844FC9" w:rsidRPr="00340542">
        <w:rPr>
          <w:rFonts w:hint="eastAsia"/>
          <w:highlight w:val="yellow"/>
        </w:rPr>
        <w:t>如图</w:t>
      </w:r>
      <w:del w:id="514" w:author="HERO 浩宇" w:date="2023-11-15T10:55:00Z">
        <w:r w:rsidR="00844FC9" w:rsidRPr="00340542" w:rsidDel="003F3EB7">
          <w:rPr>
            <w:highlight w:val="yellow"/>
          </w:rPr>
          <w:delText>x</w:delText>
        </w:r>
      </w:del>
      <w:ins w:id="515" w:author="HERO 浩宇" w:date="2023-11-15T10:55:00Z">
        <w:r w:rsidR="003F3EB7">
          <w:rPr>
            <w:highlight w:val="yellow"/>
          </w:rPr>
          <w:t>6</w:t>
        </w:r>
      </w:ins>
      <w:r w:rsidR="00844FC9" w:rsidRPr="00340542">
        <w:rPr>
          <w:highlight w:val="yellow"/>
        </w:rPr>
        <w:t>所示</w:t>
      </w:r>
      <w:r w:rsidR="00844FC9">
        <w:rPr>
          <w:rFonts w:hint="eastAsia"/>
        </w:rPr>
        <w:t>，</w:t>
      </w:r>
      <w:r w:rsidR="002C1AB6">
        <w:rPr>
          <w:rFonts w:hint="eastAsia"/>
        </w:rPr>
        <w:t>在</w:t>
      </w:r>
      <w:r w:rsidR="007973C0">
        <w:rPr>
          <w:rFonts w:hint="eastAsia"/>
        </w:rPr>
        <w:t>不同的数据集上</w:t>
      </w:r>
      <w:r w:rsidR="00C22852">
        <w:rPr>
          <w:rFonts w:hint="eastAsia"/>
        </w:rPr>
        <w:t>选取同样的索引顶点数</w:t>
      </w:r>
      <w:r w:rsidR="007973C0">
        <w:rPr>
          <w:rFonts w:hint="eastAsia"/>
        </w:rPr>
        <w:t>，</w:t>
      </w:r>
      <w:r w:rsidR="00C22852">
        <w:rPr>
          <w:rFonts w:hint="eastAsia"/>
        </w:rPr>
        <w:t>其固有开销和计算共享的有效性</w:t>
      </w:r>
      <w:r w:rsidR="00454296">
        <w:rPr>
          <w:rFonts w:hint="eastAsia"/>
        </w:rPr>
        <w:t>变化很大。</w:t>
      </w:r>
      <w:r w:rsidR="00A5682C">
        <w:rPr>
          <w:rFonts w:hint="eastAsia"/>
        </w:rPr>
        <w:t>综上，全局索引机制本身会带来昂贵地开销，且针对不同的数据集</w:t>
      </w:r>
      <w:r w:rsidR="008F7778">
        <w:rPr>
          <w:rFonts w:hint="eastAsia"/>
        </w:rPr>
        <w:t>所需开销的波动很大</w:t>
      </w:r>
      <w:r w:rsidR="00802167">
        <w:rPr>
          <w:rFonts w:hint="eastAsia"/>
        </w:rPr>
        <w:t>。因此现有的系统往往保守地选取全局索引的数目（在Tripoline和SGraph中都选择1</w:t>
      </w:r>
      <w:r w:rsidR="00802167">
        <w:t>6</w:t>
      </w:r>
      <w:r w:rsidR="00802167">
        <w:rPr>
          <w:rFonts w:hint="eastAsia"/>
        </w:rPr>
        <w:t>个</w:t>
      </w:r>
      <w:r w:rsidR="008636E9">
        <w:rPr>
          <w:rFonts w:hint="eastAsia"/>
        </w:rPr>
        <w:t>顶点</w:t>
      </w:r>
      <w:r w:rsidR="00802167">
        <w:rPr>
          <w:rFonts w:hint="eastAsia"/>
        </w:rPr>
        <w:t>）</w:t>
      </w:r>
      <w:r w:rsidR="00DE0516">
        <w:rPr>
          <w:rFonts w:hint="eastAsia"/>
        </w:rPr>
        <w:t>，</w:t>
      </w:r>
      <w:r w:rsidR="008636E9">
        <w:rPr>
          <w:rFonts w:hint="eastAsia"/>
        </w:rPr>
        <w:t>以避免带来昂贵地开销，但这样也限制了全局索引的覆盖范围，</w:t>
      </w:r>
      <w:r w:rsidR="001B1DF7">
        <w:rPr>
          <w:rFonts w:hint="eastAsia"/>
        </w:rPr>
        <w:t>无法实现高效地</w:t>
      </w:r>
      <w:r w:rsidR="008F7778">
        <w:rPr>
          <w:rFonts w:hint="eastAsia"/>
        </w:rPr>
        <w:t>计算共享</w:t>
      </w:r>
      <w:r>
        <w:t>。</w:t>
      </w:r>
    </w:p>
    <w:p w14:paraId="5CCD824D" w14:textId="77777777" w:rsidR="00EE7F02" w:rsidRPr="00EE7F02" w:rsidRDefault="00E948B2" w:rsidP="00EE7F02">
      <w:pPr>
        <w:rPr>
          <w:ins w:id="516" w:author="HERO 浩宇" w:date="2023-11-19T21:43:00Z"/>
          <w:sz w:val="18"/>
          <w:szCs w:val="18"/>
        </w:rPr>
      </w:pPr>
      <w:r>
        <w:rPr>
          <w:sz w:val="18"/>
          <w:szCs w:val="18"/>
        </w:rPr>
        <w:br w:type="column"/>
      </w:r>
      <w:ins w:id="517" w:author="HERO 浩宇" w:date="2023-11-19T21:43:00Z">
        <w:r w:rsidR="00EE7F02" w:rsidRPr="00EE7F02">
          <w:rPr>
            <w:sz w:val="18"/>
            <w:szCs w:val="18"/>
          </w:rPr>
          <w:t>Redundant Computational Overhead of Concurrent Tasks. Due to the power-law distribution characteristics of graph data, a small number of hot vertices are connected to the majority of edges. Therefore, as shown in Figure 2,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Figures 3 and 4, due to the fact that hot vertices often have a large number of outgoing and incoming edges, the computational cost they bring is much greater than that of ordinary vertices.</w:t>
        </w:r>
      </w:ins>
    </w:p>
    <w:p w14:paraId="530CB5F0" w14:textId="77777777" w:rsidR="00EE7F02" w:rsidRPr="00EE7F02" w:rsidRDefault="00EE7F02" w:rsidP="00EE7F02">
      <w:pPr>
        <w:rPr>
          <w:ins w:id="518" w:author="HERO 浩宇" w:date="2023-11-19T21:43:00Z"/>
          <w:sz w:val="18"/>
          <w:szCs w:val="18"/>
        </w:rPr>
      </w:pPr>
    </w:p>
    <w:p w14:paraId="77659A73" w14:textId="29AC9C98" w:rsidR="00C722C9" w:rsidRPr="00C722C9" w:rsidDel="00393C27" w:rsidRDefault="00EE7F02" w:rsidP="00EE7F02">
      <w:pPr>
        <w:rPr>
          <w:del w:id="519" w:author="HERO 浩宇" w:date="2023-11-19T21:40:00Z"/>
          <w:sz w:val="18"/>
          <w:szCs w:val="18"/>
        </w:rPr>
        <w:pPrChange w:id="520" w:author="HERO 浩宇" w:date="2023-11-19T21:43:00Z">
          <w:pPr>
            <w:ind w:firstLine="420"/>
          </w:pPr>
        </w:pPrChange>
      </w:pPr>
      <w:ins w:id="521" w:author="HERO 浩宇" w:date="2023-11-19T21:43:00Z">
        <w:r w:rsidRPr="00EE7F02">
          <w:rPr>
            <w:sz w:val="18"/>
            <w:szCs w:val="18"/>
          </w:rPr>
          <w:t>Some existing solutions attempt to establish a global indexing mechanism [x] to leverage computational similarity. 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3 and 4,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5,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6, selecting the same number of index vertices on different datasets results in significant variations in inherent costs and the effectiveness of computational sharing. 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t>
        </w:r>
        <w:r w:rsidRPr="00C722C9" w:rsidDel="00EE7F02">
          <w:rPr>
            <w:sz w:val="18"/>
            <w:szCs w:val="18"/>
          </w:rPr>
          <w:t xml:space="preserve"> </w:t>
        </w:r>
      </w:ins>
      <w:del w:id="522" w:author="HERO 浩宇" w:date="2023-11-19T21:43:00Z">
        <w:r w:rsidR="00C722C9" w:rsidRPr="00C722C9" w:rsidDel="00EE7F02">
          <w:rPr>
            <w:sz w:val="18"/>
            <w:szCs w:val="18"/>
          </w:rPr>
          <w:delText xml:space="preserve">Redundant Computational Overhead of Concurrent Tasks. </w:delText>
        </w:r>
      </w:del>
      <w:del w:id="523" w:author="HERO 浩宇" w:date="2023-11-19T21:40:00Z">
        <w:r w:rsidR="00C722C9" w:rsidRPr="00C722C9" w:rsidDel="00393C27">
          <w:rPr>
            <w:sz w:val="18"/>
            <w:szCs w:val="18"/>
          </w:rPr>
          <w:delText>Due to the power-law distribution characteristics of graph data, a small number of hot vertices are connected to the majority of edges. Therefore, as shown in Figure X, although hot vertices constitute only a small portion of the total vertices (XX%), they appear in many paths (XX%). The proportion of hot vertices in graph partitions with higher sharing levels is even higher. This implies that different query tasks will redundantly calculate hot paths between hot vertices, demonstrating computational similarity among concurrent tasks. Within a graph snapshot period, the results of path calculations for the same vertex pairs are identical, indicating that a significant amount of computation in concurrent tasks is redundant. Additionally, as illustrated in Figure X, due to the fact that hot vertices often have a large number of outgoing and incoming edges, the computational cost they bring is much greater than that of ordinary vertices.</w:delText>
        </w:r>
      </w:del>
    </w:p>
    <w:p w14:paraId="0FE324FE" w14:textId="0175ED07" w:rsidR="00C722C9" w:rsidRPr="00C722C9" w:rsidDel="00393C27" w:rsidRDefault="00C722C9" w:rsidP="00EE7F02">
      <w:pPr>
        <w:rPr>
          <w:del w:id="524" w:author="HERO 浩宇" w:date="2023-11-19T21:40:00Z"/>
          <w:sz w:val="18"/>
          <w:szCs w:val="18"/>
        </w:rPr>
        <w:pPrChange w:id="525" w:author="HERO 浩宇" w:date="2023-11-19T21:43:00Z">
          <w:pPr>
            <w:ind w:firstLine="420"/>
          </w:pPr>
        </w:pPrChange>
      </w:pPr>
    </w:p>
    <w:p w14:paraId="180ED774" w14:textId="72A164CC" w:rsidR="00C722C9" w:rsidRPr="00C722C9" w:rsidDel="00393C27" w:rsidRDefault="00C722C9" w:rsidP="00EE7F02">
      <w:pPr>
        <w:rPr>
          <w:del w:id="526" w:author="HERO 浩宇" w:date="2023-11-19T21:40:00Z"/>
          <w:sz w:val="18"/>
          <w:szCs w:val="18"/>
        </w:rPr>
        <w:pPrChange w:id="527" w:author="HERO 浩宇" w:date="2023-11-19T21:43:00Z">
          <w:pPr>
            <w:ind w:firstLine="420"/>
          </w:pPr>
        </w:pPrChange>
      </w:pPr>
      <w:del w:id="528" w:author="HERO 浩宇" w:date="2023-11-19T21:40:00Z">
        <w:r w:rsidRPr="00C722C9" w:rsidDel="00393C27">
          <w:rPr>
            <w:sz w:val="18"/>
            <w:szCs w:val="18"/>
          </w:rPr>
          <w:delText>Some existing solutions attempt to establish a global indexing mechanism [X] to leverage computational similarity. However, the global indexing mechanism has inherent flaws. Flaw 1: Global indexing requires recording the path values between high-degree vertices and all other vertices. When the graph scale is extremely large, the computational and storage costs of building the index can be substantial, as shown in Figures X and X, where the computational and storage costs of global indexing increase proportionally with the number of global index vertices. Flaw 2: In point-to-point queries on streaming graphs, each round of graph updates introduces new edges and edge deletions. The global index needs to dynamically update the index relationships between high-degree vertices and every vertex based on the latest graph snapshot. This implies that any update to the streaming graph will impact all vertex indices, as illustrated in Figure X, where a small number of graph updates lead to extensive updates in the global index. Flaw 3: Different datasets have different data distribution patterns, making it challenging to choose an appropriate number of index vertices to balance the efficiency of computational sharing and the overhead of the index itself. As shown in Figure X, selecting the same number of index vertices on different datasets results in significant variations in inherent costs and the effectiveness of computational sharing.</w:delText>
        </w:r>
      </w:del>
    </w:p>
    <w:p w14:paraId="0C6C32F1" w14:textId="34D3E9AF" w:rsidR="00C722C9" w:rsidRPr="00C722C9" w:rsidDel="007240FC" w:rsidRDefault="00C722C9" w:rsidP="00EE7F02">
      <w:pPr>
        <w:rPr>
          <w:del w:id="529" w:author="HERO 浩宇" w:date="2023-11-19T21:42:00Z"/>
          <w:sz w:val="18"/>
          <w:szCs w:val="18"/>
        </w:rPr>
        <w:pPrChange w:id="530" w:author="HERO 浩宇" w:date="2023-11-19T21:43:00Z">
          <w:pPr>
            <w:ind w:firstLine="420"/>
          </w:pPr>
        </w:pPrChange>
      </w:pPr>
    </w:p>
    <w:p w14:paraId="2419F1CC" w14:textId="78B3F6E6" w:rsidR="00C722C9" w:rsidRPr="002F34A1" w:rsidRDefault="00C722C9" w:rsidP="00EE7F02">
      <w:pPr>
        <w:rPr>
          <w:sz w:val="18"/>
          <w:szCs w:val="18"/>
        </w:rPr>
        <w:pPrChange w:id="531" w:author="HERO 浩宇" w:date="2023-11-19T21:43:00Z">
          <w:pPr>
            <w:ind w:firstLine="420"/>
          </w:pPr>
        </w:pPrChange>
      </w:pPr>
      <w:del w:id="532" w:author="HERO 浩宇" w:date="2023-11-19T21:43:00Z">
        <w:r w:rsidRPr="00C722C9" w:rsidDel="00EE7F02">
          <w:rPr>
            <w:sz w:val="18"/>
            <w:szCs w:val="18"/>
          </w:rPr>
          <w:delText>In summary, the global indexing mechanism itself incurs expensive costs, and the fluctuation in required costs for different datasets is considerable. Therefore, existing systems often conservatively choose the number of global indices (e.g., 16 vertices in Tripoline and SGraph) to avoid incurring excessive costs. However, this also limits the coverage range of global indices, preventing efficient computational sharing.</w:delText>
        </w:r>
      </w:del>
    </w:p>
    <w:p w14:paraId="1819EDDD" w14:textId="06C60D3F" w:rsidR="0026457A" w:rsidRDefault="00890187" w:rsidP="005B1E54">
      <w:pPr>
        <w:pStyle w:val="af6"/>
      </w:pPr>
      <w:r w:rsidRPr="00E2159E">
        <w:br w:type="page"/>
      </w:r>
      <w:bookmarkStart w:id="533" w:name="_Toc149671643"/>
      <w:r w:rsidR="0026457A">
        <w:rPr>
          <w:rFonts w:hint="eastAsia"/>
        </w:rPr>
        <w:lastRenderedPageBreak/>
        <w:t>我们的启发</w:t>
      </w:r>
      <w:bookmarkEnd w:id="533"/>
    </w:p>
    <w:p w14:paraId="30973CDF" w14:textId="0541DABF" w:rsidR="0026457A" w:rsidRDefault="004C7393" w:rsidP="0026457A">
      <w:r>
        <w:tab/>
      </w:r>
      <w:r>
        <w:rPr>
          <w:rFonts w:hint="eastAsia"/>
        </w:rPr>
        <w:t>通过上述的</w:t>
      </w:r>
      <w:r w:rsidR="0075160A">
        <w:rPr>
          <w:rFonts w:hint="eastAsia"/>
        </w:rPr>
        <w:t>观察</w:t>
      </w:r>
      <w:r>
        <w:rPr>
          <w:rFonts w:hint="eastAsia"/>
        </w:rPr>
        <w:t>，我们</w:t>
      </w:r>
      <w:r w:rsidR="0075160A">
        <w:rPr>
          <w:rFonts w:hint="eastAsia"/>
        </w:rPr>
        <w:t>得</w:t>
      </w:r>
      <w:r>
        <w:rPr>
          <w:rFonts w:hint="eastAsia"/>
        </w:rPr>
        <w:t>到了以下</w:t>
      </w:r>
      <w:r w:rsidR="0075160A">
        <w:rPr>
          <w:rFonts w:hint="eastAsia"/>
        </w:rPr>
        <w:t>启发</w:t>
      </w:r>
      <w:r>
        <w:rPr>
          <w:rFonts w:hint="eastAsia"/>
        </w:rPr>
        <w:t>：</w:t>
      </w:r>
    </w:p>
    <w:p w14:paraId="4CB410B1" w14:textId="19847F3A" w:rsidR="000E0EFC" w:rsidRDefault="004C7393" w:rsidP="0026457A">
      <w:r>
        <w:tab/>
      </w:r>
      <w:r w:rsidR="007C260A">
        <w:rPr>
          <w:rFonts w:hint="eastAsia"/>
          <w:b/>
        </w:rPr>
        <w:t>启发</w:t>
      </w:r>
      <w:r w:rsidR="00F71E8B">
        <w:rPr>
          <w:rFonts w:hint="eastAsia"/>
        </w:rPr>
        <w:t>1</w:t>
      </w:r>
      <w:r w:rsidR="000E0EFC" w:rsidRPr="000E0EFC">
        <w:rPr>
          <w:rFonts w:hint="eastAsia"/>
        </w:rPr>
        <w:t>：</w:t>
      </w:r>
      <w:r w:rsidR="003E0DC1">
        <w:rPr>
          <w:rFonts w:hint="eastAsia"/>
        </w:rPr>
        <w:t>不同</w:t>
      </w:r>
      <w:r w:rsidR="007C260A">
        <w:rPr>
          <w:rFonts w:hint="eastAsia"/>
        </w:rPr>
        <w:t>查询</w:t>
      </w:r>
      <w:r w:rsidR="003E0DC1">
        <w:rPr>
          <w:rFonts w:hint="eastAsia"/>
        </w:rPr>
        <w:t>任务之间</w:t>
      </w:r>
      <w:r w:rsidR="00A133AE">
        <w:rPr>
          <w:rFonts w:hint="eastAsia"/>
        </w:rPr>
        <w:t>存在</w:t>
      </w:r>
      <w:r w:rsidR="003E0DC1">
        <w:rPr>
          <w:rFonts w:hint="eastAsia"/>
        </w:rPr>
        <w:t>数据访问相似性</w:t>
      </w:r>
      <w:r w:rsidR="007C260A">
        <w:rPr>
          <w:rFonts w:hint="eastAsia"/>
        </w:rPr>
        <w:t>。</w:t>
      </w:r>
      <w:r w:rsidR="003E0DC1">
        <w:rPr>
          <w:rFonts w:hint="eastAsia"/>
        </w:rPr>
        <w:t>它们的遍历路径有很大部分是重叠的。</w:t>
      </w:r>
      <w:r w:rsidR="00A133AE">
        <w:rPr>
          <w:rFonts w:hint="eastAsia"/>
        </w:rPr>
        <w:t>但是</w:t>
      </w:r>
      <w:r w:rsidR="00B54F8E">
        <w:rPr>
          <w:rFonts w:hint="eastAsia"/>
        </w:rPr>
        <w:t>由于不同任务访问重叠数据的时间不同，且现有的点对点查询系统并不支持任务之间的数据共享，</w:t>
      </w:r>
      <w:r w:rsidR="00A133AE">
        <w:rPr>
          <w:rFonts w:hint="eastAsia"/>
        </w:rPr>
        <w:t>对重叠</w:t>
      </w:r>
      <w:r w:rsidR="00B54F8E">
        <w:rPr>
          <w:rFonts w:hint="eastAsia"/>
        </w:rPr>
        <w:t>数据</w:t>
      </w:r>
      <w:r w:rsidR="00A133AE">
        <w:rPr>
          <w:rFonts w:hint="eastAsia"/>
        </w:rPr>
        <w:t>的</w:t>
      </w:r>
      <w:r w:rsidR="00B54F8E">
        <w:rPr>
          <w:rFonts w:hint="eastAsia"/>
        </w:rPr>
        <w:t>访问</w:t>
      </w:r>
      <w:r w:rsidR="0014313C">
        <w:rPr>
          <w:rFonts w:hint="eastAsia"/>
        </w:rPr>
        <w:t>产生</w:t>
      </w:r>
      <w:r w:rsidR="00A133AE">
        <w:rPr>
          <w:rFonts w:hint="eastAsia"/>
        </w:rPr>
        <w:t>了冗余</w:t>
      </w:r>
      <w:r w:rsidR="00B54F8E">
        <w:rPr>
          <w:rFonts w:hint="eastAsia"/>
        </w:rPr>
        <w:t>开销。这启发我们开发高效地细粒度数据共享机制，通过支持不同任务在不同时间对相同数据进行访问共享，来减少数据访问开销，提高并发查询的</w:t>
      </w:r>
      <w:commentRangeStart w:id="534"/>
      <w:r w:rsidR="00B54F8E">
        <w:rPr>
          <w:rFonts w:hint="eastAsia"/>
        </w:rPr>
        <w:t>吞吐量</w:t>
      </w:r>
      <w:commentRangeEnd w:id="534"/>
      <w:r w:rsidR="00090D23">
        <w:rPr>
          <w:rStyle w:val="af0"/>
        </w:rPr>
        <w:commentReference w:id="534"/>
      </w:r>
      <w:r w:rsidR="00B54F8E">
        <w:rPr>
          <w:rFonts w:hint="eastAsia"/>
        </w:rPr>
        <w:t>。</w:t>
      </w:r>
    </w:p>
    <w:p w14:paraId="1BB03737" w14:textId="282AB72F" w:rsidR="0048656A" w:rsidRDefault="007C260A" w:rsidP="00F71E8B">
      <w:pPr>
        <w:ind w:firstLine="420"/>
      </w:pPr>
      <w:r>
        <w:rPr>
          <w:rFonts w:hint="eastAsia"/>
          <w:b/>
        </w:rPr>
        <w:t>启发</w:t>
      </w:r>
      <w:r w:rsidR="00F71E8B">
        <w:rPr>
          <w:b/>
        </w:rPr>
        <w:t>2</w:t>
      </w:r>
      <w:r w:rsidR="00F71E8B" w:rsidRPr="004C7393">
        <w:rPr>
          <w:rFonts w:hint="eastAsia"/>
        </w:rPr>
        <w:t>：</w:t>
      </w:r>
      <w:r>
        <w:rPr>
          <w:rFonts w:hint="eastAsia"/>
        </w:rPr>
        <w:t>不同查询任务之间存在计算相似性。由热</w:t>
      </w:r>
      <w:r w:rsidR="00F71E8B">
        <w:rPr>
          <w:rFonts w:hint="eastAsia"/>
        </w:rPr>
        <w:t>顶点</w:t>
      </w:r>
      <w:r>
        <w:rPr>
          <w:rFonts w:hint="eastAsia"/>
        </w:rPr>
        <w:t>和热</w:t>
      </w:r>
      <w:r w:rsidR="00F71E8B">
        <w:rPr>
          <w:rFonts w:hint="eastAsia"/>
        </w:rPr>
        <w:t>路径</w:t>
      </w:r>
      <w:r>
        <w:rPr>
          <w:rFonts w:hint="eastAsia"/>
        </w:rPr>
        <w:t>组成的核心子图就像是道路交通网络中的高速公路网，会频繁地</w:t>
      </w:r>
      <w:r w:rsidR="00F71E8B">
        <w:rPr>
          <w:rFonts w:hint="eastAsia"/>
        </w:rPr>
        <w:t>被不同的任务重复遍历。</w:t>
      </w:r>
      <w:r w:rsidR="0014313C">
        <w:rPr>
          <w:rFonts w:hint="eastAsia"/>
        </w:rPr>
        <w:t>但是现有的图遍历系统要么没有利用到计算相似性[</w:t>
      </w:r>
      <w:r w:rsidR="0014313C">
        <w:t>xx  pnp]</w:t>
      </w:r>
      <w:r w:rsidR="0014313C">
        <w:rPr>
          <w:rFonts w:hint="eastAsia"/>
        </w:rPr>
        <w:t>，要么采用代价昂贵的全局索引机制[</w:t>
      </w:r>
      <w:r w:rsidR="0014313C">
        <w:t>xx  Tripoline]</w:t>
      </w:r>
      <w:r w:rsidR="0014313C">
        <w:rPr>
          <w:rFonts w:hint="eastAsia"/>
        </w:rPr>
        <w:t>，限制了计算共享的效果。这启发我们通过建立轻量级地</w:t>
      </w:r>
      <w:ins w:id="535" w:author="HERO 浩宇" w:date="2023-11-19T20:34:00Z">
        <w:r w:rsidR="00AF438B">
          <w:rPr>
            <w:rFonts w:hint="eastAsia"/>
          </w:rPr>
          <w:t>双层级</w:t>
        </w:r>
      </w:ins>
      <w:del w:id="536" w:author="HERO 浩宇" w:date="2023-11-19T20:34:00Z">
        <w:r w:rsidR="0014313C" w:rsidDel="00AF438B">
          <w:rPr>
            <w:rFonts w:hint="eastAsia"/>
          </w:rPr>
          <w:delText>核心子图</w:delText>
        </w:r>
      </w:del>
      <w:r w:rsidR="0014313C">
        <w:rPr>
          <w:rFonts w:hint="eastAsia"/>
        </w:rPr>
        <w:t>机制，在不同查询任务中共享热路径计算结果。</w:t>
      </w:r>
    </w:p>
    <w:p w14:paraId="7DADF930" w14:textId="77777777" w:rsidR="00F71E8B" w:rsidRPr="00F71E8B" w:rsidRDefault="00F71E8B" w:rsidP="0026457A">
      <w:pPr>
        <w:rPr>
          <w:b/>
        </w:rPr>
      </w:pPr>
    </w:p>
    <w:p w14:paraId="6B88A814" w14:textId="74A507FD" w:rsidR="0026457A" w:rsidRDefault="0026457A" w:rsidP="0026457A"/>
    <w:p w14:paraId="7A307782" w14:textId="3065A725" w:rsidR="0026457A" w:rsidRDefault="0026457A" w:rsidP="0026457A"/>
    <w:p w14:paraId="46CA0617" w14:textId="4F587D6A" w:rsidR="0026457A" w:rsidRDefault="0026457A" w:rsidP="0026457A"/>
    <w:p w14:paraId="10D03C47" w14:textId="2C9E3B6B" w:rsidR="0026457A" w:rsidRPr="004C7393" w:rsidRDefault="0026457A" w:rsidP="004C7393">
      <w:pPr>
        <w:rPr>
          <w:b/>
        </w:rPr>
      </w:pPr>
      <w:r>
        <w:br w:type="column"/>
      </w:r>
      <w:r w:rsidR="004C7393" w:rsidRPr="004C7393">
        <w:rPr>
          <w:b/>
        </w:rPr>
        <w:t>Our Motivation</w:t>
      </w:r>
    </w:p>
    <w:p w14:paraId="6F62DC72" w14:textId="1A258BBD" w:rsidR="00D25F5E" w:rsidRPr="00D25F5E" w:rsidRDefault="00A8001C">
      <w:pPr>
        <w:ind w:firstLine="420"/>
        <w:rPr>
          <w:sz w:val="18"/>
          <w:szCs w:val="18"/>
        </w:rPr>
      </w:pPr>
      <w:r w:rsidRPr="002F34A1">
        <w:rPr>
          <w:sz w:val="18"/>
          <w:szCs w:val="18"/>
        </w:rPr>
        <w:t>Based on the above observations, we have gained the following insights:</w:t>
      </w:r>
    </w:p>
    <w:p w14:paraId="61E7F16B" w14:textId="77777777" w:rsidR="00D25F5E" w:rsidRDefault="00D25F5E" w:rsidP="00A8001C">
      <w:pPr>
        <w:ind w:firstLine="420"/>
        <w:rPr>
          <w:sz w:val="18"/>
          <w:szCs w:val="18"/>
        </w:rPr>
      </w:pPr>
      <w:r w:rsidRPr="00D25F5E">
        <w:rPr>
          <w:sz w:val="18"/>
          <w:szCs w:val="18"/>
        </w:rPr>
        <w:t>Observation 1: There is data access similarity among different tasks, and a significant portion of their traversal paths overlap. However, due to the varying times at which different tasks access overlapping data, and the fact that existing point-to-point query systems do not support data sharing among tasks, accessing overlapping data results in redundant overhead. This inspires us to develop an efficient fine-grained data sharing mechanism. By enabling different tasks to share access to the same data at different times, we aim to reduce data access overhead and improve the throughput of concurrent queries.</w:t>
      </w:r>
    </w:p>
    <w:p w14:paraId="4F35DDC5" w14:textId="1E2FF0F3" w:rsidR="0026457A" w:rsidRDefault="00A8001C" w:rsidP="002F34A1">
      <w:pPr>
        <w:ind w:firstLine="420"/>
      </w:pPr>
      <w:r w:rsidRPr="002F34A1">
        <w:rPr>
          <w:sz w:val="18"/>
          <w:szCs w:val="18"/>
        </w:rPr>
        <w:t xml:space="preserve">Observation 2: Segments of paths composed of high-degree vertices are more likely to be repeatedly traversed by different tasks. Different query paths can be visualized as distinct lines, with high-degree vertices acting as intersections of these lines, frequently appearing in various tasks. Existing global indexing methods incur substantial costs and often impose restrictions on the number of indexed vertices, resulting in a low percentage of shareable paths. This insight motivates us to achieve better </w:t>
      </w:r>
      <w:bookmarkStart w:id="537" w:name="_Hlk151108048"/>
      <w:r w:rsidR="004F042C" w:rsidRPr="004F042C">
        <w:rPr>
          <w:sz w:val="18"/>
          <w:szCs w:val="18"/>
        </w:rPr>
        <w:t xml:space="preserve">computational </w:t>
      </w:r>
      <w:r w:rsidRPr="002F34A1">
        <w:rPr>
          <w:sz w:val="18"/>
          <w:szCs w:val="18"/>
        </w:rPr>
        <w:t>sharing</w:t>
      </w:r>
      <w:bookmarkEnd w:id="537"/>
      <w:r w:rsidRPr="002F34A1">
        <w:rPr>
          <w:sz w:val="18"/>
          <w:szCs w:val="18"/>
        </w:rPr>
        <w:t xml:space="preserve"> through lightweight indexing.</w:t>
      </w:r>
    </w:p>
    <w:p w14:paraId="1CC6672E" w14:textId="02710789" w:rsidR="0026457A" w:rsidRDefault="0026457A" w:rsidP="0026457A"/>
    <w:p w14:paraId="453AD29C" w14:textId="7CAE7B38" w:rsidR="0026457A" w:rsidRDefault="0026457A" w:rsidP="0026457A"/>
    <w:p w14:paraId="4CBA0E4D" w14:textId="77777777" w:rsidR="0026457A" w:rsidRPr="0026457A" w:rsidRDefault="0026457A" w:rsidP="0026457A"/>
    <w:p w14:paraId="2ACA30C8" w14:textId="77777777" w:rsidR="0026457A" w:rsidRDefault="0026457A">
      <w:pPr>
        <w:widowControl/>
        <w:jc w:val="left"/>
        <w:rPr>
          <w:b/>
          <w:color w:val="345A8A"/>
          <w:kern w:val="44"/>
        </w:rPr>
      </w:pPr>
      <w:r>
        <w:br w:type="page"/>
      </w:r>
    </w:p>
    <w:p w14:paraId="3CC6A5CC" w14:textId="7E3136FD" w:rsidR="0076683C" w:rsidRDefault="0076683C" w:rsidP="007A201B">
      <w:pPr>
        <w:pStyle w:val="a8"/>
      </w:pPr>
      <w:bookmarkStart w:id="538" w:name="_Toc149671644"/>
      <w:r>
        <w:rPr>
          <w:rFonts w:hint="eastAsia"/>
        </w:rPr>
        <w:lastRenderedPageBreak/>
        <w:t>系统概述</w:t>
      </w:r>
      <w:bookmarkEnd w:id="538"/>
    </w:p>
    <w:p w14:paraId="5F708A45" w14:textId="3F6B8D80" w:rsidR="00B44046" w:rsidRDefault="00B44046" w:rsidP="005B1E54">
      <w:pPr>
        <w:pStyle w:val="af6"/>
      </w:pPr>
      <w:bookmarkStart w:id="539" w:name="_Toc149671645"/>
      <w:r>
        <w:rPr>
          <w:rFonts w:hint="eastAsia"/>
        </w:rPr>
        <w:t>系统架构</w:t>
      </w:r>
      <w:bookmarkEnd w:id="539"/>
    </w:p>
    <w:p w14:paraId="321F0366" w14:textId="11715B19" w:rsidR="00E6494C" w:rsidRDefault="00E6494C" w:rsidP="00E6494C">
      <w:pPr>
        <w:ind w:firstLine="420"/>
      </w:pPr>
      <w:r w:rsidRPr="00C56868">
        <w:rPr>
          <w:rFonts w:hint="eastAsia"/>
        </w:rPr>
        <w:t>为了提高并发点对点查询的执行效率，在对并发点对点查询的计算细节进行仔细研究后，我们提出了一个数据驱动的高效并发点对点查询系统</w:t>
      </w:r>
      <w:r w:rsidRPr="00C56868">
        <w:t>-GraphCPP</w:t>
      </w:r>
      <w:r>
        <w:rPr>
          <w:rFonts w:hint="eastAsia"/>
        </w:rPr>
        <w:t>。我们系统的关键思想是实现并发点对点查询任务之间的数据共享和计算共享。如下图所示，为了实现这个目标，</w:t>
      </w:r>
      <w:r w:rsidRPr="00C56868">
        <w:t>GraphCPP</w:t>
      </w:r>
      <w:del w:id="540" w:author="HERO 浩宇" w:date="2023-11-15T14:56:00Z">
        <w:r w:rsidDel="002106FE">
          <w:rPr>
            <w:rFonts w:hint="eastAsia"/>
          </w:rPr>
          <w:delText>提出</w:delText>
        </w:r>
      </w:del>
      <w:ins w:id="541" w:author="HERO 浩宇" w:date="2023-11-15T14:56:00Z">
        <w:r w:rsidR="002106FE">
          <w:rPr>
            <w:rFonts w:hint="eastAsia"/>
          </w:rPr>
          <w:t>包含</w:t>
        </w:r>
      </w:ins>
      <w:r>
        <w:rPr>
          <w:rFonts w:hint="eastAsia"/>
        </w:rPr>
        <w:t>了</w:t>
      </w:r>
      <w:r w:rsidRPr="00530604">
        <w:rPr>
          <w:rFonts w:hint="eastAsia"/>
        </w:rPr>
        <w:t>一个高效地数据驱动的缓存执行机制，利用并发任务之间的数据相似性，实现了重叠数据的共享访问</w:t>
      </w:r>
      <w:r w:rsidRPr="00C56868">
        <w:t>。</w:t>
      </w:r>
      <w:r>
        <w:rPr>
          <w:rFonts w:hint="eastAsia"/>
        </w:rPr>
        <w:t>以及</w:t>
      </w:r>
      <w:r w:rsidRPr="005F203F">
        <w:rPr>
          <w:rFonts w:hint="eastAsia"/>
        </w:rPr>
        <w:t>一个</w:t>
      </w:r>
      <w:del w:id="542" w:author="HERO 浩宇" w:date="2023-11-19T20:32:00Z">
        <w:r w:rsidRPr="005F203F" w:rsidDel="00116ABC">
          <w:rPr>
            <w:rFonts w:hint="eastAsia"/>
          </w:rPr>
          <w:delText>基于核心子图的查询加速</w:delText>
        </w:r>
      </w:del>
      <w:ins w:id="543" w:author="HERO 浩宇" w:date="2023-11-19T20:32:00Z">
        <w:r w:rsidR="00116ABC">
          <w:rPr>
            <w:rFonts w:hint="eastAsia"/>
          </w:rPr>
          <w:t>双层级计算共享</w:t>
        </w:r>
      </w:ins>
      <w:r w:rsidRPr="005F203F">
        <w:rPr>
          <w:rFonts w:hint="eastAsia"/>
        </w:rPr>
        <w:t>机制，共享不同查询任务对相同</w:t>
      </w:r>
      <w:ins w:id="544" w:author="HERO 浩宇" w:date="2023-11-19T20:32:00Z">
        <w:r w:rsidR="00116ABC">
          <w:rPr>
            <w:rFonts w:hint="eastAsia"/>
          </w:rPr>
          <w:t>热顶点和</w:t>
        </w:r>
      </w:ins>
      <w:r w:rsidRPr="005F203F">
        <w:rPr>
          <w:rFonts w:hint="eastAsia"/>
        </w:rPr>
        <w:t>热路径的计算。此外，它还通过预测不同查询的遍历路径，驱动路径重叠的相似查询批量执行，进一步利用了数据</w:t>
      </w:r>
      <w:commentRangeStart w:id="545"/>
      <w:r w:rsidRPr="005F203F">
        <w:rPr>
          <w:rFonts w:hint="eastAsia"/>
        </w:rPr>
        <w:t>相似性</w:t>
      </w:r>
      <w:commentRangeEnd w:id="545"/>
      <w:r w:rsidR="00E82CF2">
        <w:rPr>
          <w:rStyle w:val="af0"/>
        </w:rPr>
        <w:commentReference w:id="545"/>
      </w:r>
      <w:r w:rsidRPr="005F203F">
        <w:rPr>
          <w:rFonts w:hint="eastAsia"/>
        </w:rPr>
        <w:t>。</w:t>
      </w:r>
    </w:p>
    <w:p w14:paraId="6AD23F23" w14:textId="25DB1BFC" w:rsidR="00E6494C" w:rsidRDefault="00E6494C" w:rsidP="00E6494C">
      <w:pPr>
        <w:ind w:firstLine="420"/>
      </w:pPr>
      <w:r>
        <w:rPr>
          <w:rFonts w:hint="eastAsia"/>
        </w:rPr>
        <w:t>数据访问共享机制。它负责利用并发任务的数据访问相似性实现图结构数据的细粒度共享。首先，它像其它分布式图计算系统</w:t>
      </w:r>
      <w:ins w:id="546" w:author="HERO 浩宇" w:date="2023-11-15T15:17:00Z">
        <w:r w:rsidR="004B5811">
          <w:rPr>
            <w:rFonts w:hint="eastAsia"/>
          </w:rPr>
          <w:t>[</w:t>
        </w:r>
      </w:ins>
      <w:del w:id="547" w:author="HERO 浩宇" w:date="2023-11-15T15:16:00Z">
        <w:r w:rsidDel="00773812">
          <w:rPr>
            <w:rFonts w:hint="eastAsia"/>
          </w:rPr>
          <w:delText>[</w:delText>
        </w:r>
        <w:r w:rsidDel="00773812">
          <w:delText>xx</w:delText>
        </w:r>
      </w:del>
      <w:ins w:id="548" w:author="HERO 浩宇" w:date="2023-11-15T15:16:00Z">
        <w:r w:rsidR="00773812">
          <w:t>13</w:t>
        </w:r>
      </w:ins>
      <w:ins w:id="549" w:author="HERO 浩宇" w:date="2023-11-15T15:18:00Z">
        <w:r w:rsidR="00D9047A">
          <w:t>-</w:t>
        </w:r>
      </w:ins>
      <w:ins w:id="550" w:author="HERO 浩宇" w:date="2023-11-15T15:19:00Z">
        <w:r w:rsidR="00FB2AE6">
          <w:t>16</w:t>
        </w:r>
      </w:ins>
      <w:r>
        <w:t>]</w:t>
      </w:r>
      <w:r>
        <w:rPr>
          <w:rFonts w:hint="eastAsia"/>
        </w:rPr>
        <w:t>一样将原始图数据划分为粗粒度的图分区，交由不同的机器并行处理。然后使用一个细粒度的分块管理器将粗粒度的图分区划分为细粒度的图分块。接着执行图分块-任务之间的关联机制：假如一个查询任务</w:t>
      </w:r>
      <w:r>
        <w:t>qi</w:t>
      </w:r>
      <w:r>
        <w:rPr>
          <w:rFonts w:hint="eastAsia"/>
        </w:rPr>
        <w:t>在某个图分块b</w:t>
      </w:r>
      <w:r>
        <w:t>i</w:t>
      </w:r>
      <w:r>
        <w:rPr>
          <w:rFonts w:hint="eastAsia"/>
        </w:rPr>
        <w:t>存在活跃顶点，那么就认为qi和bi之间存在关联关系。分块优先级调度机制会根据不同图分块包含关联任务的数量，优先调度有更多关联任务的图分块到LLC。关联任务触发器会根据LLC中活跃图分块信息，以及图分块-任务的关联信息，筛选出所有有关联关系的任务在共享图分块上批量执行。</w:t>
      </w:r>
    </w:p>
    <w:p w14:paraId="4746149F" w14:textId="1637C776" w:rsidR="003D107F" w:rsidRDefault="00E6494C" w:rsidP="00E82CF2">
      <w:pPr>
        <w:ind w:firstLine="420"/>
        <w:rPr>
          <w:rStyle w:val="af"/>
        </w:rPr>
      </w:pPr>
      <w:r>
        <w:rPr>
          <w:rFonts w:hint="eastAsia"/>
        </w:rPr>
        <w:t>计算共享机制。它负责借助</w:t>
      </w:r>
      <w:ins w:id="551" w:author="HERO 浩宇" w:date="2023-11-19T20:33:00Z">
        <w:r w:rsidR="00116ABC">
          <w:rPr>
            <w:rFonts w:hint="eastAsia"/>
          </w:rPr>
          <w:t>双层级</w:t>
        </w:r>
      </w:ins>
      <w:r>
        <w:rPr>
          <w:rFonts w:hint="eastAsia"/>
        </w:rPr>
        <w:t>索引信息（包含全局索引和核心子图索引）利用并发查询任务之间的计算相似性实现路径计算的共享。1）</w:t>
      </w:r>
      <w:r w:rsidRPr="00340542">
        <w:rPr>
          <w:rFonts w:hint="eastAsia"/>
          <w:b/>
          <w:bCs/>
        </w:rPr>
        <w:t>预处理阶段</w:t>
      </w:r>
      <w:r>
        <w:rPr>
          <w:rFonts w:hint="eastAsia"/>
        </w:rPr>
        <w:t>：它首先统计原始图数据中所有顶点的度数信息， 将原始图的顶点按照度数由大到小排序，选择度数排名位于[</w:t>
      </w:r>
      <w:r>
        <w:t>1,k]</w:t>
      </w:r>
      <w:r>
        <w:rPr>
          <w:rFonts w:hint="eastAsia"/>
        </w:rPr>
        <w:t>的顶点作为全局索引顶点，选择度数排名位于[</w:t>
      </w:r>
      <w:r>
        <w:t>k+1,k+m]</w:t>
      </w:r>
      <w:r>
        <w:rPr>
          <w:rFonts w:hint="eastAsia"/>
        </w:rPr>
        <w:t>的顶点作为核心子图索引顶点；2）</w:t>
      </w:r>
      <w:r w:rsidRPr="00340542">
        <w:rPr>
          <w:rFonts w:hint="eastAsia"/>
          <w:b/>
          <w:bCs/>
        </w:rPr>
        <w:t>索引建立阶段</w:t>
      </w:r>
      <w:r>
        <w:rPr>
          <w:rFonts w:hint="eastAsia"/>
        </w:rPr>
        <w:t>：一方面，在查询开启前执行点对多点查询算法计算全局索引顶点与图中所有顶点的最佳路径值（例如对于PPSP任务，需要执行SSSP算法），对于有向图，需要分别计算全局索引的出边路径值和入边路径值，对于无向图则只需要计算一次；</w:t>
      </w:r>
      <w:r w:rsidR="000A22D5">
        <w:br w:type="column"/>
      </w:r>
      <w:r w:rsidR="00B44046" w:rsidRPr="00AA1193">
        <w:rPr>
          <w:rStyle w:val="af"/>
        </w:rPr>
        <w:t xml:space="preserve">GraphCPP </w:t>
      </w:r>
      <w:r w:rsidR="00B44046">
        <w:rPr>
          <w:rStyle w:val="af"/>
        </w:rPr>
        <w:t>O</w:t>
      </w:r>
      <w:r w:rsidR="00B44046" w:rsidRPr="00AA1193">
        <w:rPr>
          <w:rStyle w:val="af"/>
        </w:rPr>
        <w:t>verview</w:t>
      </w:r>
    </w:p>
    <w:p w14:paraId="404806CA" w14:textId="5D8464AA" w:rsidR="00E118C8" w:rsidDel="007E544F" w:rsidRDefault="007E544F" w:rsidP="00E118C8">
      <w:pPr>
        <w:ind w:firstLine="420"/>
        <w:rPr>
          <w:del w:id="552" w:author="HERO 浩宇" w:date="2023-11-19T21:52:00Z"/>
          <w:sz w:val="18"/>
          <w:szCs w:val="18"/>
        </w:rPr>
      </w:pPr>
      <w:ins w:id="553" w:author="HERO 浩宇" w:date="2023-11-19T21:52:00Z">
        <w:r w:rsidRPr="007E544F">
          <w:rPr>
            <w:sz w:val="18"/>
            <w:szCs w:val="18"/>
          </w:rPr>
          <w:t>In order to enhance the execution efficiency of concurrent point-to-point queries, we propose a data-driven and efficient concurrent point-to-point query system, GraphCPP, after a meticulous examination of the computational intricacies of concurrent point-to-point queries. The fundamental concept of our system is to achieve data and computation sharing among concurrent point-to-point query tasks. As depicted in the figure below, GraphCPP incorporates an efficient data-driven caching execution mechanism. It exploits data similarity among concurrent tasks to facilitate shared access to overlapping data. Additionally, it introduces a dual-level computation sharing mechanism based on the core subgraph, enabling the sharing of computations for the same hot paths across different query tasks. Moreover, it employs path prediction for different queries, driving the bulk execution of similar queries with overlapping paths and further leveraging data similarity.</w:t>
        </w:r>
      </w:ins>
      <w:del w:id="554" w:author="HERO 浩宇" w:date="2023-11-19T21:52:00Z">
        <w:r w:rsidR="00E118C8" w:rsidRPr="00E118C8" w:rsidDel="007E544F">
          <w:rPr>
            <w:sz w:val="18"/>
            <w:szCs w:val="18"/>
          </w:rPr>
          <w:delText>To enhance the efficiency of concurrent point-to-point queries, we introduce a data-driven efficient concurrent point-to-point query system, GraphCPP, after a thorough investigation into the computational details of concurrent point-to-point queries. The key idea of our system is to achieve data and computation sharing among concurrent point-to-point query tasks. As illustrated in the figure below, GraphCPP proposes an efficient data-driven caching execution mechanism, utilizing data similarity among concurrent tasks to enable shared access to overlapping data. It also introduces a query acceleration mechanism based on the core subgraph, facilitating the sharing of computations for the same hot paths across different query tasks. Additionally, it leverages path prediction for different queries, driving the bulk execution of similar queries with overlapping paths, further exploiting data similarity.</w:delText>
        </w:r>
      </w:del>
    </w:p>
    <w:p w14:paraId="3B16C8F1" w14:textId="77777777" w:rsidR="007E544F" w:rsidRPr="00E118C8" w:rsidRDefault="007E544F" w:rsidP="00E118C8">
      <w:pPr>
        <w:ind w:firstLine="420"/>
        <w:rPr>
          <w:ins w:id="555" w:author="HERO 浩宇" w:date="2023-11-19T21:52:00Z"/>
          <w:sz w:val="18"/>
          <w:szCs w:val="18"/>
        </w:rPr>
      </w:pPr>
    </w:p>
    <w:p w14:paraId="26394C40" w14:textId="77777777" w:rsidR="00E118C8" w:rsidRPr="00E118C8" w:rsidRDefault="00E118C8" w:rsidP="00E118C8">
      <w:pPr>
        <w:ind w:firstLine="420"/>
        <w:rPr>
          <w:sz w:val="18"/>
          <w:szCs w:val="18"/>
        </w:rPr>
      </w:pPr>
    </w:p>
    <w:p w14:paraId="7F2EF70E" w14:textId="77777777" w:rsidR="00E118C8" w:rsidRPr="00E118C8" w:rsidRDefault="00E118C8" w:rsidP="00E118C8">
      <w:pPr>
        <w:ind w:firstLine="420"/>
        <w:rPr>
          <w:sz w:val="18"/>
          <w:szCs w:val="18"/>
        </w:rPr>
      </w:pPr>
      <w:r w:rsidRPr="00E118C8">
        <w:rPr>
          <w:sz w:val="18"/>
          <w:szCs w:val="18"/>
        </w:rPr>
        <w:t>{\bf{Data Access Sharing Mechanism}}.Responsible for fine-grained sharing of graph structure data utilizing the data access similarity among concurrent tasks. Initially, it partitions the original graph data into coarse-grained graph partitions, distributed for parallel processing across different machines, similar to other distributed graph computing systems [xx]. Subsequently, a fine-grained chunk manager is employed to further divide coarse-grained graph partitions into fine-grained graph chunks. The association mechanism between graph chunks and tasks is then executed: if a query task qi has active vertices in a graph chunk bi, a relationship between qi and bi is established. The chunk priority scheduling mechanism prioritizes graph chunks with more associated tasks to be loaded into the Last Level Cache (LLC). The associated task trigger, based on active graph chunk information in LLC and chunk-task association information, selects all tasks with an association to execute in batch on shared graph chunks.</w:t>
      </w:r>
    </w:p>
    <w:p w14:paraId="47C8E30D" w14:textId="6B7B6434" w:rsidR="00E118C8" w:rsidRPr="00E118C8" w:rsidRDefault="00E118C8" w:rsidP="00E118C8">
      <w:pPr>
        <w:ind w:firstLine="420"/>
        <w:rPr>
          <w:sz w:val="18"/>
          <w:szCs w:val="18"/>
        </w:rPr>
      </w:pPr>
    </w:p>
    <w:p w14:paraId="27DC5C3B" w14:textId="20E2E88E" w:rsidR="00E118C8" w:rsidRDefault="00E118C8">
      <w:pPr>
        <w:rPr>
          <w:rStyle w:val="af"/>
        </w:rPr>
      </w:pPr>
      <w:r w:rsidRPr="00E118C8">
        <w:rPr>
          <w:sz w:val="18"/>
          <w:szCs w:val="18"/>
        </w:rPr>
        <w:t xml:space="preserve">{\bf{Calculation Sharing Mechanism}}. It is responsible for leveraging </w:t>
      </w:r>
      <w:ins w:id="556" w:author="HERO 浩宇" w:date="2023-11-19T21:53:00Z">
        <w:r w:rsidR="004F187D" w:rsidRPr="004F187D">
          <w:rPr>
            <w:sz w:val="18"/>
            <w:szCs w:val="18"/>
          </w:rPr>
          <w:t>dual-level</w:t>
        </w:r>
        <w:r w:rsidR="004F187D" w:rsidRPr="00E118C8">
          <w:rPr>
            <w:sz w:val="18"/>
            <w:szCs w:val="18"/>
          </w:rPr>
          <w:t xml:space="preserve"> </w:t>
        </w:r>
      </w:ins>
      <w:r w:rsidRPr="00E118C8">
        <w:rPr>
          <w:sz w:val="18"/>
          <w:szCs w:val="18"/>
        </w:rPr>
        <w:t xml:space="preserve">index information (including global index and core subgraph index) to utilize computational similarity between concurrent query tasks for shared path computation. 1) Preprocessing Phase: It first gathers degree information for all vertices in the original graph data, sorts the vertices in descending order based on their degrees, and selects vertices ranked from 1 to k as global index vertices and vertices ranked from k+1 to k+m as core subgraph index vertices. 2) Index Building Phase: On one hand, before queries start, it executes a point-to-multipoint query algorithm to compute the best path values from global index vertices to all vertices in the graph (e.g., for PPSP tasks, it requires executing SSSP algorithm). For directed graphs, it calculates both the outbound and inbound path values for global index vertices, while for undirected graphs, only one calculation is needed. On the other hand, GraphCPP dynamically maintains the core subgraph through a runtime method. Specifically, any segment of a best path between a vertex pair corresponds to the best path between the corresponding vertices. Therefore, the core subgraph does not need precomputation for hot paths but dynamically explores hot paths after each query, adding them to the core subgraph structure. 3) Computation Sharing Phase: Global index vertices typically act as intermediaries for numerous paths, so at the beginning of a query, using global index vertices can compute the path value for a reachable path. This path may not necessarily be the best path between query vertex pairs but can provide a reference for pruning queries. Moreover, in pruning traversal based on upper bound + lower bound, global index can estimate the path value for query paths earlier, allowing earlier pruning of unsuitable paths. Using global index constitutes the first level of computation sharing. The core subgraph maintains best path values between hot vertices, serving as a highway network between query tasks. When a query task traverses hot vertices in the core subgraph, it connects to the highway. Leveraging the core subgraph, it can quickly reach the exit vertex from the entrance vertex without recalculating the path value for this hot path segment. Using the core subgraph constitutes the second </w:t>
      </w:r>
      <w:r w:rsidRPr="00E118C8">
        <w:rPr>
          <w:sz w:val="18"/>
          <w:szCs w:val="18"/>
        </w:rPr>
        <w:lastRenderedPageBreak/>
        <w:t>level of computation sharing.</w:t>
      </w:r>
    </w:p>
    <w:p w14:paraId="28DD863C" w14:textId="1CDCAB78" w:rsidR="00BA270A" w:rsidRDefault="000A22D5" w:rsidP="009032FD">
      <w:bookmarkStart w:id="557" w:name="_Toc149671646"/>
      <w:r w:rsidRPr="000A22D5">
        <w:rPr>
          <w:rFonts w:hint="eastAsia"/>
        </w:rPr>
        <w:t>另一方面：</w:t>
      </w:r>
      <w:r w:rsidRPr="000A22D5">
        <w:t>GraphCPP通过一个运行时方法来动态维护核心子图。具体地，一个顶点对的最佳路径的任意一段子路径，都是对应顶点之间的最佳路径。因此核心子图无需对热路径进行预计算，而是在每次查询结束后，执行热路径探测机制发掘一条最佳路径中的热路径，并将其加入到核心子图结构中。3）计算共享阶段：全局索引顶点一般充当大量路径的中介枢纽顶点，因此在查询开始时，使用全局索引顶点可以计算出一条可达路径的路径值。这条路径不一定是查询顶点对之间的最佳路径，但是可以对剪枝查询提供参考。此外在基于上界+下界的剪枝遍历中，还可以借助</w:t>
      </w:r>
      <w:r w:rsidRPr="000A22D5">
        <w:rPr>
          <w:rFonts w:hint="eastAsia"/>
        </w:rPr>
        <w:t>全局索引预估查询路径的路径值，更早对不合适路径进行剪枝。使用全局索引是第一层次的计算共享；核心子图维护了热顶点之间的最佳路径值，它充当了查询任务之间的高速公路。当查询任务遍历到核心子图中的热顶点，相当于接入了高速公路，它可以借助核心子图从入口顶点快速到达核心子图的出口顶点，而无需重复计算这段热路径的路径值。使用核心子图是第二层次的计算共享。</w:t>
      </w:r>
    </w:p>
    <w:p w14:paraId="4B6A74EE" w14:textId="352D76F5" w:rsidR="00BA270A" w:rsidRDefault="00BA270A" w:rsidP="009032FD"/>
    <w:p w14:paraId="493D8FF4" w14:textId="58AAE90B" w:rsidR="00BA270A" w:rsidRDefault="000A22D5" w:rsidP="007B0FC8">
      <w:r>
        <w:br w:type="column"/>
      </w:r>
    </w:p>
    <w:p w14:paraId="194D635C" w14:textId="77777777" w:rsidR="00BA270A" w:rsidRDefault="00BA270A" w:rsidP="007B0FC8"/>
    <w:p w14:paraId="20D4AC9E" w14:textId="77777777" w:rsidR="009032FD" w:rsidRDefault="009032FD" w:rsidP="009032FD">
      <w:bookmarkStart w:id="558" w:name="_Toc149671648"/>
      <w:bookmarkEnd w:id="557"/>
    </w:p>
    <w:p w14:paraId="142CC727" w14:textId="77777777" w:rsidR="001E410E" w:rsidRPr="001E410E" w:rsidRDefault="009032FD" w:rsidP="001E410E">
      <w:pPr>
        <w:pStyle w:val="af6"/>
      </w:pPr>
      <w:r>
        <w:br w:type="page"/>
      </w:r>
      <w:r w:rsidR="001E410E" w:rsidRPr="001E410E">
        <w:rPr>
          <w:rFonts w:hint="eastAsia"/>
        </w:rPr>
        <w:lastRenderedPageBreak/>
        <w:t>整体执行流程</w:t>
      </w:r>
    </w:p>
    <w:p w14:paraId="14E0E137" w14:textId="09C24C36" w:rsidR="001E410E" w:rsidRDefault="005C7E6F" w:rsidP="001E410E">
      <w:pPr>
        <w:ind w:firstLine="420"/>
      </w:pPr>
      <w:r>
        <w:rPr>
          <w:rFonts w:hint="eastAsia"/>
        </w:rPr>
        <w:t>算法</w:t>
      </w:r>
      <w:ins w:id="559" w:author="HERO 浩宇" w:date="2023-11-19T20:35:00Z">
        <w:r w:rsidR="00AF438B">
          <w:t>1</w:t>
        </w:r>
      </w:ins>
      <w:del w:id="560" w:author="HERO 浩宇" w:date="2023-11-19T20:35:00Z">
        <w:r w:rsidDel="00AF438B">
          <w:rPr>
            <w:rFonts w:hint="eastAsia"/>
          </w:rPr>
          <w:delText>x</w:delText>
        </w:r>
      </w:del>
      <w:r w:rsidR="001E410E" w:rsidRPr="001E410E">
        <w:rPr>
          <w:rFonts w:hint="eastAsia"/>
        </w:rPr>
        <w:t>展示</w:t>
      </w:r>
      <w:r>
        <w:rPr>
          <w:rFonts w:hint="eastAsia"/>
        </w:rPr>
        <w:t>了</w:t>
      </w:r>
      <w:r w:rsidR="001E410E" w:rsidRPr="001E410E">
        <w:t>GraphCPP</w:t>
      </w:r>
      <w:r>
        <w:rPr>
          <w:rFonts w:hint="eastAsia"/>
        </w:rPr>
        <w:t>处理并发查询任务</w:t>
      </w:r>
      <w:r w:rsidR="001E410E" w:rsidRPr="001E410E">
        <w:t>的整体执行流程。</w:t>
      </w:r>
      <w:r w:rsidR="004B1D3A">
        <w:rPr>
          <w:rFonts w:hint="eastAsia"/>
        </w:rPr>
        <w:t>假设我们已经完成分区，在第一行我们得到</w:t>
      </w:r>
      <w:ins w:id="561" w:author="HERO 浩宇" w:date="2023-11-16T09:29:00Z">
        <w:r w:rsidR="00A433DF">
          <w:rPr>
            <w:rFonts w:hint="eastAsia"/>
          </w:rPr>
          <w:t>在分布式系统中属于</w:t>
        </w:r>
      </w:ins>
      <w:r w:rsidR="001E410E" w:rsidRPr="001E410E">
        <w:t>当前计算节点</w:t>
      </w:r>
      <w:del w:id="562" w:author="HERO 浩宇" w:date="2023-11-16T09:29:00Z">
        <w:r w:rsidR="001E410E" w:rsidRPr="001E410E" w:rsidDel="00A433DF">
          <w:delText>所包含</w:delText>
        </w:r>
      </w:del>
      <w:r w:rsidR="001E410E" w:rsidRPr="001E410E">
        <w:t>的所有图分块的集合B以及</w:t>
      </w:r>
      <w:del w:id="563" w:author="HERO 浩宇" w:date="2023-11-16T09:29:00Z">
        <w:r w:rsidR="001E410E" w:rsidRPr="001E410E" w:rsidDel="00A433DF">
          <w:delText>当前计算节点所包含的</w:delText>
        </w:r>
      </w:del>
      <w:r w:rsidR="001E410E" w:rsidRPr="001E410E">
        <w:t>所有查询任务的集合Q</w:t>
      </w:r>
      <w:r w:rsidR="004B1D3A">
        <w:rPr>
          <w:rFonts w:hint="eastAsia"/>
        </w:rPr>
        <w:t>，并</w:t>
      </w:r>
      <w:r w:rsidR="005E42FF">
        <w:rPr>
          <w:rFonts w:hint="eastAsia"/>
        </w:rPr>
        <w:t>为</w:t>
      </w:r>
      <w:r w:rsidR="004B1D3A">
        <w:rPr>
          <w:rFonts w:hint="eastAsia"/>
        </w:rPr>
        <w:t>他们分配</w:t>
      </w:r>
      <w:r w:rsidR="005E42FF">
        <w:rPr>
          <w:rFonts w:hint="eastAsia"/>
        </w:rPr>
        <w:t>一段</w:t>
      </w:r>
      <w:r w:rsidR="001E410E" w:rsidRPr="001E410E">
        <w:t>内存空间。</w:t>
      </w:r>
      <w:r w:rsidR="005E42FF">
        <w:rPr>
          <w:rFonts w:hint="eastAsia"/>
        </w:rPr>
        <w:t>在第二行，</w:t>
      </w:r>
      <w:r w:rsidR="001E410E" w:rsidRPr="001E410E">
        <w:t>我们进入一个循环处理过程，</w:t>
      </w:r>
      <w:r w:rsidR="005E42FF">
        <w:rPr>
          <w:rFonts w:hint="eastAsia"/>
        </w:rPr>
        <w:t>查询会迭代进行直至收敛。</w:t>
      </w:r>
      <w:r w:rsidR="001E410E" w:rsidRPr="001E410E">
        <w:t>GraphCPP将调用Cho</w:t>
      </w:r>
      <w:ins w:id="564" w:author="HERO 浩宇" w:date="2023-11-16T09:34:00Z">
        <w:r w:rsidR="00E75CD5">
          <w:t>o</w:t>
        </w:r>
      </w:ins>
      <w:r w:rsidR="001E410E" w:rsidRPr="001E410E">
        <w:t>seNextSharingBlock来更新查询任务与图分块之间的关联关系，并选择当前优先级最高(有着最多关联任务)的图分块bi。通过统计每个任务的关联分块（即任务在当前分块存在活</w:t>
      </w:r>
      <w:r w:rsidR="001E410E" w:rsidRPr="001E410E">
        <w:rPr>
          <w:rFonts w:hint="eastAsia"/>
        </w:rPr>
        <w:t>跃顶点），我们可以确定与当前图分块</w:t>
      </w:r>
      <w:r w:rsidR="001E410E" w:rsidRPr="001E410E">
        <w:t>bi相关联的所有查询任务（第四行）。接下来，我们将bi加载到缓存，并并行处理所有相关联的查询操作qi（第五行）</w:t>
      </w:r>
      <w:ins w:id="565" w:author="HERO 浩宇" w:date="2023-11-15T22:21:00Z">
        <w:r w:rsidR="00737F5F">
          <w:rPr>
            <w:rFonts w:hint="eastAsia"/>
          </w:rPr>
          <w:t>,这一步体现了数据共享的思想，即一次数据访问，多个查询任务共享</w:t>
        </w:r>
      </w:ins>
      <w:r w:rsidR="001E410E" w:rsidRPr="001E410E">
        <w:t>。</w:t>
      </w:r>
      <w:ins w:id="566" w:author="HERO 浩宇" w:date="2023-11-15T22:23:00Z">
        <w:r w:rsidR="007514FB">
          <w:rPr>
            <w:rFonts w:hint="eastAsia"/>
          </w:rPr>
          <w:t>接着</w:t>
        </w:r>
      </w:ins>
      <w:r w:rsidR="001E410E" w:rsidRPr="001E410E">
        <w:t>我们调用GraphCPPCompute在</w:t>
      </w:r>
      <w:r w:rsidR="001E410E" w:rsidRPr="001E410E">
        <w:rPr>
          <w:rFonts w:hint="eastAsia"/>
        </w:rPr>
        <w:t>当前分块上执行点对点查询操作</w:t>
      </w:r>
      <w:r w:rsidR="001E410E" w:rsidRPr="001E410E">
        <w:t>qi</w:t>
      </w:r>
      <w:ins w:id="567" w:author="HERO 浩宇" w:date="2023-11-15T22:29:00Z">
        <w:r w:rsidR="003E2E14">
          <w:rPr>
            <w:rFonts w:hint="eastAsia"/>
          </w:rPr>
          <w:t>（</w:t>
        </w:r>
      </w:ins>
      <w:ins w:id="568" w:author="HERO 浩宇" w:date="2023-11-16T09:35:00Z">
        <w:r w:rsidR="00E75CD5" w:rsidRPr="00E75CD5">
          <w:t>Details are given</w:t>
        </w:r>
        <w:r w:rsidR="00E75CD5">
          <w:t xml:space="preserve"> in section.xx</w:t>
        </w:r>
      </w:ins>
      <w:ins w:id="569" w:author="HERO 浩宇" w:date="2023-11-15T22:29:00Z">
        <w:r w:rsidR="003E2E14">
          <w:rPr>
            <w:rFonts w:hint="eastAsia"/>
          </w:rPr>
          <w:t>）</w:t>
        </w:r>
      </w:ins>
      <w:r w:rsidR="001E410E" w:rsidRPr="001E410E">
        <w:t>。</w:t>
      </w:r>
      <w:ins w:id="570" w:author="HERO 浩宇" w:date="2023-11-16T09:38:00Z">
        <w:r w:rsidR="00584BBA">
          <w:rPr>
            <w:rFonts w:hint="eastAsia"/>
          </w:rPr>
          <w:t>迭代</w:t>
        </w:r>
      </w:ins>
      <w:ins w:id="571" w:author="HERO 浩宇" w:date="2023-11-16T09:39:00Z">
        <w:r w:rsidR="00584BBA">
          <w:rPr>
            <w:rFonts w:hint="eastAsia"/>
          </w:rPr>
          <w:t>查询任务</w:t>
        </w:r>
      </w:ins>
      <w:ins w:id="572" w:author="HERO 浩宇" w:date="2023-11-16T09:51:00Z">
        <w:r w:rsidR="00FF6CE7">
          <w:rPr>
            <w:rFonts w:hint="eastAsia"/>
          </w:rPr>
          <w:t>执行BSP</w:t>
        </w:r>
      </w:ins>
      <w:ins w:id="573" w:author="HERO 浩宇" w:date="2023-11-16T09:52:00Z">
        <w:r w:rsidR="00FF6CE7">
          <w:rPr>
            <w:rFonts w:hint="eastAsia"/>
          </w:rPr>
          <w:t>模型</w:t>
        </w:r>
      </w:ins>
      <w:ins w:id="574" w:author="HERO 浩宇" w:date="2023-11-16T09:51:00Z">
        <w:r w:rsidR="00FF6CE7">
          <w:rPr>
            <w:rFonts w:hint="eastAsia"/>
          </w:rPr>
          <w:t>，每一轮</w:t>
        </w:r>
      </w:ins>
      <w:ins w:id="575" w:author="HERO 浩宇" w:date="2023-11-16T09:52:00Z">
        <w:r w:rsidR="00FF6CE7">
          <w:rPr>
            <w:rFonts w:hint="eastAsia"/>
          </w:rPr>
          <w:t>迭代</w:t>
        </w:r>
      </w:ins>
      <w:ins w:id="576" w:author="HERO 浩宇" w:date="2023-11-16T09:51:00Z">
        <w:r w:rsidR="00FF6CE7">
          <w:rPr>
            <w:rFonts w:hint="eastAsia"/>
          </w:rPr>
          <w:t>会生成新的活跃顶点</w:t>
        </w:r>
      </w:ins>
      <w:ins w:id="577" w:author="HERO 浩宇" w:date="2023-11-16T09:52:00Z">
        <w:r w:rsidR="00FF6CE7">
          <w:rPr>
            <w:rFonts w:hint="eastAsia"/>
          </w:rPr>
          <w:t>集，并更新</w:t>
        </w:r>
        <w:r w:rsidR="0034100F">
          <w:rPr>
            <w:rFonts w:hint="eastAsia"/>
          </w:rPr>
          <w:t>为一个新的查询任务</w:t>
        </w:r>
      </w:ins>
      <w:del w:id="578" w:author="HERO 浩宇" w:date="2023-11-16T09:56:00Z">
        <w:r w:rsidR="001E410E" w:rsidRPr="001E410E" w:rsidDel="001A22BF">
          <w:delText>如果查询尚未结束，我们会更新查询qi的状态，生成新的查询任务</w:delText>
        </w:r>
      </w:del>
      <w:r w:rsidR="001E410E" w:rsidRPr="001E410E">
        <w:t>（第六行）。如果新</w:t>
      </w:r>
      <w:del w:id="579" w:author="HERO 浩宇" w:date="2023-11-16T09:58:00Z">
        <w:r w:rsidR="001E410E" w:rsidRPr="001E410E" w:rsidDel="00D65AA3">
          <w:delText>生成的</w:delText>
        </w:r>
      </w:del>
      <w:r w:rsidR="001E410E" w:rsidRPr="001E410E">
        <w:t>查询</w:t>
      </w:r>
      <w:ins w:id="580" w:author="HERO 浩宇" w:date="2023-11-16T09:58:00Z">
        <w:r w:rsidR="00D65AA3">
          <w:rPr>
            <w:rFonts w:hint="eastAsia"/>
          </w:rPr>
          <w:t>依然</w:t>
        </w:r>
      </w:ins>
      <w:r w:rsidR="001E410E" w:rsidRPr="001E410E">
        <w:t>与当前的图分块bi存在关联，将qi添加到Qbi，然后返回第五行</w:t>
      </w:r>
      <w:del w:id="581" w:author="HERO 浩宇" w:date="2023-11-16T09:59:00Z">
        <w:r w:rsidR="001E410E" w:rsidRPr="001E410E" w:rsidDel="00D65AA3">
          <w:delText>以</w:delText>
        </w:r>
      </w:del>
      <w:r w:rsidR="001E410E" w:rsidRPr="001E410E">
        <w:t>继续</w:t>
      </w:r>
      <w:ins w:id="582" w:author="HERO 浩宇" w:date="2023-11-16T09:59:00Z">
        <w:r w:rsidR="00D65AA3">
          <w:rPr>
            <w:rFonts w:hint="eastAsia"/>
          </w:rPr>
          <w:t>在图分块bi上</w:t>
        </w:r>
      </w:ins>
      <w:r w:rsidR="001E410E" w:rsidRPr="001E410E">
        <w:t>查询。否则，</w:t>
      </w:r>
      <w:ins w:id="583" w:author="HERO 浩宇" w:date="2023-11-16T10:00:00Z">
        <w:r w:rsidR="0068647D">
          <w:rPr>
            <w:rFonts w:hint="eastAsia"/>
          </w:rPr>
          <w:t>代表新任务与当前图分块没有关联关系，</w:t>
        </w:r>
      </w:ins>
      <w:ins w:id="584" w:author="HERO 浩宇" w:date="2023-11-16T10:01:00Z">
        <w:r w:rsidR="000E32F4">
          <w:rPr>
            <w:rFonts w:hint="eastAsia"/>
          </w:rPr>
          <w:t>需要将</w:t>
        </w:r>
      </w:ins>
      <w:del w:id="585" w:author="HERO 浩宇" w:date="2023-11-16T10:01:00Z">
        <w:r w:rsidR="001E410E" w:rsidRPr="001E410E" w:rsidDel="000E32F4">
          <w:rPr>
            <w:rFonts w:hint="eastAsia"/>
          </w:rPr>
          <w:delText>将新生成的查询信息</w:delText>
        </w:r>
      </w:del>
      <w:ins w:id="586" w:author="HERO 浩宇" w:date="2023-11-16T10:01:00Z">
        <w:r w:rsidR="000E32F4">
          <w:rPr>
            <w:rFonts w:hint="eastAsia"/>
          </w:rPr>
          <w:t>其</w:t>
        </w:r>
      </w:ins>
      <w:r w:rsidR="001E410E" w:rsidRPr="001E410E">
        <w:t>保存</w:t>
      </w:r>
      <w:del w:id="587" w:author="HERO 浩宇" w:date="2023-11-16T10:01:00Z">
        <w:r w:rsidR="001E410E" w:rsidRPr="001E410E" w:rsidDel="000E32F4">
          <w:rPr>
            <w:rFonts w:hint="eastAsia"/>
          </w:rPr>
          <w:delText>到</w:delText>
        </w:r>
      </w:del>
      <w:ins w:id="588" w:author="HERO 浩宇" w:date="2023-11-16T10:01:00Z">
        <w:r w:rsidR="000E32F4">
          <w:rPr>
            <w:rFonts w:hint="eastAsia"/>
          </w:rPr>
          <w:t>在</w:t>
        </w:r>
      </w:ins>
      <w:r w:rsidR="001E410E" w:rsidRPr="001E410E">
        <w:t>查询任务集合中，</w:t>
      </w:r>
      <w:ins w:id="589" w:author="HERO 浩宇" w:date="2023-11-16T10:02:00Z">
        <w:r w:rsidR="00E70D9A">
          <w:rPr>
            <w:rFonts w:hint="eastAsia"/>
          </w:rPr>
          <w:t>此时</w:t>
        </w:r>
      </w:ins>
      <w:r w:rsidR="001E410E" w:rsidRPr="001E410E">
        <w:t>任务被</w:t>
      </w:r>
      <w:commentRangeStart w:id="590"/>
      <w:r w:rsidR="001E410E" w:rsidRPr="001E410E">
        <w:t>挂起</w:t>
      </w:r>
      <w:commentRangeEnd w:id="590"/>
      <w:r w:rsidR="00A24A00">
        <w:rPr>
          <w:rStyle w:val="af0"/>
        </w:rPr>
        <w:commentReference w:id="590"/>
      </w:r>
      <w:r w:rsidR="001E410E" w:rsidRPr="001E410E">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191E3C" w14:paraId="1262583A" w14:textId="77777777" w:rsidTr="00340542">
        <w:tc>
          <w:tcPr>
            <w:tcW w:w="10243" w:type="dxa"/>
            <w:tcBorders>
              <w:top w:val="single" w:sz="4" w:space="0" w:color="auto"/>
              <w:bottom w:val="single" w:sz="4" w:space="0" w:color="auto"/>
            </w:tcBorders>
          </w:tcPr>
          <w:p w14:paraId="1AB44FB3" w14:textId="7EB0664D" w:rsidR="00191E3C" w:rsidRPr="00957C24" w:rsidRDefault="00191E3C" w:rsidP="00340542">
            <w:r>
              <w:t xml:space="preserve">Algorithm 1: </w:t>
            </w:r>
            <w:r w:rsidRPr="0058091C">
              <w:t>Concurrent Point-to-Point Queries</w:t>
            </w:r>
          </w:p>
        </w:tc>
      </w:tr>
      <w:tr w:rsidR="00191E3C" w14:paraId="234D56C9" w14:textId="77777777" w:rsidTr="00340542">
        <w:tc>
          <w:tcPr>
            <w:tcW w:w="10243" w:type="dxa"/>
            <w:tcBorders>
              <w:top w:val="single" w:sz="4" w:space="0" w:color="auto"/>
              <w:bottom w:val="single" w:sz="4" w:space="0" w:color="auto"/>
            </w:tcBorders>
          </w:tcPr>
          <w:p w14:paraId="61DF6683" w14:textId="77777777" w:rsidR="00191E3C" w:rsidRDefault="00191E3C" w:rsidP="00340542">
            <w:r>
              <w:t>1</w:t>
            </w:r>
            <w:r>
              <w:rPr>
                <w:rFonts w:hint="eastAsia"/>
              </w:rPr>
              <w:t>:</w:t>
            </w:r>
            <w:r>
              <w:t xml:space="preserve"> </w:t>
            </w:r>
            <w:r>
              <w:rPr>
                <w:rFonts w:hint="eastAsia"/>
              </w:rPr>
              <w:t>function</w:t>
            </w:r>
            <w:r>
              <w:t xml:space="preserve"> </w:t>
            </w:r>
            <w:r w:rsidRPr="00A13BAB">
              <w:t>Overall</w:t>
            </w:r>
            <w:r>
              <w:rPr>
                <w:rFonts w:hint="eastAsia"/>
              </w:rPr>
              <w:t>W</w:t>
            </w:r>
            <w:r w:rsidRPr="00A13BAB">
              <w:t>orkflow</w:t>
            </w:r>
          </w:p>
          <w:p w14:paraId="526C8754" w14:textId="77777777" w:rsidR="00191E3C" w:rsidRDefault="00191E3C" w:rsidP="00340542">
            <w:r>
              <w:t xml:space="preserve">2  </w:t>
            </w:r>
            <w:r>
              <w:rPr>
                <w:rFonts w:hint="eastAsia"/>
              </w:rPr>
              <w:t>Malloc</w:t>
            </w:r>
            <w:r>
              <w:t xml:space="preserve">Buffers( </w:t>
            </w:r>
            <w:r>
              <w:rPr>
                <w:rFonts w:ascii="Times New Roman" w:hAnsi="Times New Roman" w:cs="Times New Roman"/>
                <w:i/>
                <w:sz w:val="32"/>
              </w:rPr>
              <w:t>B</w:t>
            </w:r>
            <w:r>
              <w:t xml:space="preserve">, </w:t>
            </w:r>
            <w:r w:rsidRPr="00BE0AAA">
              <w:rPr>
                <w:rFonts w:ascii="Times New Roman" w:hAnsi="Times New Roman" w:cs="Times New Roman"/>
                <w:i/>
                <w:sz w:val="32"/>
              </w:rPr>
              <w:t>Q</w:t>
            </w:r>
            <w:r>
              <w:rPr>
                <w:rFonts w:ascii="Times New Roman" w:hAnsi="Times New Roman" w:cs="Times New Roman"/>
                <w:i/>
                <w:sz w:val="32"/>
              </w:rPr>
              <w:t xml:space="preserve"> </w:t>
            </w:r>
            <w:r w:rsidRPr="00BE0AAA">
              <w:rPr>
                <w:rFonts w:hint="eastAsia"/>
              </w:rPr>
              <w:t>)</w:t>
            </w:r>
            <w:r>
              <w:rPr>
                <w:rFonts w:ascii="Times New Roman" w:hAnsi="Times New Roman" w:cs="Times New Roman" w:hint="eastAsia"/>
                <w:i/>
                <w:sz w:val="32"/>
              </w:rPr>
              <w:t xml:space="preserve"> </w:t>
            </w:r>
            <w:r>
              <w:t xml:space="preserve"> //</w:t>
            </w:r>
            <w:r>
              <w:rPr>
                <w:rFonts w:ascii="Times New Roman" w:hAnsi="Times New Roman" w:cs="Times New Roman"/>
                <w:i/>
                <w:sz w:val="32"/>
              </w:rPr>
              <w:t>B</w:t>
            </w:r>
            <w:r w:rsidRPr="00896BEB">
              <w:t xml:space="preserve"> is the set of graph blocks, and </w:t>
            </w:r>
            <w:r w:rsidRPr="00BE0AAA">
              <w:rPr>
                <w:rFonts w:ascii="Times New Roman" w:hAnsi="Times New Roman" w:cs="Times New Roman"/>
                <w:i/>
                <w:sz w:val="32"/>
              </w:rPr>
              <w:t>Q</w:t>
            </w:r>
            <w:r w:rsidRPr="00896BEB">
              <w:t xml:space="preserve"> is the set of query tasks</w:t>
            </w:r>
          </w:p>
          <w:p w14:paraId="28909641" w14:textId="77777777" w:rsidR="00191E3C" w:rsidRPr="0058091C" w:rsidRDefault="00191E3C" w:rsidP="00340542">
            <w:r>
              <w:t xml:space="preserve">3:  </w:t>
            </w:r>
            <w:r>
              <w:rPr>
                <w:rFonts w:hint="eastAsia"/>
              </w:rPr>
              <w:t>W</w:t>
            </w:r>
            <w:r>
              <w:t xml:space="preserve">hile </w:t>
            </w:r>
            <w:r>
              <w:rPr>
                <w:rFonts w:hint="eastAsia"/>
              </w:rPr>
              <w:t>has</w:t>
            </w:r>
            <w:r>
              <w:t xml:space="preserve">_active( </w:t>
            </w:r>
            <w:r>
              <w:rPr>
                <w:rFonts w:ascii="Times New Roman" w:hAnsi="Times New Roman" w:cs="Times New Roman"/>
                <w:i/>
                <w:sz w:val="32"/>
              </w:rPr>
              <w:t xml:space="preserve">B </w:t>
            </w:r>
            <w:r>
              <w:rPr>
                <w:rFonts w:hint="eastAsia"/>
              </w:rPr>
              <w:t>)</w:t>
            </w:r>
            <w:r>
              <w:t xml:space="preserve"> do</w:t>
            </w:r>
            <w:r>
              <w:rPr>
                <w:rFonts w:hint="eastAsia"/>
              </w:rPr>
              <w:t>：</w:t>
            </w:r>
          </w:p>
          <w:p w14:paraId="4DE1154D" w14:textId="7F3CB17F" w:rsidR="00191E3C" w:rsidRDefault="00191E3C" w:rsidP="00340542">
            <w:r>
              <w:t xml:space="preserve">4: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ins w:id="591" w:author="HERO 浩宇" w:date="2023-11-16T09:32:00Z">
              <w:r w:rsidR="00E14A03">
                <w:t>o</w:t>
              </w:r>
            </w:ins>
            <w:r>
              <w:rPr>
                <w:rFonts w:hint="eastAsia"/>
              </w:rPr>
              <w:t>se</w:t>
            </w:r>
            <w:r>
              <w:t>Next</w:t>
            </w:r>
            <w:r>
              <w:rPr>
                <w:rFonts w:hint="eastAsia"/>
              </w:rPr>
              <w:t>Sha</w:t>
            </w:r>
            <w:r>
              <w:t>ring</w:t>
            </w:r>
            <w:r>
              <w:rPr>
                <w:rFonts w:hint="eastAsia"/>
              </w:rPr>
              <w:t>Block</w:t>
            </w:r>
            <w:r>
              <w:t>( )</w:t>
            </w:r>
          </w:p>
          <w:p w14:paraId="4EFB1512" w14:textId="1D8B2CA7" w:rsidR="00191E3C" w:rsidRDefault="00191E3C" w:rsidP="00340542">
            <w:r>
              <w:t xml:space="preserve">5: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w:t>
            </w:r>
            <w:r>
              <w:rPr>
                <w:rFonts w:hint="eastAsia"/>
              </w:rPr>
              <w:t>Cho</w:t>
            </w:r>
            <w:ins w:id="592" w:author="HERO 浩宇" w:date="2023-11-16T09:32:00Z">
              <w:r w:rsidR="00E14A03">
                <w:rPr>
                  <w:rFonts w:hint="eastAsia"/>
                </w:rPr>
                <w:t>o</w:t>
              </w:r>
            </w:ins>
            <w:r>
              <w:rPr>
                <w:rFonts w:hint="eastAsia"/>
              </w:rPr>
              <w:t>se</w:t>
            </w:r>
            <w:r>
              <w:t>A</w:t>
            </w:r>
            <w:r w:rsidRPr="00D5403D">
              <w:t>ssociated</w:t>
            </w:r>
            <w:r>
              <w:t>Q</w:t>
            </w:r>
            <w:r w:rsidRPr="00D5403D">
              <w:t>ueries</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w:t>
            </w:r>
          </w:p>
          <w:p w14:paraId="1164352C" w14:textId="77777777" w:rsidR="00191E3C" w:rsidRDefault="00191E3C" w:rsidP="00340542">
            <w:pPr>
              <w:rPr>
                <w:rFonts w:ascii="Times New Roman" w:hAnsi="Times New Roman" w:cs="Times New Roman"/>
                <w:i/>
                <w:sz w:val="32"/>
              </w:rPr>
            </w:pPr>
            <w:r>
              <w:t xml:space="preserve">6:     Parallel_for_each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BE0AAA">
              <w:rPr>
                <w:rFonts w:ascii="Times New Roman" w:hAnsi="Times New Roman" w:cs="Times New Roman"/>
                <w:i/>
                <w:sz w:val="32"/>
              </w:rPr>
              <w:t xml:space="preserve"> </w:t>
            </w:r>
            <w:r w:rsidRPr="00BE0AAA">
              <w:t>∈</w:t>
            </w:r>
            <w:r>
              <w:t xml:space="preserve">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t xml:space="preserve"> do:  // </w:t>
            </w:r>
            <w:r w:rsidRPr="00EA3078">
              <w:t xml:space="preserve">Execute queries in </w:t>
            </w:r>
            <w:r w:rsidRPr="00BE0AAA">
              <w:rPr>
                <w:rFonts w:ascii="Times New Roman" w:hAnsi="Times New Roman" w:cs="Times New Roman"/>
                <w:i/>
                <w:sz w:val="32"/>
              </w:rPr>
              <w:t>Q</w:t>
            </w:r>
            <w:r w:rsidRPr="00EA3078">
              <w:t xml:space="preserve"> in parallel, which is associated with </w:t>
            </w:r>
            <w:r>
              <w:t xml:space="preserve">block </w:t>
            </w:r>
            <w:r>
              <w:rPr>
                <w:rFonts w:ascii="Times New Roman" w:hAnsi="Times New Roman" w:cs="Times New Roman" w:hint="eastAsia"/>
                <w:i/>
                <w:sz w:val="32"/>
              </w:rPr>
              <w:t>b</w:t>
            </w:r>
            <w:r w:rsidRPr="00BE0AAA">
              <w:rPr>
                <w:rFonts w:ascii="Times New Roman" w:hAnsi="Times New Roman" w:cs="Times New Roman" w:hint="eastAsia"/>
                <w:i/>
                <w:sz w:val="32"/>
                <w:vertAlign w:val="subscript"/>
              </w:rPr>
              <w:t>i</w:t>
            </w:r>
          </w:p>
          <w:p w14:paraId="4C58A676" w14:textId="77777777" w:rsidR="00191E3C" w:rsidRDefault="00191E3C" w:rsidP="00340542">
            <w:r>
              <w:t>7:         new_query</w:t>
            </w:r>
            <w:r>
              <w:rPr>
                <w:rFonts w:hint="eastAsia"/>
              </w:rPr>
              <w:t xml:space="preserve"> </w:t>
            </w:r>
            <w:r>
              <w:t>=</w:t>
            </w:r>
            <w:r>
              <w:rPr>
                <w:rFonts w:hint="eastAsia"/>
              </w:rPr>
              <w:t>GraphCPP</w:t>
            </w:r>
            <w:r>
              <w:t xml:space="preserve">Compute( </w:t>
            </w:r>
            <w:r w:rsidRPr="001271A0">
              <w:rPr>
                <w:rFonts w:ascii="Times New Roman" w:hAnsi="Times New Roman" w:cs="Times New Roman" w:hint="eastAsia"/>
                <w:i/>
                <w:sz w:val="32"/>
              </w:rPr>
              <w:t>q</w:t>
            </w:r>
            <w:r w:rsidRPr="001271A0">
              <w:rPr>
                <w:rFonts w:ascii="Times New Roman" w:hAnsi="Times New Roman" w:cs="Times New Roman" w:hint="eastAsia"/>
                <w:i/>
                <w:sz w:val="32"/>
                <w:vertAlign w:val="subscript"/>
              </w:rPr>
              <w:t>i</w:t>
            </w:r>
            <w:r w:rsidRPr="00085863">
              <w:t>,</w:t>
            </w:r>
            <w:r>
              <w:t xml:space="preserve">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vertAlign w:val="subscript"/>
              </w:rPr>
              <w:t xml:space="preserve"> </w:t>
            </w:r>
            <w:r>
              <w:t xml:space="preserve">) // </w:t>
            </w:r>
            <w:r w:rsidRPr="007F20F6">
              <w:t>The implementation function for point-</w:t>
            </w:r>
            <w:r w:rsidRPr="007F20F6">
              <w:t>to-point queries returns the active vertex set after one round of task iteration.</w:t>
            </w:r>
          </w:p>
          <w:p w14:paraId="7FF6CFA9" w14:textId="77777777" w:rsidR="00191E3C" w:rsidRDefault="00191E3C" w:rsidP="00340542">
            <w:r>
              <w:t xml:space="preserve">8:         if(has Associated( ( </w:t>
            </w:r>
            <w:r>
              <w:rPr>
                <w:rFonts w:ascii="Times New Roman" w:hAnsi="Times New Roman" w:cs="Times New Roman"/>
                <w:i/>
                <w:sz w:val="32"/>
              </w:rPr>
              <w:t>b</w:t>
            </w:r>
            <w:r w:rsidRPr="00BE0AAA">
              <w:rPr>
                <w:rFonts w:ascii="Times New Roman" w:hAnsi="Times New Roman" w:cs="Times New Roman" w:hint="eastAsia"/>
                <w:i/>
                <w:sz w:val="32"/>
                <w:vertAlign w:val="subscript"/>
              </w:rPr>
              <w:t>i</w:t>
            </w:r>
            <w:r>
              <w:rPr>
                <w:rFonts w:ascii="Times New Roman" w:hAnsi="Times New Roman" w:cs="Times New Roman"/>
                <w:i/>
                <w:sz w:val="32"/>
              </w:rPr>
              <w:t xml:space="preserve"> </w:t>
            </w:r>
            <w:r w:rsidRPr="00D5403D">
              <w:rPr>
                <w:rFonts w:hint="eastAsia"/>
              </w:rPr>
              <w:t>,</w:t>
            </w:r>
            <w:r>
              <w:t xml:space="preserve"> new_query ) ): </w:t>
            </w:r>
          </w:p>
          <w:p w14:paraId="3A897B95" w14:textId="77777777" w:rsidR="00191E3C" w:rsidRDefault="00191E3C" w:rsidP="00340542">
            <w:r>
              <w:t xml:space="preserve">9:             </w:t>
            </w:r>
            <w:r w:rsidRPr="00BE0AAA">
              <w:rPr>
                <w:rFonts w:ascii="Times New Roman" w:hAnsi="Times New Roman" w:cs="Times New Roman"/>
                <w:i/>
                <w:sz w:val="32"/>
              </w:rPr>
              <w:t>Q</w:t>
            </w:r>
            <w:r>
              <w:rPr>
                <w:rFonts w:ascii="Times New Roman" w:hAnsi="Times New Roman" w:cs="Times New Roman"/>
                <w:i/>
                <w:sz w:val="32"/>
                <w:vertAlign w:val="subscript"/>
              </w:rPr>
              <w:t>b</w:t>
            </w:r>
            <w:r w:rsidRPr="00D5403D">
              <w:rPr>
                <w:rFonts w:ascii="Times New Roman" w:hAnsi="Times New Roman" w:cs="Times New Roman" w:hint="eastAsia"/>
                <w:i/>
                <w:sz w:val="32"/>
                <w:vertAlign w:val="subscript"/>
              </w:rPr>
              <w:t>i</w:t>
            </w:r>
            <w:r w:rsidRPr="00085863">
              <w:t>.</w:t>
            </w:r>
            <w:r>
              <w:t>Push( new_query )</w:t>
            </w:r>
          </w:p>
          <w:p w14:paraId="4756E044" w14:textId="77777777" w:rsidR="00191E3C" w:rsidRDefault="00191E3C" w:rsidP="00340542">
            <w:r>
              <w:t>10:         else:</w:t>
            </w:r>
          </w:p>
          <w:p w14:paraId="6AE66213" w14:textId="77777777" w:rsidR="00191E3C" w:rsidRDefault="00191E3C" w:rsidP="00340542">
            <w:r>
              <w:t xml:space="preserve">11:             </w:t>
            </w:r>
            <w:r w:rsidRPr="00BE0AAA">
              <w:rPr>
                <w:rFonts w:ascii="Times New Roman" w:hAnsi="Times New Roman" w:cs="Times New Roman"/>
                <w:i/>
                <w:sz w:val="32"/>
              </w:rPr>
              <w:t>Q</w:t>
            </w:r>
            <w:r w:rsidRPr="00085863">
              <w:t>.</w:t>
            </w:r>
            <w:r>
              <w:t>Push( new_query )</w:t>
            </w:r>
          </w:p>
        </w:tc>
      </w:tr>
      <w:tr w:rsidR="008A2CF0" w14:paraId="48E762C2" w14:textId="77777777" w:rsidTr="00340542">
        <w:trPr>
          <w:ins w:id="593" w:author="HERO 浩宇" w:date="2023-11-16T10:04:00Z"/>
        </w:trPr>
        <w:tc>
          <w:tcPr>
            <w:tcW w:w="10243" w:type="dxa"/>
            <w:tcBorders>
              <w:top w:val="single" w:sz="4" w:space="0" w:color="auto"/>
              <w:bottom w:val="single" w:sz="4" w:space="0" w:color="auto"/>
            </w:tcBorders>
          </w:tcPr>
          <w:p w14:paraId="51125F85" w14:textId="77777777" w:rsidR="008A2CF0" w:rsidRDefault="008A2CF0" w:rsidP="00340542">
            <w:pPr>
              <w:rPr>
                <w:ins w:id="594" w:author="HERO 浩宇" w:date="2023-11-16T10:04:00Z"/>
              </w:rPr>
            </w:pPr>
          </w:p>
        </w:tc>
      </w:tr>
    </w:tbl>
    <w:p w14:paraId="6BF8BD3B" w14:textId="09D8302F" w:rsidR="001E410E" w:rsidRDefault="001E410E" w:rsidP="00574FCB"/>
    <w:p w14:paraId="45BD36A4" w14:textId="57EBBC49" w:rsidR="00574FCB" w:rsidRPr="00616675" w:rsidDel="00803B76" w:rsidRDefault="00803B76" w:rsidP="00616675">
      <w:pPr>
        <w:rPr>
          <w:del w:id="595" w:author="HERO 浩宇" w:date="2023-11-19T22:13:00Z"/>
          <w:sz w:val="18"/>
          <w:szCs w:val="18"/>
        </w:rPr>
      </w:pPr>
      <w:ins w:id="596" w:author="HERO 浩宇" w:date="2023-11-19T22:13:00Z">
        <w:r w:rsidRPr="00803B76">
          <w:rPr>
            <w:sz w:val="18"/>
            <w:szCs w:val="18"/>
          </w:rPr>
          <w:t>Algorithm 1 outlines the comprehensive execution process of GraphCPP in handling concurrent query tasks. Assuming partitioning is completed, in the first line, we acquire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invokes \texttt{ChooseNextSharingBlock}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This step embodies the idea of data sharing, i.e., multiple query tasks sharing the result of a single data access. Subsequently, we invoke \texttt{GraphCPPCompute} to perform point-to-point query operations \(q_i\) on the current block (details are provided in Section \ref{section:xx}). Iterative query task execution follows the Bulk Synchronous Parallel (BSP) model, where each iteration generates a new set of active vertices and updates to form a new query task (sixth line). If the new query remains associated with the current graph block \(b_i\), we add \(q_i\) to \(Q_{b_i}\) and return to the fifth line to continue querying on the graph block \(b_i\). Otherwise, it signifies that the new task is not associated with the current graph block, and it needs to be saved in the query task set; at this point, the task is suspended.</w:t>
        </w:r>
      </w:ins>
      <w:del w:id="597" w:author="HERO 浩宇" w:date="2023-11-19T22:13:00Z">
        <w:r w:rsidR="00574FCB" w:rsidRPr="00616675" w:rsidDel="00803B76">
          <w:rPr>
            <w:sz w:val="18"/>
            <w:szCs w:val="18"/>
          </w:rPr>
          <w:delText>Algorithm x illustrates the overall execution process of GraphCPP in handling concurrent query tasks. Assuming partitioning is complete, in the first line, we obtain the set B, which includes all graph blocks on the current computing node, and the set Q, which includes all query tasks on the current computing node. Each of them is allocated a segment of memory. In the second line, we enter a loop processing phase, and queries iterate until convergence is achieved. GraphCPP calls ChooseNextSharingBlock to update the association between query tasks and graph blocks and selects the graph block b_i with the highest priority (having the most associated tasks). By tallying the associated blocks for each task (i.e., tasks with active vertices in the current block), we can determine all query tasks related to the current graph block b_i (fourth line). Next, we load b_i into the cache and parallelly process all associated query operations q_i (fifth line). We invoke GraphCPPCompute to perform point-to-point query operations q_i on the current block. If the query is not finished, we update the state of query q_i, generating new query tasks (sixth line). If the newly generated query is associated with the current graph block b_i, we add q_i to Q_b_i, then return to the fifth line to continue the query. Otherwise, we save the information of the newly generated query to the query task set, and the task is suspended.</w:delText>
        </w:r>
      </w:del>
    </w:p>
    <w:p w14:paraId="19EEEF16" w14:textId="122CAE62" w:rsidR="00BA270A" w:rsidRDefault="00BA270A" w:rsidP="009032FD">
      <w:r>
        <w:br w:type="page"/>
      </w:r>
    </w:p>
    <w:p w14:paraId="2845B339" w14:textId="3A8DCE23" w:rsidR="009032FD" w:rsidRDefault="009032FD" w:rsidP="009032FD">
      <w:r>
        <w:lastRenderedPageBreak/>
        <w:tab/>
      </w:r>
      <w:r>
        <w:rPr>
          <w:rFonts w:hint="eastAsia"/>
        </w:rPr>
        <w:t>上述算法展示了GraphCPP中的</w:t>
      </w:r>
      <w:r w:rsidR="00191E3C">
        <w:rPr>
          <w:rFonts w:hint="eastAsia"/>
        </w:rPr>
        <w:t>整体工作流程</w:t>
      </w:r>
      <w:r>
        <w:rPr>
          <w:rFonts w:hint="eastAsia"/>
        </w:rPr>
        <w:t>，其</w:t>
      </w:r>
      <w:r w:rsidR="00191E3C">
        <w:rPr>
          <w:rFonts w:hint="eastAsia"/>
        </w:rPr>
        <w:t>在</w:t>
      </w:r>
      <w:r>
        <w:rPr>
          <w:rFonts w:hint="eastAsia"/>
        </w:rPr>
        <w:t>下面的章节</w:t>
      </w:r>
      <w:r w:rsidR="00191E3C">
        <w:rPr>
          <w:rFonts w:hint="eastAsia"/>
        </w:rPr>
        <w:t>，我们</w:t>
      </w:r>
      <w:r>
        <w:rPr>
          <w:rFonts w:hint="eastAsia"/>
        </w:rPr>
        <w:t>将详细介绍</w:t>
      </w:r>
      <w:r w:rsidR="00191E3C">
        <w:rPr>
          <w:rFonts w:hint="eastAsia"/>
        </w:rPr>
        <w:t>数据访问共享和计算共享</w:t>
      </w:r>
      <w:r>
        <w:rPr>
          <w:rFonts w:hint="eastAsia"/>
        </w:rPr>
        <w:t>两个优化机制。</w:t>
      </w:r>
    </w:p>
    <w:p w14:paraId="4D0F63CD" w14:textId="0FCC8ED2" w:rsidR="009032FD" w:rsidRPr="000E553F" w:rsidRDefault="009032FD" w:rsidP="009032FD">
      <w:pPr>
        <w:ind w:firstLine="420"/>
        <w:rPr>
          <w:sz w:val="18"/>
          <w:szCs w:val="18"/>
        </w:rPr>
      </w:pPr>
      <w:r>
        <w:br w:type="column"/>
      </w:r>
      <w:r w:rsidR="000E553F" w:rsidRPr="00616675">
        <w:rPr>
          <w:sz w:val="18"/>
          <w:szCs w:val="18"/>
        </w:rPr>
        <w:t>The presented algorithm illustrates the overall workflow of GraphCPP. In the subsequent sections, we will delve into the detailed explanations of two optimization mechanisms: data access sharing and compute sharing.</w:t>
      </w:r>
      <w:r w:rsidRPr="000E553F">
        <w:rPr>
          <w:sz w:val="18"/>
          <w:szCs w:val="18"/>
        </w:rPr>
        <w:br w:type="page"/>
      </w:r>
    </w:p>
    <w:p w14:paraId="1F77EA4F" w14:textId="62AB6DC9" w:rsidR="007471D1" w:rsidRDefault="007471D1" w:rsidP="005B1E54">
      <w:pPr>
        <w:pStyle w:val="af6"/>
      </w:pPr>
      <w:r>
        <w:rPr>
          <w:rFonts w:hint="eastAsia"/>
        </w:rPr>
        <w:lastRenderedPageBreak/>
        <w:t>数据访问共享机制</w:t>
      </w:r>
      <w:bookmarkEnd w:id="558"/>
    </w:p>
    <w:p w14:paraId="0E2BE770" w14:textId="4E46F754" w:rsidR="00797C0E" w:rsidRDefault="007471D1" w:rsidP="000534DF">
      <w:pPr>
        <w:ind w:firstLine="360"/>
        <w:rPr>
          <w:rFonts w:hint="eastAsia"/>
        </w:rPr>
      </w:pPr>
      <w:r>
        <w:rPr>
          <w:rFonts w:hint="eastAsia"/>
        </w:rPr>
        <w:t>在</w:t>
      </w:r>
      <w:r w:rsidR="00464C43">
        <w:rPr>
          <w:highlight w:val="yellow"/>
        </w:rPr>
        <w:t>2</w:t>
      </w:r>
      <w:r w:rsidRPr="002F34A1">
        <w:rPr>
          <w:highlight w:val="yellow"/>
        </w:rPr>
        <w:t>.2</w:t>
      </w:r>
      <w:r w:rsidRPr="002F34A1">
        <w:rPr>
          <w:rFonts w:hint="eastAsia"/>
          <w:highlight w:val="yellow"/>
        </w:rPr>
        <w:t>节</w:t>
      </w:r>
      <w:r>
        <w:rPr>
          <w:rFonts w:hint="eastAsia"/>
        </w:rPr>
        <w:t>中我们观察到并发任务之间的图结构数据访问存在很大一部分重叠，在现有处理机制下，这部分重叠数据并不能被共享利用</w:t>
      </w:r>
      <w:del w:id="598" w:author="HERO 浩宇" w:date="2023-11-16T10:46:00Z">
        <w:r w:rsidDel="009D4B6E">
          <w:rPr>
            <w:rFonts w:hint="eastAsia"/>
          </w:rPr>
          <w:delText>。</w:delText>
        </w:r>
      </w:del>
      <w:ins w:id="599" w:author="HERO 浩宇" w:date="2023-11-16T10:46:00Z">
        <w:r w:rsidR="009D4B6E">
          <w:rPr>
            <w:rFonts w:hint="eastAsia"/>
          </w:rPr>
          <w:t>，</w:t>
        </w:r>
      </w:ins>
      <w:del w:id="600" w:author="HERO 浩宇" w:date="2023-11-16T10:47:00Z">
        <w:r w:rsidDel="00797C0E">
          <w:rPr>
            <w:rFonts w:hint="eastAsia"/>
          </w:rPr>
          <w:delText>而</w:delText>
        </w:r>
      </w:del>
      <w:ins w:id="601" w:author="HERO 浩宇" w:date="2023-11-16T10:47:00Z">
        <w:r w:rsidR="00797C0E">
          <w:rPr>
            <w:rFonts w:hint="eastAsia"/>
          </w:rPr>
          <w:t>我们观察到，</w:t>
        </w:r>
      </w:ins>
      <w:r>
        <w:rPr>
          <w:rFonts w:hint="eastAsia"/>
        </w:rPr>
        <w:t>对于图上的点对点查询任务来说，数据的访问顺序并不会影响结果的正确性</w:t>
      </w:r>
      <w:del w:id="602" w:author="HERO 浩宇" w:date="2023-11-16T10:48:00Z">
        <w:r w:rsidDel="004F0610">
          <w:rPr>
            <w:rFonts w:hint="eastAsia"/>
          </w:rPr>
          <w:delText>。</w:delText>
        </w:r>
      </w:del>
      <w:ins w:id="603" w:author="HERO 浩宇" w:date="2023-11-16T10:48:00Z">
        <w:r w:rsidR="004F0610">
          <w:rPr>
            <w:rFonts w:hint="eastAsia"/>
          </w:rPr>
          <w:t>，</w:t>
        </w:r>
      </w:ins>
      <w:ins w:id="604" w:author="HERO 浩宇" w:date="2023-11-16T11:29:00Z">
        <w:r w:rsidR="00D626C8">
          <w:rPr>
            <w:rFonts w:hint="eastAsia"/>
          </w:rPr>
          <w:t>并</w:t>
        </w:r>
      </w:ins>
      <w:ins w:id="605" w:author="HERO 浩宇" w:date="2023-11-16T10:48:00Z">
        <w:r w:rsidR="004F0610">
          <w:rPr>
            <w:rFonts w:hint="eastAsia"/>
          </w:rPr>
          <w:t>基于此提出了</w:t>
        </w:r>
      </w:ins>
      <w:del w:id="606" w:author="HERO 浩宇" w:date="2023-11-16T10:48:00Z">
        <w:r w:rsidDel="004F0610">
          <w:rPr>
            <w:rFonts w:hint="eastAsia"/>
          </w:rPr>
          <w:delText>我们</w:delText>
        </w:r>
        <w:r w:rsidRPr="00583188" w:rsidDel="004F0610">
          <w:rPr>
            <w:rFonts w:hint="eastAsia"/>
          </w:rPr>
          <w:delText>的</w:delText>
        </w:r>
      </w:del>
      <w:r>
        <w:rPr>
          <w:rFonts w:hint="eastAsia"/>
        </w:rPr>
        <w:t>数据共享机制</w:t>
      </w:r>
      <w:ins w:id="607" w:author="HERO 浩宇" w:date="2023-11-16T10:48:00Z">
        <w:r w:rsidR="004F0610">
          <w:rPr>
            <w:rFonts w:hint="eastAsia"/>
          </w:rPr>
          <w:t>。</w:t>
        </w:r>
      </w:ins>
      <w:ins w:id="608" w:author="HERO 浩宇" w:date="2023-11-16T11:29:00Z">
        <w:r w:rsidR="00D626C8">
          <w:rPr>
            <w:rFonts w:hint="eastAsia"/>
          </w:rPr>
          <w:t>该机制的</w:t>
        </w:r>
      </w:ins>
      <w:ins w:id="609" w:author="HERO 浩宇" w:date="2023-11-16T10:48:00Z">
        <w:r w:rsidR="004F0610">
          <w:rPr>
            <w:rFonts w:hint="eastAsia"/>
          </w:rPr>
          <w:t>核心思想</w:t>
        </w:r>
      </w:ins>
      <w:del w:id="610" w:author="HERO 浩宇" w:date="2023-11-16T10:48:00Z">
        <w:r w:rsidDel="004F0610">
          <w:rPr>
            <w:rFonts w:hint="eastAsia"/>
          </w:rPr>
          <w:delText>本质上</w:delText>
        </w:r>
      </w:del>
      <w:r>
        <w:rPr>
          <w:rFonts w:hint="eastAsia"/>
        </w:rPr>
        <w:t>是将原本的“任务</w:t>
      </w:r>
      <w:r>
        <w:rPr>
          <w:rFonts w:ascii="Times New Roman" w:hAnsi="Times New Roman" w:cs="Times New Roman"/>
        </w:rPr>
        <w:t>→</w:t>
      </w:r>
      <w:r>
        <w:rPr>
          <w:rFonts w:hint="eastAsia"/>
        </w:rPr>
        <w:t>数据”线性任务调度顺序，改为“数据</w:t>
      </w:r>
      <w:r>
        <w:rPr>
          <w:rFonts w:ascii="Times New Roman" w:hAnsi="Times New Roman" w:cs="Times New Roman"/>
        </w:rPr>
        <w:t>→</w:t>
      </w:r>
      <w:r>
        <w:rPr>
          <w:rFonts w:ascii="Times New Roman" w:hAnsi="Times New Roman" w:cs="Times New Roman" w:hint="eastAsia"/>
        </w:rPr>
        <w:t>任务</w:t>
      </w:r>
      <w:r>
        <w:rPr>
          <w:rFonts w:hint="eastAsia"/>
        </w:rPr>
        <w:t>”细粒度并发任务调度顺序，</w:t>
      </w:r>
      <w:ins w:id="611" w:author="HERO 浩宇" w:date="2023-11-16T10:49:00Z">
        <w:r w:rsidR="003F6D59">
          <w:rPr>
            <w:rFonts w:hint="eastAsia"/>
          </w:rPr>
          <w:t>来利用并发查询任务之间的数据相似性</w:t>
        </w:r>
        <w:r w:rsidR="003F6D59">
          <w:rPr>
            <w:rFonts w:hint="eastAsia"/>
          </w:rPr>
          <w:t>，分摊数据访问开销，</w:t>
        </w:r>
      </w:ins>
      <w:del w:id="612" w:author="HERO 浩宇" w:date="2023-11-16T10:49:00Z">
        <w:r w:rsidDel="003F6D59">
          <w:rPr>
            <w:rFonts w:hint="eastAsia"/>
          </w:rPr>
          <w:delText>从而</w:delText>
        </w:r>
      </w:del>
      <w:r>
        <w:rPr>
          <w:rFonts w:hint="eastAsia"/>
        </w:rPr>
        <w:t>提高缓存利用效率，</w:t>
      </w:r>
      <w:ins w:id="613" w:author="HERO 浩宇" w:date="2023-11-16T10:49:00Z">
        <w:r w:rsidR="003F6D59">
          <w:rPr>
            <w:rFonts w:hint="eastAsia"/>
          </w:rPr>
          <w:t>进而</w:t>
        </w:r>
      </w:ins>
      <w:r>
        <w:rPr>
          <w:rFonts w:hint="eastAsia"/>
        </w:rPr>
        <w:t>提高系统吞吐量。</w:t>
      </w:r>
      <w:r w:rsidR="0053173D" w:rsidRPr="0053173D">
        <w:rPr>
          <w:rFonts w:hint="eastAsia"/>
        </w:rPr>
        <w:t>接下来我们从两个问题出发描述如何实现数据访问共享，并在最后描述了一个进一步利用数据访问相似性的</w:t>
      </w:r>
      <w:commentRangeStart w:id="614"/>
      <w:r w:rsidR="0053173D" w:rsidRPr="0053173D">
        <w:rPr>
          <w:rFonts w:hint="eastAsia"/>
        </w:rPr>
        <w:t>措施</w:t>
      </w:r>
      <w:commentRangeEnd w:id="614"/>
      <w:r w:rsidR="00214D71">
        <w:rPr>
          <w:rStyle w:val="af0"/>
        </w:rPr>
        <w:commentReference w:id="614"/>
      </w:r>
      <w:r w:rsidR="0053173D" w:rsidRPr="0053173D">
        <w:rPr>
          <w:rFonts w:hint="eastAsia"/>
        </w:rPr>
        <w:t>。</w:t>
      </w:r>
    </w:p>
    <w:p w14:paraId="6A5F8C26" w14:textId="4FE6666C" w:rsidR="007471D1" w:rsidRDefault="00A97BBD" w:rsidP="002F34A1">
      <w:pPr>
        <w:ind w:firstLine="360"/>
      </w:pPr>
      <w:r>
        <w:rPr>
          <w:rFonts w:hint="eastAsia"/>
        </w:rPr>
        <w:t>一、</w:t>
      </w:r>
      <w:r w:rsidR="007471D1">
        <w:rPr>
          <w:rFonts w:hint="eastAsia"/>
        </w:rPr>
        <w:t>如何确定共享的数据部分</w:t>
      </w:r>
      <w:r>
        <w:rPr>
          <w:rFonts w:hint="eastAsia"/>
        </w:rPr>
        <w:t>？</w:t>
      </w:r>
    </w:p>
    <w:p w14:paraId="72E19724" w14:textId="06746ABB" w:rsidR="00FE5353" w:rsidRDefault="007471D1" w:rsidP="00605016">
      <w:pPr>
        <w:ind w:firstLine="360"/>
      </w:pPr>
      <w:r>
        <w:rPr>
          <w:rFonts w:hint="eastAsia"/>
        </w:rPr>
        <w:t>1，确定共享</w:t>
      </w:r>
      <w:r w:rsidR="00EA2336">
        <w:rPr>
          <w:rFonts w:hint="eastAsia"/>
        </w:rPr>
        <w:t>图分块</w:t>
      </w:r>
      <w:r>
        <w:rPr>
          <w:rFonts w:hint="eastAsia"/>
        </w:rPr>
        <w:t>粒度。分布式内存</w:t>
      </w:r>
      <w:r w:rsidR="00EA2336">
        <w:rPr>
          <w:rFonts w:hint="eastAsia"/>
        </w:rPr>
        <w:t>图计算</w:t>
      </w:r>
      <w:r>
        <w:rPr>
          <w:rFonts w:hint="eastAsia"/>
        </w:rPr>
        <w:t>系统</w:t>
      </w:r>
      <w:r w:rsidR="00EA2336">
        <w:rPr>
          <w:rFonts w:hint="eastAsia"/>
        </w:rPr>
        <w:t>需要将数据载入</w:t>
      </w:r>
      <w:r>
        <w:rPr>
          <w:rFonts w:hint="eastAsia"/>
        </w:rPr>
        <w:t>缓存</w:t>
      </w:r>
      <w:r w:rsidR="00EA2336">
        <w:rPr>
          <w:rFonts w:hint="eastAsia"/>
        </w:rPr>
        <w:t>以</w:t>
      </w:r>
      <w:r>
        <w:rPr>
          <w:rFonts w:hint="eastAsia"/>
        </w:rPr>
        <w:t>提升数据访问效率，所以理想情况下</w:t>
      </w:r>
      <w:r w:rsidR="00EA2336">
        <w:rPr>
          <w:rFonts w:hint="eastAsia"/>
        </w:rPr>
        <w:t>共享图分块的数据</w:t>
      </w:r>
      <w:r>
        <w:rPr>
          <w:rFonts w:hint="eastAsia"/>
        </w:rPr>
        <w:t>要能完整地载入LLC，从而避免访问分块不同部分带来的频繁换入换出。但是图</w:t>
      </w:r>
      <w:r w:rsidR="006102BD">
        <w:rPr>
          <w:rFonts w:hint="eastAsia"/>
        </w:rPr>
        <w:t>分块</w:t>
      </w:r>
      <w:r>
        <w:rPr>
          <w:rFonts w:hint="eastAsia"/>
        </w:rPr>
        <w:t>的粒度也不能过于小，否则会增加任务处理的同步开销。</w:t>
      </w:r>
      <w:r w:rsidR="00C62820">
        <w:rPr>
          <w:rFonts w:hint="eastAsia"/>
        </w:rPr>
        <w:t>我们使用</w:t>
      </w:r>
      <w:r w:rsidR="00605016" w:rsidRPr="007B0FC8">
        <w:rPr>
          <w:rFonts w:hint="eastAsia"/>
          <w:highlight w:val="yellow"/>
        </w:rPr>
        <w:t>公式</w:t>
      </w:r>
      <w:r w:rsidR="00605016" w:rsidRPr="007B0FC8">
        <w:rPr>
          <w:highlight w:val="yellow"/>
        </w:rPr>
        <w:t>x</w:t>
      </w:r>
      <w:r w:rsidR="00605016">
        <w:rPr>
          <w:rFonts w:hint="eastAsia"/>
        </w:rPr>
        <w:t>来</w:t>
      </w:r>
      <w:r>
        <w:rPr>
          <w:rFonts w:hint="eastAsia"/>
        </w:rPr>
        <w:t>确定合适的</w:t>
      </w:r>
      <w:r w:rsidR="00605016">
        <w:rPr>
          <w:rFonts w:hint="eastAsia"/>
        </w:rPr>
        <w:t>共享图</w:t>
      </w:r>
      <w:r>
        <w:rPr>
          <w:rFonts w:hint="eastAsia"/>
        </w:rPr>
        <w:t>分块大小。</w:t>
      </w:r>
      <w:r w:rsidR="00FE5353">
        <w:rPr>
          <w:rFonts w:hint="eastAsia"/>
        </w:rPr>
        <w:t>其中</w:t>
      </w:r>
      <w:bookmarkStart w:id="615" w:name="_Hlk150162564"/>
      <w:r w:rsidR="00FE5353">
        <w:t>B</w:t>
      </w:r>
      <w:r w:rsidR="00FE5353" w:rsidRPr="00ED4232">
        <w:rPr>
          <w:rFonts w:hint="eastAsia"/>
          <w:vertAlign w:val="subscript"/>
        </w:rPr>
        <w:t>S</w:t>
      </w:r>
      <w:bookmarkEnd w:id="615"/>
      <w:r w:rsidR="00FE5353">
        <w:rPr>
          <w:rFonts w:hint="eastAsia"/>
        </w:rPr>
        <w:t>表示待确定的共享图分块的图结构数据的大小</w:t>
      </w:r>
      <w:r w:rsidR="00CF4243">
        <w:rPr>
          <w:rFonts w:hint="eastAsia"/>
        </w:rPr>
        <w:t>，</w:t>
      </w:r>
      <w:r w:rsidR="00FE5353">
        <w:rPr>
          <w:rFonts w:hint="eastAsia"/>
        </w:rPr>
        <w:t>G</w:t>
      </w:r>
      <w:r w:rsidR="00FE5353" w:rsidRPr="00ED4232">
        <w:rPr>
          <w:vertAlign w:val="subscript"/>
        </w:rPr>
        <w:t>S</w:t>
      </w:r>
      <w:r w:rsidR="00FE5353">
        <w:rPr>
          <w:rFonts w:hint="eastAsia"/>
        </w:rPr>
        <w:t>表示分块所属的图分区的图结构数据的大小</w:t>
      </w:r>
      <w:r w:rsidR="00CF4243">
        <w:rPr>
          <w:rFonts w:hint="eastAsia"/>
        </w:rPr>
        <w:t>，</w:t>
      </w:r>
      <w:r w:rsidR="00CF4243">
        <w:t>|</w:t>
      </w:r>
      <w:r w:rsidR="00CF4243">
        <w:rPr>
          <w:rFonts w:hint="eastAsia"/>
        </w:rPr>
        <w:t>V</w:t>
      </w:r>
      <w:r w:rsidR="00CF4243">
        <w:t>|</w:t>
      </w:r>
      <w:r w:rsidR="00CF4243">
        <w:rPr>
          <w:rFonts w:hint="eastAsia"/>
        </w:rPr>
        <w:t>表示分区上图的顶点总数，V</w:t>
      </w:r>
      <w:r w:rsidR="00CF4243" w:rsidRPr="00ED4232">
        <w:rPr>
          <w:vertAlign w:val="subscript"/>
        </w:rPr>
        <w:t>S</w:t>
      </w:r>
      <w:r w:rsidR="00CF4243">
        <w:rPr>
          <w:rFonts w:hint="eastAsia"/>
        </w:rPr>
        <w:t>表示存储一个顶点的状态信息平均所需的空间大小，</w:t>
      </w:r>
      <w:r w:rsidR="00D85670">
        <w:rPr>
          <w:rFonts w:hint="eastAsia"/>
        </w:rPr>
        <w:t>N表示并发查询的任务数，</w:t>
      </w:r>
      <w:r w:rsidR="00CF4243">
        <w:t>LLC</w:t>
      </w:r>
      <w:r w:rsidR="00CF4243" w:rsidRPr="00EF2B27">
        <w:rPr>
          <w:vertAlign w:val="subscript"/>
        </w:rPr>
        <w:t>S</w:t>
      </w:r>
      <w:r w:rsidR="00CF4243">
        <w:rPr>
          <w:rFonts w:hint="eastAsia"/>
        </w:rPr>
        <w:t>是LLC缓存空间的大小，R</w:t>
      </w:r>
      <w:r w:rsidR="00CF4243" w:rsidRPr="009A07F5">
        <w:rPr>
          <w:rFonts w:hint="eastAsia"/>
          <w:vertAlign w:val="subscript"/>
        </w:rPr>
        <w:t>S</w:t>
      </w:r>
      <w:r w:rsidR="00CF4243">
        <w:rPr>
          <w:rFonts w:hint="eastAsia"/>
        </w:rPr>
        <w:t>是预留的冗余空间的大小</w:t>
      </w:r>
      <w:r w:rsidR="005A2056">
        <w:rPr>
          <w:rFonts w:hint="eastAsia"/>
        </w:rPr>
        <w:t>。公式x右侧的两项分别表示图结构数据和任务特定数据（</w:t>
      </w:r>
      <w:r w:rsidR="00AC337A">
        <w:rPr>
          <w:rFonts w:hint="eastAsia"/>
        </w:rPr>
        <w:t>其大小与图分块的</w:t>
      </w:r>
      <w:r w:rsidR="004B3626">
        <w:rPr>
          <w:rFonts w:hint="eastAsia"/>
        </w:rPr>
        <w:t>规模和并发查询任务数</w:t>
      </w:r>
      <w:r w:rsidR="00AC337A">
        <w:rPr>
          <w:rFonts w:hint="eastAsia"/>
        </w:rPr>
        <w:t>成正比</w:t>
      </w:r>
      <w:r w:rsidR="005A2056">
        <w:rPr>
          <w:rFonts w:hint="eastAsia"/>
        </w:rPr>
        <w:t>）</w:t>
      </w:r>
      <w:r w:rsidR="00AC337A">
        <w:rPr>
          <w:rFonts w:hint="eastAsia"/>
        </w:rPr>
        <w:t>。公式右侧表示减去</w:t>
      </w:r>
      <w:r w:rsidR="00FC077B">
        <w:rPr>
          <w:rFonts w:hint="eastAsia"/>
        </w:rPr>
        <w:t>缓存预留空间后，每个任务剩下的可使用空间的大小。通过这个公式，我们求得了在适应LLC容量前提下，每个共享图分块的</w:t>
      </w:r>
      <w:r w:rsidR="00FC693C">
        <w:rPr>
          <w:rFonts w:hint="eastAsia"/>
        </w:rPr>
        <w:t>最大</w:t>
      </w:r>
      <w:r w:rsidR="0023577D">
        <w:rPr>
          <w:rFonts w:hint="eastAsia"/>
        </w:rPr>
        <w:t>粒度</w:t>
      </w:r>
      <w:r w:rsidR="00FC693C">
        <w:rPr>
          <w:rFonts w:hint="eastAsia"/>
        </w:rPr>
        <w:t>。</w:t>
      </w:r>
    </w:p>
    <w:p w14:paraId="322E5092" w14:textId="57B45213" w:rsidR="00DC34BB" w:rsidRPr="00D268CF" w:rsidRDefault="004D3201" w:rsidP="005B0A94">
      <w:pPr>
        <w:rPr>
          <w:iCs/>
        </w:rPr>
      </w:pPr>
      <m:oMathPara>
        <m:oMath>
          <m:sSub>
            <m:sSubPr>
              <m:ctrlPr>
                <w:rPr>
                  <w:rFonts w:ascii="Cambria Math" w:hAnsi="Cambria Math"/>
                  <w:iCs/>
                </w:rPr>
              </m:ctrlPr>
            </m:sSubPr>
            <m:e>
              <m:r>
                <w:rPr>
                  <w:rFonts w:ascii="Cambria Math" w:hAnsi="Cambria Math" w:hint="eastAsia"/>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r>
            <m:rPr>
              <m:sty m:val="p"/>
            </m:rPr>
            <w:rPr>
              <w:rFonts w:ascii="Cambria Math" w:hAnsi="Cambria Math"/>
            </w:rPr>
            <m:t>|</m:t>
          </m:r>
          <m:r>
            <m:rPr>
              <m:sty m:val="p"/>
            </m:rPr>
            <w:rPr>
              <w:rFonts w:ascii="Cambria Math" w:hAnsi="Cambria Math" w:hint="eastAsia"/>
            </w:rPr>
            <m:t>V</m:t>
          </m:r>
          <m:r>
            <m:rPr>
              <m:sty m:val="p"/>
            </m:rPr>
            <w:rPr>
              <w:rFonts w:ascii="Cambria Math" w:hAnsi="Cambria Math"/>
            </w:rPr>
            <m:t>|</m:t>
          </m:r>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B2E3360" w14:textId="77777777" w:rsidR="007471D1" w:rsidRDefault="007471D1" w:rsidP="00A77805">
      <w:pPr>
        <w:ind w:firstLine="360"/>
      </w:pPr>
    </w:p>
    <w:p w14:paraId="07BABE3A" w14:textId="77777777" w:rsidR="00CF7BAB" w:rsidRPr="002F34A1" w:rsidRDefault="007471D1" w:rsidP="00CF7BAB">
      <w:pPr>
        <w:rPr>
          <w:b/>
          <w:bCs/>
        </w:rPr>
      </w:pPr>
      <w:r>
        <w:br w:type="column"/>
      </w:r>
      <w:r w:rsidR="00CF7BAB" w:rsidRPr="002F34A1">
        <w:rPr>
          <w:b/>
          <w:bCs/>
        </w:rPr>
        <w:t>Data Access Sharing Mechanism</w:t>
      </w:r>
    </w:p>
    <w:p w14:paraId="22205FE9" w14:textId="2AEC26E4" w:rsidR="00CF7BAB" w:rsidDel="006536C9" w:rsidRDefault="006536C9" w:rsidP="002F34A1">
      <w:pPr>
        <w:ind w:firstLine="420"/>
        <w:rPr>
          <w:del w:id="616" w:author="HERO 浩宇" w:date="2023-11-19T22:15:00Z"/>
          <w:sz w:val="18"/>
          <w:szCs w:val="18"/>
        </w:rPr>
      </w:pPr>
      <w:ins w:id="617" w:author="HERO 浩宇" w:date="2023-11-19T22:15:00Z">
        <w:r w:rsidRPr="006536C9">
          <w:rPr>
            <w:sz w:val="18"/>
            <w:szCs w:val="18"/>
          </w:rPr>
          <w:t>In Section 2.2, we observed a significant overlap in graph structure data access among concurrent tasks. Under the existing processing mechanism, this overlapping data cannot be shared and utilized. However, for point-to-point query tasks on the graph, the order of data access does not affect the correctness of the results. The core idea of our data sharing mechanism is to transform the original "task → data" linear task scheduling order into a "data → task" fine-grained concurrent task scheduling order. This allows us to leverage data similarity among concurrent query tasks, distribute data access overhead, enhance cache utilization efficiency, and consequently, improve system throughput. We will address two key questions in the following sections: 1) How to determine the shared data segments? 2) How to implement data sharing among multiple tasks? Finally, we will describe additional measures to further exploit data access similarity.</w:t>
        </w:r>
      </w:ins>
      <w:del w:id="618" w:author="HERO 浩宇" w:date="2023-11-19T22:15:00Z">
        <w:r w:rsidR="00CF7BAB" w:rsidRPr="002F34A1" w:rsidDel="006536C9">
          <w:rPr>
            <w:sz w:val="18"/>
            <w:szCs w:val="18"/>
          </w:rPr>
          <w:delText xml:space="preserve">In Section </w:delText>
        </w:r>
        <w:r w:rsidR="00C74954" w:rsidDel="006536C9">
          <w:rPr>
            <w:sz w:val="18"/>
            <w:szCs w:val="18"/>
          </w:rPr>
          <w:delText>2</w:delText>
        </w:r>
        <w:r w:rsidR="00CF7BAB" w:rsidRPr="002F34A1" w:rsidDel="006536C9">
          <w:rPr>
            <w:sz w:val="18"/>
            <w:szCs w:val="18"/>
          </w:rPr>
          <w:delText>.2, we observed a significant overlap in the graph structure data access among concurrent tasks. Under the existing processing mechanism, this overlapping data cannot be shared and utilized. However, for point-to-point query tasks on the graph, the order of data access does not affect the correctness of the results. Our data sharing mechanism essentially transforms the original "task → data" linear task scheduling order into a "data → task" fine-grained concurrent task scheduling order, thereby improving cache utilization efficiency and system throughput. To implement this execution model, we need to address two issues: 1) How to determine the shared data segments? 2) How to implement data sharing among multiple tasks? Below are our implementation details.</w:delText>
        </w:r>
      </w:del>
    </w:p>
    <w:p w14:paraId="409CC448" w14:textId="77777777" w:rsidR="006536C9" w:rsidRPr="002F34A1" w:rsidRDefault="006536C9" w:rsidP="002F34A1">
      <w:pPr>
        <w:ind w:firstLine="420"/>
        <w:rPr>
          <w:ins w:id="619" w:author="HERO 浩宇" w:date="2023-11-19T22:15:00Z"/>
          <w:sz w:val="18"/>
          <w:szCs w:val="18"/>
        </w:rPr>
      </w:pPr>
    </w:p>
    <w:p w14:paraId="4F0C20E5" w14:textId="77777777" w:rsidR="00CF7BAB" w:rsidRPr="002F34A1" w:rsidRDefault="00CF7BAB" w:rsidP="002F34A1">
      <w:pPr>
        <w:ind w:firstLine="420"/>
        <w:rPr>
          <w:sz w:val="18"/>
          <w:szCs w:val="18"/>
        </w:rPr>
      </w:pPr>
      <w:r w:rsidRPr="002F34A1">
        <w:rPr>
          <w:sz w:val="18"/>
          <w:szCs w:val="18"/>
        </w:rPr>
        <w:t>A. How to Determine Shared Data Segments?</w:t>
      </w:r>
    </w:p>
    <w:p w14:paraId="3675D64C" w14:textId="7A458F2B" w:rsidR="007471D1" w:rsidRPr="002F34A1" w:rsidRDefault="00CF7BAB" w:rsidP="006837D1">
      <w:pPr>
        <w:ind w:firstLine="420"/>
        <w:rPr>
          <w:sz w:val="18"/>
          <w:szCs w:val="18"/>
        </w:rPr>
      </w:pPr>
      <w:r w:rsidRPr="002F34A1">
        <w:rPr>
          <w:sz w:val="18"/>
          <w:szCs w:val="18"/>
        </w:rPr>
        <w:t xml:space="preserve">1.Determine the granularity of shared graph </w:t>
      </w:r>
      <w:r w:rsidR="003F279D">
        <w:rPr>
          <w:sz w:val="18"/>
          <w:szCs w:val="18"/>
        </w:rPr>
        <w:t>block</w:t>
      </w:r>
      <w:r w:rsidRPr="002F34A1">
        <w:rPr>
          <w:sz w:val="18"/>
          <w:szCs w:val="18"/>
        </w:rPr>
        <w:t xml:space="preserve">. Distributed memory </w:t>
      </w:r>
      <w:r w:rsidR="000C4D8B" w:rsidRPr="000C4D8B">
        <w:rPr>
          <w:sz w:val="18"/>
          <w:szCs w:val="18"/>
        </w:rPr>
        <w:t>graph computing</w:t>
      </w:r>
      <w:r w:rsidR="000C4D8B">
        <w:rPr>
          <w:sz w:val="18"/>
          <w:szCs w:val="18"/>
        </w:rPr>
        <w:t xml:space="preserve"> </w:t>
      </w:r>
      <w:r w:rsidRPr="002F34A1">
        <w:rPr>
          <w:sz w:val="18"/>
          <w:szCs w:val="18"/>
        </w:rPr>
        <w:t xml:space="preserve">systems </w:t>
      </w:r>
      <w:r w:rsidR="00CC27E7" w:rsidRPr="00CC27E7">
        <w:rPr>
          <w:sz w:val="18"/>
          <w:szCs w:val="18"/>
        </w:rPr>
        <w:t>need to load data into the cache</w:t>
      </w:r>
      <w:r w:rsidRPr="002F34A1">
        <w:rPr>
          <w:sz w:val="18"/>
          <w:szCs w:val="18"/>
        </w:rPr>
        <w:t xml:space="preserve"> to improve data access efficiency. Ideally, the </w:t>
      </w:r>
      <w:r w:rsidR="00B74962">
        <w:rPr>
          <w:sz w:val="18"/>
          <w:szCs w:val="18"/>
        </w:rPr>
        <w:t xml:space="preserve">data of </w:t>
      </w:r>
      <w:r w:rsidRPr="002F34A1">
        <w:rPr>
          <w:sz w:val="18"/>
          <w:szCs w:val="18"/>
        </w:rPr>
        <w:t xml:space="preserve">shared graph should be able to fit entirely into the Last Level Cache (LLC), thereby avoiding the frequent swapping in and out of block parts. However, the granularity of graph </w:t>
      </w:r>
      <w:r w:rsidR="00DB7A0B">
        <w:rPr>
          <w:sz w:val="18"/>
          <w:szCs w:val="18"/>
        </w:rPr>
        <w:t>blocks</w:t>
      </w:r>
      <w:r w:rsidRPr="002F34A1">
        <w:rPr>
          <w:sz w:val="18"/>
          <w:szCs w:val="18"/>
        </w:rPr>
        <w:t xml:space="preserve"> should not be too small, as it would increase the synchronization overhead of task processing.</w:t>
      </w:r>
      <w:r w:rsidR="00D81620" w:rsidRPr="00D81620">
        <w:t xml:space="preserve"> </w:t>
      </w:r>
      <w:r w:rsidR="00D81620" w:rsidRPr="00D81620">
        <w:rPr>
          <w:sz w:val="18"/>
          <w:szCs w:val="18"/>
        </w:rPr>
        <w:t xml:space="preserve">We employ </w:t>
      </w:r>
      <w:r w:rsidR="00D81620" w:rsidRPr="007B0FC8">
        <w:rPr>
          <w:sz w:val="18"/>
          <w:szCs w:val="18"/>
          <w:highlight w:val="yellow"/>
        </w:rPr>
        <w:t>formula x</w:t>
      </w:r>
      <w:r w:rsidR="00D81620" w:rsidRPr="00D81620">
        <w:rPr>
          <w:sz w:val="18"/>
          <w:szCs w:val="18"/>
        </w:rPr>
        <w:t xml:space="preserve"> to determine an appropriate size for shared graph blocks. In this formula, </w:t>
      </w:r>
      <w:r w:rsidR="00940232" w:rsidRPr="00940232">
        <w:rPr>
          <w:sz w:val="18"/>
          <w:szCs w:val="18"/>
        </w:rPr>
        <w:t>B</w:t>
      </w:r>
      <w:r w:rsidR="00940232" w:rsidRPr="007B0FC8">
        <w:rPr>
          <w:sz w:val="18"/>
          <w:szCs w:val="18"/>
          <w:vertAlign w:val="subscript"/>
        </w:rPr>
        <w:t>S</w:t>
      </w:r>
      <w:r w:rsidR="00D81620" w:rsidRPr="00D81620">
        <w:rPr>
          <w:sz w:val="18"/>
          <w:szCs w:val="18"/>
        </w:rPr>
        <w:t xml:space="preserve"> represents the size of the graph structure data for the to-be-determined shared graph block, G</w:t>
      </w:r>
      <w:r w:rsidR="00D81620" w:rsidRPr="007B0FC8">
        <w:rPr>
          <w:sz w:val="18"/>
          <w:szCs w:val="18"/>
          <w:vertAlign w:val="subscript"/>
        </w:rPr>
        <w:t>S</w:t>
      </w:r>
      <w:r w:rsidR="00D81620" w:rsidRPr="00D81620">
        <w:rPr>
          <w:sz w:val="18"/>
          <w:szCs w:val="18"/>
        </w:rPr>
        <w:t xml:space="preserve"> denotes the size of the graph structure data for the partition to which the block belongs, </w:t>
      </w:r>
      <m:oMath>
        <m:r>
          <w:rPr>
            <w:rFonts w:ascii="Cambria Math" w:hAnsi="Cambria Math"/>
            <w:sz w:val="18"/>
            <w:szCs w:val="18"/>
          </w:rPr>
          <m:t>|V|</m:t>
        </m:r>
      </m:oMath>
      <w:r w:rsidR="00D81620" w:rsidRPr="00D81620">
        <w:rPr>
          <w:sz w:val="18"/>
          <w:szCs w:val="18"/>
        </w:rPr>
        <w:t xml:space="preserve"> signifies the total number of vertices on the partition, V</w:t>
      </w:r>
      <w:r w:rsidR="00D81620" w:rsidRPr="007B0FC8">
        <w:rPr>
          <w:sz w:val="18"/>
          <w:szCs w:val="18"/>
          <w:vertAlign w:val="subscript"/>
        </w:rPr>
        <w:t>S</w:t>
      </w:r>
      <w:r w:rsidR="00D81620" w:rsidRPr="00D81620">
        <w:rPr>
          <w:sz w:val="18"/>
          <w:szCs w:val="18"/>
        </w:rPr>
        <w:t xml:space="preserve"> stands for the average space needed to store the status information of a vertex, N represents the number of concurrently queried tasks, LLC</w:t>
      </w:r>
      <w:r w:rsidR="00D81620" w:rsidRPr="007B0FC8">
        <w:rPr>
          <w:sz w:val="18"/>
          <w:szCs w:val="18"/>
          <w:vertAlign w:val="subscript"/>
        </w:rPr>
        <w:t>S</w:t>
      </w:r>
      <w:r w:rsidR="00D81620" w:rsidRPr="00D81620">
        <w:rPr>
          <w:sz w:val="18"/>
          <w:szCs w:val="18"/>
        </w:rPr>
        <w:t xml:space="preserve"> denotes the size of the LLC cache space, and R</w:t>
      </w:r>
      <w:r w:rsidR="00D81620" w:rsidRPr="007B0FC8">
        <w:rPr>
          <w:sz w:val="18"/>
          <w:szCs w:val="18"/>
          <w:vertAlign w:val="subscript"/>
        </w:rPr>
        <w:t>S</w:t>
      </w:r>
      <w:r w:rsidR="00D81620" w:rsidRPr="00D81620">
        <w:rPr>
          <w:sz w:val="18"/>
          <w:szCs w:val="18"/>
        </w:rPr>
        <w:t xml:space="preserve"> refers to the reserved redundant space. The two terms on the right side of formula x respectively represent the graph structure data and task-specific data (whose size is proportional to the scale of the graph block and the number of concurrently queried tasks). The right side of the formula indicates the size of the available space for each task after deducting the reserved cache space. Through this formula, we determine the maximum granularity of each shared graph block under the condition of accommodating the LLC capacity.</w:t>
      </w:r>
    </w:p>
    <w:p w14:paraId="61AAF527" w14:textId="4C44D595" w:rsidR="007471D1" w:rsidRDefault="004D3201" w:rsidP="00A77805">
      <m:oMathPara>
        <m:oMath>
          <m:sSub>
            <m:sSubPr>
              <m:ctrlPr>
                <w:rPr>
                  <w:rFonts w:ascii="Cambria Math" w:hAnsi="Cambria Math"/>
                  <w:iCs/>
                </w:rPr>
              </m:ctrlPr>
            </m:sSubPr>
            <m:e>
              <m:r>
                <w:rPr>
                  <w:rFonts w:ascii="Cambria Math" w:hAnsi="Cambria Math"/>
                </w:rPr>
                <m:t>B</m:t>
              </m:r>
            </m:e>
            <m:sub>
              <m:r>
                <w:rPr>
                  <w:rFonts w:ascii="Cambria Math" w:hAnsi="Cambria Math"/>
                </w:rPr>
                <m:t>S</m:t>
              </m:r>
            </m:sub>
          </m:sSub>
          <m:r>
            <m:rPr>
              <m:sty m:val="p"/>
            </m:rPr>
            <w:rPr>
              <w:rFonts w:ascii="Cambria Math" w:hAnsi="Cambria Math"/>
            </w:rPr>
            <m:t>+</m:t>
          </m:r>
          <m:f>
            <m:fPr>
              <m:ctrlPr>
                <w:rPr>
                  <w:rFonts w:ascii="Cambria Math" w:hAnsi="Cambria Math"/>
                  <w:iCs/>
                </w:rPr>
              </m:ctrlPr>
            </m:fPr>
            <m:num>
              <m:sSub>
                <m:sSubPr>
                  <m:ctrlPr>
                    <w:rPr>
                      <w:rFonts w:ascii="Cambria Math" w:hAnsi="Cambria Math"/>
                      <w:iCs/>
                    </w:rPr>
                  </m:ctrlPr>
                </m:sSubPr>
                <m:e>
                  <m:r>
                    <w:rPr>
                      <w:rFonts w:ascii="Cambria Math" w:hAnsi="Cambria Math"/>
                    </w:rPr>
                    <m:t>B</m:t>
                  </m:r>
                </m:e>
                <m:sub>
                  <m:r>
                    <w:rPr>
                      <w:rFonts w:ascii="Cambria Math" w:hAnsi="Cambria Math"/>
                    </w:rPr>
                    <m:t>S</m:t>
                  </m:r>
                </m:sub>
              </m:sSub>
            </m:num>
            <m:den>
              <m:sSub>
                <m:sSubPr>
                  <m:ctrlPr>
                    <w:rPr>
                      <w:rFonts w:ascii="Cambria Math" w:hAnsi="Cambria Math"/>
                      <w:iCs/>
                    </w:rPr>
                  </m:ctrlPr>
                </m:sSubPr>
                <m:e>
                  <m:r>
                    <w:rPr>
                      <w:rFonts w:ascii="Cambria Math" w:hAnsi="Cambria Math"/>
                    </w:rPr>
                    <m:t>G</m:t>
                  </m:r>
                </m:e>
                <m:sub>
                  <m:r>
                    <w:rPr>
                      <w:rFonts w:ascii="Cambria Math" w:hAnsi="Cambria Math"/>
                    </w:rPr>
                    <m:t>S</m:t>
                  </m:r>
                </m:sub>
              </m:sSub>
            </m:den>
          </m:f>
          <m:d>
            <m:dPr>
              <m:begChr m:val="|"/>
              <m:endChr m:val="|"/>
              <m:ctrlPr>
                <w:rPr>
                  <w:rFonts w:ascii="Cambria Math" w:hAnsi="Cambria Math"/>
                </w:rPr>
              </m:ctrlPr>
            </m:dPr>
            <m:e>
              <m:r>
                <m:rPr>
                  <m:sty m:val="p"/>
                </m:rPr>
                <w:rPr>
                  <w:rFonts w:ascii="Cambria Math" w:hAnsi="Cambria Math" w:hint="eastAsia"/>
                </w:rPr>
                <m:t>V</m:t>
              </m:r>
            </m:e>
          </m:d>
          <m:r>
            <m:rPr>
              <m:sty m:val="p"/>
            </m:rPr>
            <w:rPr>
              <w:rFonts w:ascii="Cambria Math" w:hAnsi="Cambria Math" w:hint="eastAsia"/>
            </w:rPr>
            <m:t>×</m:t>
          </m:r>
          <m:sSub>
            <m:sSubPr>
              <m:ctrlPr>
                <w:rPr>
                  <w:rFonts w:ascii="Cambria Math" w:hAnsi="Cambria Math"/>
                  <w:iCs/>
                </w:rPr>
              </m:ctrlPr>
            </m:sSubPr>
            <m:e>
              <m:r>
                <w:rPr>
                  <w:rFonts w:ascii="Cambria Math" w:hAnsi="Cambria Math"/>
                </w:rPr>
                <m:t>V</m:t>
              </m:r>
            </m:e>
            <m:sub>
              <m:r>
                <w:rPr>
                  <w:rFonts w:ascii="Cambria Math" w:hAnsi="Cambria Math"/>
                </w:rPr>
                <m:t>S</m:t>
              </m:r>
            </m:sub>
          </m:sSub>
          <m:r>
            <m:rPr>
              <m:sty m:val="p"/>
            </m:rPr>
            <w:rPr>
              <w:rFonts w:ascii="Cambria Math" w:hAnsi="Cambria Math" w:hint="eastAsia"/>
            </w:rPr>
            <m:t>×</m:t>
          </m:r>
          <m:r>
            <m:rPr>
              <m:sty m:val="p"/>
            </m:rPr>
            <w:rPr>
              <w:rFonts w:ascii="Cambria Math" w:hAnsi="Cambria Math" w:hint="eastAsia"/>
            </w:rPr>
            <m:t>N</m:t>
          </m:r>
          <m:r>
            <m:rPr>
              <m:sty m:val="p"/>
            </m:rPr>
            <w:rPr>
              <w:rFonts w:ascii="Cambria Math" w:hAnsi="Cambria Math" w:cs="Times New Roman"/>
            </w:rPr>
            <m:t>≤</m:t>
          </m:r>
          <m:sSub>
            <m:sSubPr>
              <m:ctrlPr>
                <w:rPr>
                  <w:rFonts w:ascii="Cambria Math" w:hAnsi="Cambria Math"/>
                  <w:iCs/>
                </w:rPr>
              </m:ctrlPr>
            </m:sSubPr>
            <m:e>
              <m:r>
                <w:rPr>
                  <w:rFonts w:ascii="Cambria Math" w:hAnsi="Cambria Math"/>
                </w:rPr>
                <m:t>LLC</m:t>
              </m:r>
            </m:e>
            <m:sub>
              <m:r>
                <w:rPr>
                  <w:rFonts w:ascii="Cambria Math" w:hAnsi="Cambria Math"/>
                </w:rPr>
                <m:t>S</m:t>
              </m:r>
            </m:sub>
          </m:sSub>
          <m: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S</m:t>
              </m:r>
            </m:sub>
          </m:sSub>
        </m:oMath>
      </m:oMathPara>
    </w:p>
    <w:p w14:paraId="768BC74F" w14:textId="77777777" w:rsidR="007471D1" w:rsidRDefault="007471D1" w:rsidP="00A77805">
      <w:r>
        <w:br w:type="page"/>
      </w:r>
    </w:p>
    <w:p w14:paraId="6B6A2259" w14:textId="22E56915" w:rsidR="007471D1" w:rsidRDefault="007471D1">
      <w:pPr>
        <w:ind w:firstLine="360"/>
      </w:pPr>
      <w:r>
        <w:lastRenderedPageBreak/>
        <w:t>2</w:t>
      </w:r>
      <w:r>
        <w:rPr>
          <w:rFonts w:hint="eastAsia"/>
        </w:rPr>
        <w:t>，逻辑划分。</w:t>
      </w:r>
      <w:r w:rsidR="00B41E65">
        <w:rPr>
          <w:rFonts w:hint="eastAsia"/>
        </w:rPr>
        <w:t>确定好共享图分块的粒度后，GraphCPP就可以在图预处理的过程中，采用逻辑划分的方式，将分布式系统上粗粒度的图分区划分为</w:t>
      </w:r>
      <w:r w:rsidR="00BA1E31">
        <w:rPr>
          <w:rFonts w:hint="eastAsia"/>
        </w:rPr>
        <w:t>细粒度的共享图分块。</w:t>
      </w:r>
      <w:r w:rsidR="000722CC">
        <w:rPr>
          <w:rFonts w:hint="eastAsia"/>
          <w:highlight w:val="yellow"/>
        </w:rPr>
        <w:t>代码</w:t>
      </w:r>
      <w:ins w:id="620" w:author="HERO 浩宇" w:date="2023-11-19T20:36:00Z">
        <w:r w:rsidR="005F5FA3">
          <w:rPr>
            <w:highlight w:val="yellow"/>
          </w:rPr>
          <w:t>2</w:t>
        </w:r>
      </w:ins>
      <w:del w:id="621" w:author="HERO 浩宇" w:date="2023-11-19T20:36:00Z">
        <w:r w:rsidRPr="0021212E" w:rsidDel="005F5FA3">
          <w:rPr>
            <w:rFonts w:hint="eastAsia"/>
            <w:highlight w:val="yellow"/>
          </w:rPr>
          <w:delText>x</w:delText>
        </w:r>
      </w:del>
      <w:r>
        <w:rPr>
          <w:rFonts w:hint="eastAsia"/>
        </w:rPr>
        <w:t>展示了GraphCPP划分图分块的</w:t>
      </w:r>
      <w:r w:rsidR="000722CC">
        <w:rPr>
          <w:rFonts w:hint="eastAsia"/>
        </w:rPr>
        <w:t>过程</w:t>
      </w:r>
      <w:r>
        <w:rPr>
          <w:rFonts w:hint="eastAsia"/>
        </w:rPr>
        <w:t>：</w:t>
      </w:r>
    </w:p>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3"/>
      </w:tblGrid>
      <w:tr w:rsidR="007471D1" w14:paraId="6B331188" w14:textId="77777777" w:rsidTr="00554900">
        <w:tc>
          <w:tcPr>
            <w:tcW w:w="10243" w:type="dxa"/>
            <w:tcBorders>
              <w:top w:val="single" w:sz="4" w:space="0" w:color="auto"/>
              <w:bottom w:val="single" w:sz="4" w:space="0" w:color="auto"/>
            </w:tcBorders>
          </w:tcPr>
          <w:p w14:paraId="61B4ABE3" w14:textId="6E95BDE1" w:rsidR="007471D1" w:rsidRPr="00957C24" w:rsidRDefault="007471D1" w:rsidP="00554900">
            <w:bookmarkStart w:id="622" w:name="_Hlk150096962"/>
            <w:r>
              <w:t>Algorithm</w:t>
            </w:r>
            <w:ins w:id="623" w:author="HERO 浩宇" w:date="2023-11-19T20:36:00Z">
              <w:r w:rsidR="005F5FA3">
                <w:t xml:space="preserve"> 2</w:t>
              </w:r>
            </w:ins>
            <w:r>
              <w:t xml:space="preserve">: </w:t>
            </w:r>
            <w:r>
              <w:rPr>
                <w:rFonts w:hint="eastAsia"/>
              </w:rPr>
              <w:t>L</w:t>
            </w:r>
            <w:r w:rsidRPr="00553447">
              <w:t>ogical</w:t>
            </w:r>
            <w:r>
              <w:t xml:space="preserve"> Partition Algorithm.</w:t>
            </w:r>
          </w:p>
        </w:tc>
      </w:tr>
      <w:tr w:rsidR="007471D1" w14:paraId="2AB53BBE" w14:textId="77777777" w:rsidTr="00554900">
        <w:tc>
          <w:tcPr>
            <w:tcW w:w="10243" w:type="dxa"/>
            <w:tcBorders>
              <w:top w:val="single" w:sz="4" w:space="0" w:color="auto"/>
              <w:bottom w:val="single" w:sz="4" w:space="0" w:color="auto"/>
            </w:tcBorders>
          </w:tcPr>
          <w:p w14:paraId="21348818" w14:textId="31EF8BFE" w:rsidR="007471D1" w:rsidRDefault="007471D1" w:rsidP="00554900">
            <w:r>
              <w:t>1: func</w:t>
            </w:r>
            <w:r w:rsidR="00974D61">
              <w:rPr>
                <w:rFonts w:hint="eastAsia"/>
              </w:rPr>
              <w:t>tion</w:t>
            </w:r>
            <w:r>
              <w:t xml:space="preserve"> Partition(P</w:t>
            </w:r>
            <w:r w:rsidRPr="00E55185">
              <w:rPr>
                <w:vertAlign w:val="subscript"/>
              </w:rPr>
              <w:t>i</w:t>
            </w:r>
            <w:r>
              <w:t xml:space="preserve"> , </w:t>
            </w:r>
            <w:ins w:id="624" w:author="HERO 浩宇" w:date="2023-11-16T11:37:00Z">
              <w:r w:rsidR="00AA2ADE">
                <w:t>block</w:t>
              </w:r>
              <w:r w:rsidR="00AA2ADE">
                <w:rPr>
                  <w:rFonts w:hint="eastAsia"/>
                </w:rPr>
                <w:t>_</w:t>
              </w:r>
              <w:r w:rsidR="00AA2ADE">
                <w:t>table</w:t>
              </w:r>
            </w:ins>
            <w:del w:id="625" w:author="HERO 浩宇" w:date="2023-11-16T11:37:00Z">
              <w:r w:rsidR="00111D50" w:rsidDel="00AA2ADE">
                <w:delText>B</w:delText>
              </w:r>
            </w:del>
            <w:r>
              <w:t>)</w:t>
            </w:r>
            <w:r w:rsidR="00111D50">
              <w:t xml:space="preserve"> //</w:t>
            </w:r>
            <w:r w:rsidR="00111D50" w:rsidRPr="0058091C">
              <w:t xml:space="preserve"> </w:t>
            </w:r>
            <w:ins w:id="626" w:author="HERO 浩宇" w:date="2023-11-16T11:37:00Z">
              <w:r w:rsidR="00AA2ADE">
                <w:t>block</w:t>
              </w:r>
              <w:r w:rsidR="00AA2ADE">
                <w:rPr>
                  <w:rFonts w:hint="eastAsia"/>
                </w:rPr>
                <w:t>_</w:t>
              </w:r>
              <w:r w:rsidR="00AA2ADE">
                <w:t>table</w:t>
              </w:r>
            </w:ins>
            <w:del w:id="627" w:author="HERO 浩宇" w:date="2023-11-16T11:37:00Z">
              <w:r w:rsidR="00111D50" w:rsidDel="00AA2ADE">
                <w:rPr>
                  <w:rFonts w:ascii="Times New Roman" w:hAnsi="Times New Roman" w:cs="Times New Roman"/>
                  <w:i/>
                  <w:sz w:val="32"/>
                </w:rPr>
                <w:delText>B</w:delText>
              </w:r>
            </w:del>
            <w:r w:rsidR="00111D50" w:rsidRPr="00896BEB">
              <w:t xml:space="preserve"> </w:t>
            </w:r>
            <w:del w:id="628" w:author="HERO 浩宇" w:date="2023-11-16T11:37:00Z">
              <w:r w:rsidR="00111D50" w:rsidRPr="00896BEB" w:rsidDel="00AA2ADE">
                <w:delText xml:space="preserve">is </w:delText>
              </w:r>
            </w:del>
            <w:ins w:id="629" w:author="HERO 浩宇" w:date="2023-11-16T11:37:00Z">
              <w:r w:rsidR="00AA2ADE">
                <w:t>records</w:t>
              </w:r>
              <w:r w:rsidR="00AA2ADE" w:rsidRPr="00896BEB">
                <w:t xml:space="preserve"> </w:t>
              </w:r>
            </w:ins>
            <w:r w:rsidR="00111D50" w:rsidRPr="00896BEB">
              <w:t>the set of graph blocks</w:t>
            </w:r>
            <w:r w:rsidR="00111D50" w:rsidRPr="0058091C">
              <w:t xml:space="preserve"> </w:t>
            </w:r>
            <w:r w:rsidR="00111D50">
              <w:t>o</w:t>
            </w:r>
            <w:r w:rsidR="00111D50" w:rsidRPr="0058091C">
              <w:t xml:space="preserve">wned by </w:t>
            </w:r>
            <w:r w:rsidR="00111D50">
              <w:t>g</w:t>
            </w:r>
            <w:r w:rsidR="00111D50" w:rsidRPr="0058091C">
              <w:t xml:space="preserve">raph </w:t>
            </w:r>
            <w:r w:rsidR="00111D50">
              <w:t>p</w:t>
            </w:r>
            <w:r w:rsidR="00111D50" w:rsidRPr="0058091C">
              <w:t>artition</w:t>
            </w:r>
            <w:r w:rsidR="00111D50">
              <w:t xml:space="preserve"> Pi</w:t>
            </w:r>
            <w:r w:rsidR="00111D50" w:rsidRPr="0058091C">
              <w:t>.</w:t>
            </w:r>
          </w:p>
          <w:p w14:paraId="2DD7B4DF" w14:textId="4168E0D1" w:rsidR="007471D1" w:rsidRDefault="007471D1" w:rsidP="00554900">
            <w:r>
              <w:t xml:space="preserve">3:     </w:t>
            </w:r>
            <w:r w:rsidR="001C5040">
              <w:t>block</w:t>
            </w:r>
            <w:r w:rsidR="00A80F01">
              <w:rPr>
                <w:rFonts w:hint="eastAsia"/>
              </w:rPr>
              <w:t>_</w:t>
            </w:r>
            <w:del w:id="630" w:author="HERO 浩宇" w:date="2023-11-16T11:38:00Z">
              <w:r w:rsidR="00A80F01" w:rsidDel="004D0AC2">
                <w:delText>table</w:delText>
              </w:r>
              <w:r w:rsidR="001C5040" w:rsidDel="004D0AC2">
                <w:delText xml:space="preserve"> </w:delText>
              </w:r>
            </w:del>
            <w:ins w:id="631" w:author="HERO 浩宇" w:date="2023-11-16T11:38:00Z">
              <w:r w:rsidR="004D0AC2">
                <w:t>map</w:t>
              </w:r>
              <w:r w:rsidR="004D0AC2">
                <w:t xml:space="preserve"> </w:t>
              </w:r>
            </w:ins>
            <w:r>
              <w:t>= null</w:t>
            </w:r>
            <w:r w:rsidR="003C049F">
              <w:t xml:space="preserve"> </w:t>
            </w:r>
          </w:p>
          <w:p w14:paraId="4742A328" w14:textId="76D9EC5C" w:rsidR="007471D1" w:rsidRDefault="007471D1" w:rsidP="00554900">
            <w:r>
              <w:t>4:     for each e ∈ P</w:t>
            </w:r>
            <w:r w:rsidRPr="00E55185">
              <w:rPr>
                <w:vertAlign w:val="subscript"/>
              </w:rPr>
              <w:t>i</w:t>
            </w:r>
            <w:r>
              <w:t xml:space="preserve"> do:  //e </w:t>
            </w:r>
            <w:r w:rsidRPr="00D12A26">
              <w:t>is an edge in</w:t>
            </w:r>
            <w:r>
              <w:t xml:space="preserve"> </w:t>
            </w:r>
            <w:r w:rsidR="00831CEC">
              <w:t>p</w:t>
            </w:r>
            <w:r>
              <w:t xml:space="preserve">artition </w:t>
            </w:r>
            <w:r>
              <w:rPr>
                <w:rFonts w:hint="eastAsia"/>
              </w:rPr>
              <w:t>P</w:t>
            </w:r>
            <w:r w:rsidRPr="00E55185">
              <w:rPr>
                <w:rFonts w:hint="eastAsia"/>
                <w:vertAlign w:val="subscript"/>
              </w:rPr>
              <w:t>i</w:t>
            </w:r>
          </w:p>
          <w:p w14:paraId="627A0EB2" w14:textId="4D722FDE" w:rsidR="007471D1" w:rsidRDefault="007471D1" w:rsidP="00554900">
            <w:r>
              <w:t>5:         if e</w:t>
            </w:r>
            <w:r w:rsidR="00A80F01">
              <w:t>.src</w:t>
            </w:r>
            <w:r>
              <w:t xml:space="preserve"> in </w:t>
            </w:r>
            <w:r w:rsidR="00A80F01" w:rsidRPr="00A80F01">
              <w:t>block_</w:t>
            </w:r>
            <w:ins w:id="632" w:author="HERO 浩宇" w:date="2023-11-16T11:38:00Z">
              <w:r w:rsidR="004D0AC2">
                <w:t>map</w:t>
              </w:r>
            </w:ins>
            <w:del w:id="633" w:author="HERO 浩宇" w:date="2023-11-16T11:38:00Z">
              <w:r w:rsidR="00A80F01" w:rsidRPr="00A80F01" w:rsidDel="004D0AC2">
                <w:delText>table</w:delText>
              </w:r>
            </w:del>
            <w:r>
              <w:t>:</w:t>
            </w:r>
          </w:p>
          <w:p w14:paraId="7F92A258" w14:textId="454C6A31" w:rsidR="007471D1" w:rsidRDefault="007471D1" w:rsidP="00554900">
            <w:r>
              <w:t xml:space="preserve">6:             </w:t>
            </w:r>
            <w:r w:rsidR="00A80F01" w:rsidRPr="00A80F01">
              <w:t>block_</w:t>
            </w:r>
            <w:ins w:id="634" w:author="HERO 浩宇" w:date="2023-11-16T11:38:00Z">
              <w:r w:rsidR="004D0AC2">
                <w:t>map</w:t>
              </w:r>
            </w:ins>
            <w:del w:id="635" w:author="HERO 浩宇" w:date="2023-11-16T11:38:00Z">
              <w:r w:rsidR="00A80F01" w:rsidRPr="00A80F01" w:rsidDel="004D0AC2">
                <w:delText>t</w:delText>
              </w:r>
            </w:del>
            <w:ins w:id="636" w:author="HERO 浩宇" w:date="2023-11-16T11:38:00Z">
              <w:r w:rsidR="004D0AC2" w:rsidRPr="00A80F01" w:rsidDel="004D0AC2">
                <w:t xml:space="preserve"> </w:t>
              </w:r>
            </w:ins>
            <w:del w:id="637" w:author="HERO 浩宇" w:date="2023-11-16T11:38:00Z">
              <w:r w:rsidR="00A80F01" w:rsidRPr="00A80F01" w:rsidDel="004D0AC2">
                <w:delText>able</w:delText>
              </w:r>
            </w:del>
            <w:r>
              <w:t>[e</w:t>
            </w:r>
            <w:r w:rsidR="00EE00A9">
              <w:t>.src</w:t>
            </w:r>
            <w:r>
              <w:t>]++</w:t>
            </w:r>
          </w:p>
          <w:p w14:paraId="376B0873" w14:textId="77777777" w:rsidR="007471D1" w:rsidRDefault="007471D1" w:rsidP="00554900">
            <w:r>
              <w:t>7:         else:</w:t>
            </w:r>
          </w:p>
          <w:p w14:paraId="202FEEA2" w14:textId="2A350965" w:rsidR="007471D1" w:rsidRDefault="007471D1" w:rsidP="00554900">
            <w:r>
              <w:t xml:space="preserve">8:             </w:t>
            </w:r>
            <w:r w:rsidR="00A80F01" w:rsidRPr="00A80F01">
              <w:t>block_</w:t>
            </w:r>
            <w:del w:id="638" w:author="HERO 浩宇" w:date="2023-11-16T11:38:00Z">
              <w:r w:rsidR="00A80F01" w:rsidRPr="00A80F01" w:rsidDel="004D0AC2">
                <w:delText>table</w:delText>
              </w:r>
            </w:del>
            <w:ins w:id="639" w:author="HERO 浩宇" w:date="2023-11-16T11:38:00Z">
              <w:r w:rsidR="004D0AC2">
                <w:t>map</w:t>
              </w:r>
            </w:ins>
            <w:r>
              <w:t>[e</w:t>
            </w:r>
            <w:r w:rsidR="00EE00A9">
              <w:t>.src</w:t>
            </w:r>
            <w:r>
              <w:t>]=1</w:t>
            </w:r>
          </w:p>
          <w:p w14:paraId="319F99CC" w14:textId="40616FF0" w:rsidR="007471D1" w:rsidRDefault="007471D1">
            <w:r>
              <w:t xml:space="preserve">9:         end if </w:t>
            </w:r>
          </w:p>
          <w:p w14:paraId="52DBF722" w14:textId="5ACC43E9" w:rsidR="007471D1" w:rsidRDefault="007471D1" w:rsidP="00554900">
            <w:r>
              <w:t xml:space="preserve">11:        if </w:t>
            </w:r>
            <w:r w:rsidR="006E72C6">
              <w:rPr>
                <w:rFonts w:hint="eastAsia"/>
              </w:rPr>
              <w:t>block</w:t>
            </w:r>
            <w:r>
              <w:rPr>
                <w:rFonts w:hint="eastAsia"/>
              </w:rPr>
              <w:t>_</w:t>
            </w:r>
            <w:del w:id="640" w:author="HERO 浩宇" w:date="2023-11-16T11:39:00Z">
              <w:r w:rsidR="00EE00A9" w:rsidRPr="00A80F01" w:rsidDel="004D0AC2">
                <w:delText xml:space="preserve"> </w:delText>
              </w:r>
            </w:del>
            <w:del w:id="641" w:author="HERO 浩宇" w:date="2023-11-16T11:38:00Z">
              <w:r w:rsidR="00EE00A9" w:rsidRPr="00A80F01" w:rsidDel="004D0AC2">
                <w:delText>table</w:delText>
              </w:r>
            </w:del>
            <w:ins w:id="642" w:author="HERO 浩宇" w:date="2023-11-16T11:38:00Z">
              <w:r w:rsidR="004D0AC2">
                <w:t>map</w:t>
              </w:r>
            </w:ins>
            <w:r w:rsidR="00EE00A9">
              <w:t>.size</w:t>
            </w:r>
            <w:r w:rsidR="00EE00A9">
              <w:rPr>
                <w:rFonts w:hint="eastAsia"/>
              </w:rPr>
              <w:t>（）</w:t>
            </w:r>
            <w:r>
              <w:t>≥ S</w:t>
            </w:r>
            <w:r w:rsidRPr="00E55185">
              <w:rPr>
                <w:rFonts w:hint="eastAsia"/>
                <w:vertAlign w:val="subscript"/>
              </w:rPr>
              <w:t>C</w:t>
            </w:r>
            <w:r>
              <w:t>:</w:t>
            </w:r>
          </w:p>
          <w:p w14:paraId="578982FD" w14:textId="577658D1" w:rsidR="007471D1" w:rsidRDefault="007471D1">
            <w:r>
              <w:t xml:space="preserve">12:            </w:t>
            </w:r>
            <w:del w:id="643" w:author="HERO 浩宇" w:date="2023-11-16T11:39:00Z">
              <w:r w:rsidR="006C222A" w:rsidDel="004D0AC2">
                <w:rPr>
                  <w:rFonts w:hint="eastAsia"/>
                </w:rPr>
                <w:delText>B</w:delText>
              </w:r>
            </w:del>
            <w:ins w:id="644" w:author="HERO 浩宇" w:date="2023-11-16T11:39:00Z">
              <w:r w:rsidR="004D0AC2">
                <w:t>block_table</w:t>
              </w:r>
            </w:ins>
            <w:r>
              <w:t>.push(</w:t>
            </w:r>
            <w:r w:rsidR="00A80F01" w:rsidRPr="00A80F01">
              <w:t>block_</w:t>
            </w:r>
            <w:del w:id="645" w:author="HERO 浩宇" w:date="2023-11-16T11:39:00Z">
              <w:r w:rsidR="00A80F01" w:rsidRPr="00A80F01" w:rsidDel="004D0AC2">
                <w:delText>table</w:delText>
              </w:r>
            </w:del>
            <w:ins w:id="646" w:author="HERO 浩宇" w:date="2023-11-16T11:39:00Z">
              <w:r w:rsidR="004D0AC2">
                <w:t>map</w:t>
              </w:r>
            </w:ins>
            <w:r>
              <w:t>)</w:t>
            </w:r>
          </w:p>
          <w:p w14:paraId="51730DC8" w14:textId="12532128" w:rsidR="007471D1" w:rsidRDefault="007471D1" w:rsidP="00554900">
            <w:r>
              <w:t xml:space="preserve">13:            </w:t>
            </w:r>
            <w:r w:rsidR="00A80F01" w:rsidRPr="00A80F01">
              <w:t>block_</w:t>
            </w:r>
            <w:del w:id="647" w:author="HERO 浩宇" w:date="2023-11-16T11:39:00Z">
              <w:r w:rsidR="00A80F01" w:rsidRPr="00A80F01" w:rsidDel="004D0AC2">
                <w:delText>table</w:delText>
              </w:r>
            </w:del>
            <w:ins w:id="648" w:author="HERO 浩宇" w:date="2023-11-16T11:39:00Z">
              <w:r w:rsidR="004D0AC2">
                <w:t>map</w:t>
              </w:r>
            </w:ins>
            <w:r>
              <w:t>.cear( )</w:t>
            </w:r>
          </w:p>
          <w:p w14:paraId="45E4A4BF" w14:textId="77777777" w:rsidR="007471D1" w:rsidRDefault="007471D1" w:rsidP="00554900">
            <w:r>
              <w:t>14:        end if</w:t>
            </w:r>
          </w:p>
          <w:p w14:paraId="6F910D39" w14:textId="77777777" w:rsidR="007471D1" w:rsidRPr="00C40A7F" w:rsidRDefault="007471D1" w:rsidP="00554900">
            <w:r>
              <w:t>15:     end for</w:t>
            </w:r>
          </w:p>
        </w:tc>
      </w:tr>
      <w:bookmarkEnd w:id="622"/>
    </w:tbl>
    <w:p w14:paraId="05C1C191" w14:textId="77777777" w:rsidR="007471D1" w:rsidRDefault="007471D1" w:rsidP="00A77805"/>
    <w:p w14:paraId="752B8D79" w14:textId="015E189F" w:rsidR="007471D1" w:rsidRPr="002F34A1" w:rsidRDefault="00A0644A" w:rsidP="002F34A1">
      <w:pPr>
        <w:ind w:firstLine="420"/>
        <w:rPr>
          <w:sz w:val="18"/>
          <w:szCs w:val="18"/>
        </w:rPr>
      </w:pPr>
      <w:r>
        <w:rPr>
          <w:sz w:val="18"/>
          <w:szCs w:val="18"/>
        </w:rPr>
        <w:br w:type="column"/>
      </w:r>
      <w:r w:rsidR="0061596E" w:rsidRPr="002F34A1">
        <w:rPr>
          <w:sz w:val="18"/>
          <w:szCs w:val="18"/>
        </w:rPr>
        <w:t xml:space="preserve">2. Logical Partitioning. </w:t>
      </w:r>
      <w:r w:rsidR="000A4808" w:rsidRPr="000A4808">
        <w:rPr>
          <w:sz w:val="18"/>
          <w:szCs w:val="18"/>
        </w:rPr>
        <w:t>Once the granularity of shared graph blocks is established, GraphCPP can proceed with the logical partitioning during the graph preprocessing phase. This process involves subdividing coarse-grained graph partitions on the distributed system into finer-grained shared graph blocks.</w:t>
      </w:r>
      <w:r w:rsidR="000A4808" w:rsidRPr="000A4808" w:rsidDel="000A4808">
        <w:rPr>
          <w:sz w:val="18"/>
          <w:szCs w:val="18"/>
        </w:rPr>
        <w:t xml:space="preserve"> </w:t>
      </w:r>
      <w:r w:rsidR="0061596E" w:rsidRPr="002F34A1">
        <w:rPr>
          <w:sz w:val="18"/>
          <w:szCs w:val="18"/>
        </w:rPr>
        <w:t>Pseudocode for partitioning graph blocks in GraphCPP is presented in Listing X:</w:t>
      </w:r>
    </w:p>
    <w:p w14:paraId="22DF44D5" w14:textId="77777777" w:rsidR="007471D1" w:rsidRDefault="007471D1" w:rsidP="00A77805"/>
    <w:p w14:paraId="6A606C2E" w14:textId="77777777" w:rsidR="007471D1" w:rsidRDefault="007471D1" w:rsidP="00A77805">
      <w:r>
        <w:br w:type="page"/>
      </w:r>
    </w:p>
    <w:p w14:paraId="10230186" w14:textId="6F45FC30" w:rsidR="007471D1" w:rsidRDefault="007471D1" w:rsidP="00A77805">
      <w:r>
        <w:lastRenderedPageBreak/>
        <w:tab/>
      </w:r>
      <w:r>
        <w:rPr>
          <w:rFonts w:hint="eastAsia"/>
        </w:rPr>
        <w:t>逻辑分区函数接收两个参数，一个是以边表形式记录的图分区结构数据</w:t>
      </w:r>
      <w:r>
        <w:t>P</w:t>
      </w:r>
      <w:r w:rsidRPr="00E55185">
        <w:rPr>
          <w:vertAlign w:val="subscript"/>
        </w:rPr>
        <w:t>i</w:t>
      </w:r>
      <w:r>
        <w:t xml:space="preserve"> </w:t>
      </w:r>
      <w:r>
        <w:rPr>
          <w:rFonts w:hint="eastAsia"/>
        </w:rPr>
        <w:t>，一个是</w:t>
      </w:r>
      <w:r w:rsidR="006C222A">
        <w:rPr>
          <w:rFonts w:hint="eastAsia"/>
        </w:rPr>
        <w:t>该分区所拥有的图分块</w:t>
      </w:r>
      <w:r>
        <w:rPr>
          <w:rFonts w:hint="eastAsia"/>
        </w:rPr>
        <w:t>集合</w:t>
      </w:r>
      <w:ins w:id="649" w:author="HERO 浩宇" w:date="2023-11-16T11:40:00Z">
        <w:r w:rsidR="004A650F">
          <w:t>block_table</w:t>
        </w:r>
      </w:ins>
      <w:del w:id="650" w:author="HERO 浩宇" w:date="2023-11-16T11:39:00Z">
        <w:r w:rsidR="00E37A4A" w:rsidDel="004A650F">
          <w:rPr>
            <w:rFonts w:hint="eastAsia"/>
          </w:rPr>
          <w:delText>B</w:delText>
        </w:r>
      </w:del>
      <w:r w:rsidR="00C11E38">
        <w:rPr>
          <w:rFonts w:hint="eastAsia"/>
        </w:rPr>
        <w:t>（第一行）</w:t>
      </w:r>
      <w:r>
        <w:rPr>
          <w:rFonts w:hint="eastAsia"/>
        </w:rPr>
        <w:t>。</w:t>
      </w:r>
      <w:r w:rsidR="00C11E38">
        <w:rPr>
          <w:rFonts w:hint="eastAsia"/>
        </w:rPr>
        <w:t>在第二行，</w:t>
      </w:r>
      <w:r w:rsidR="00A0644A">
        <w:rPr>
          <w:rFonts w:hint="eastAsia"/>
        </w:rPr>
        <w:t>我们通过一个字典结构</w:t>
      </w:r>
      <w:r w:rsidR="006E72C6">
        <w:rPr>
          <w:rFonts w:hint="eastAsia"/>
        </w:rPr>
        <w:t>block</w:t>
      </w:r>
      <w:r w:rsidR="00A0644A">
        <w:t>_</w:t>
      </w:r>
      <w:del w:id="651" w:author="HERO 浩宇" w:date="2023-11-16T11:40:00Z">
        <w:r w:rsidR="00A0644A" w:rsidDel="004A650F">
          <w:rPr>
            <w:rFonts w:hint="eastAsia"/>
          </w:rPr>
          <w:delText>t</w:delText>
        </w:r>
      </w:del>
      <w:del w:id="652" w:author="HERO 浩宇" w:date="2023-11-16T11:39:00Z">
        <w:r w:rsidR="00A0644A" w:rsidDel="004A650F">
          <w:rPr>
            <w:rFonts w:hint="eastAsia"/>
          </w:rPr>
          <w:delText>a</w:delText>
        </w:r>
      </w:del>
      <w:ins w:id="653" w:author="HERO 浩宇" w:date="2023-11-16T11:40:00Z">
        <w:r w:rsidR="004A650F">
          <w:t>map</w:t>
        </w:r>
      </w:ins>
      <w:del w:id="654" w:author="HERO 浩宇" w:date="2023-11-16T11:39:00Z">
        <w:r w:rsidR="00A0644A" w:rsidDel="004A650F">
          <w:rPr>
            <w:rFonts w:hint="eastAsia"/>
          </w:rPr>
          <w:delText>ble</w:delText>
        </w:r>
      </w:del>
      <w:r w:rsidR="005F3262">
        <w:rPr>
          <w:rFonts w:hint="eastAsia"/>
        </w:rPr>
        <w:t>来统计</w:t>
      </w:r>
      <w:r w:rsidR="00A22F96">
        <w:rPr>
          <w:rFonts w:hint="eastAsia"/>
        </w:rPr>
        <w:t>图分块信息</w:t>
      </w:r>
      <w:r>
        <w:rPr>
          <w:rFonts w:hint="eastAsia"/>
        </w:rPr>
        <w:t>，它</w:t>
      </w:r>
      <w:r w:rsidR="00A22F96">
        <w:rPr>
          <w:rFonts w:hint="eastAsia"/>
        </w:rPr>
        <w:t>的</w:t>
      </w:r>
      <w:r>
        <w:rPr>
          <w:rFonts w:hint="eastAsia"/>
        </w:rPr>
        <w:t>key</w:t>
      </w:r>
      <w:r w:rsidR="00A22F96">
        <w:rPr>
          <w:rFonts w:hint="eastAsia"/>
        </w:rPr>
        <w:t>记录边的</w:t>
      </w:r>
      <w:r>
        <w:rPr>
          <w:rFonts w:hint="eastAsia"/>
        </w:rPr>
        <w:t>源顶点ID，value</w:t>
      </w:r>
      <w:r w:rsidR="00A22F96">
        <w:rPr>
          <w:rFonts w:hint="eastAsia"/>
        </w:rPr>
        <w:t>记录</w:t>
      </w:r>
      <w:r>
        <w:rPr>
          <w:rFonts w:hint="eastAsia"/>
        </w:rPr>
        <w:t>该顶点对应的出边的数目。</w:t>
      </w:r>
      <w:r w:rsidR="00C11E38">
        <w:rPr>
          <w:rFonts w:hint="eastAsia"/>
        </w:rPr>
        <w:t>第四行，GraphCPP</w:t>
      </w:r>
      <w:r>
        <w:rPr>
          <w:rFonts w:hint="eastAsia"/>
        </w:rPr>
        <w:t>循环遍历分区中的每一条边。如果该边已经被加载到当前的分区，将分区对应的出边数量加一</w:t>
      </w:r>
      <w:r w:rsidR="00F054F6">
        <w:rPr>
          <w:rFonts w:hint="eastAsia"/>
        </w:rPr>
        <w:t>(第6行)</w:t>
      </w:r>
      <w:r>
        <w:rPr>
          <w:rFonts w:hint="eastAsia"/>
        </w:rPr>
        <w:t>。如果该顶点是第一次加入到字典中，将分区的出边数置为1</w:t>
      </w:r>
      <w:r w:rsidR="00F054F6">
        <w:rPr>
          <w:rFonts w:hint="eastAsia"/>
        </w:rPr>
        <w:t>（第8行）</w:t>
      </w:r>
      <w:r>
        <w:rPr>
          <w:rFonts w:hint="eastAsia"/>
        </w:rPr>
        <w:t>。每次遍历完一条边都会判断当前分块是否已满</w:t>
      </w:r>
      <w:r w:rsidR="00776786">
        <w:rPr>
          <w:rFonts w:hint="eastAsia"/>
        </w:rPr>
        <w:t>（第1</w:t>
      </w:r>
      <w:r w:rsidR="00776786">
        <w:t>1</w:t>
      </w:r>
      <w:r w:rsidR="00776786">
        <w:rPr>
          <w:rFonts w:hint="eastAsia"/>
        </w:rPr>
        <w:t>行）</w:t>
      </w:r>
      <w:r>
        <w:rPr>
          <w:rFonts w:hint="eastAsia"/>
        </w:rPr>
        <w:t>，若分块已满，将当前分块加入</w:t>
      </w:r>
      <w:del w:id="655" w:author="HERO 浩宇" w:date="2023-11-16T11:28:00Z">
        <w:r w:rsidR="006E72C6" w:rsidDel="00905A4E">
          <w:rPr>
            <w:rFonts w:hint="eastAsia"/>
          </w:rPr>
          <w:delText>block</w:delText>
        </w:r>
        <w:r w:rsidDel="00905A4E">
          <w:rPr>
            <w:rFonts w:hint="eastAsia"/>
          </w:rPr>
          <w:delText>_set</w:delText>
        </w:r>
      </w:del>
      <w:ins w:id="656" w:author="HERO 浩宇" w:date="2023-11-16T11:28:00Z">
        <w:r w:rsidR="00905A4E">
          <w:rPr>
            <w:rFonts w:hint="eastAsia"/>
          </w:rPr>
          <w:t>图分块集合</w:t>
        </w:r>
      </w:ins>
      <w:ins w:id="657" w:author="HERO 浩宇" w:date="2023-11-16T11:40:00Z">
        <w:r w:rsidR="004A650F">
          <w:t>block_table</w:t>
        </w:r>
      </w:ins>
      <w:r w:rsidR="00776786">
        <w:rPr>
          <w:rFonts w:hint="eastAsia"/>
        </w:rPr>
        <w:t>（第1</w:t>
      </w:r>
      <w:r w:rsidR="00776786">
        <w:t>2</w:t>
      </w:r>
      <w:r w:rsidR="00776786">
        <w:rPr>
          <w:rFonts w:hint="eastAsia"/>
        </w:rPr>
        <w:t>行），并清空记录的分块信息（第1</w:t>
      </w:r>
      <w:r w:rsidR="00776786">
        <w:t>3</w:t>
      </w:r>
      <w:r w:rsidR="00776786">
        <w:rPr>
          <w:rFonts w:hint="eastAsia"/>
        </w:rPr>
        <w:t>行）</w:t>
      </w:r>
      <w:r>
        <w:rPr>
          <w:rFonts w:hint="eastAsia"/>
        </w:rPr>
        <w:t>。这样当分区中的所有数据遍历完一遍，分区的每一条边都被划归到某一个图分块，我们就得到了从逻辑上划分</w:t>
      </w:r>
      <w:ins w:id="658" w:author="HERO 浩宇" w:date="2023-11-16T11:28:00Z">
        <w:r w:rsidR="00905A4E">
          <w:rPr>
            <w:rFonts w:hint="eastAsia"/>
          </w:rPr>
          <w:t>完成</w:t>
        </w:r>
      </w:ins>
      <w:r>
        <w:rPr>
          <w:rFonts w:hint="eastAsia"/>
        </w:rPr>
        <w:t>的图分块的</w:t>
      </w:r>
      <w:commentRangeStart w:id="659"/>
      <w:r>
        <w:rPr>
          <w:rFonts w:hint="eastAsia"/>
        </w:rPr>
        <w:t>集合</w:t>
      </w:r>
      <w:commentRangeEnd w:id="659"/>
      <w:r w:rsidR="00E43DB9">
        <w:rPr>
          <w:rStyle w:val="af0"/>
        </w:rPr>
        <w:commentReference w:id="659"/>
      </w:r>
      <w:r>
        <w:rPr>
          <w:rFonts w:hint="eastAsia"/>
        </w:rPr>
        <w:t>。</w:t>
      </w:r>
    </w:p>
    <w:p w14:paraId="2FF0C45A" w14:textId="77777777" w:rsidR="00FD386D" w:rsidRPr="00616675" w:rsidRDefault="0061596E" w:rsidP="00FD386D">
      <w:pPr>
        <w:rPr>
          <w:sz w:val="18"/>
          <w:szCs w:val="18"/>
        </w:rPr>
      </w:pPr>
      <w:r>
        <w:br w:type="column"/>
      </w:r>
      <w:r w:rsidR="00FD386D" w:rsidRPr="00616675">
        <w:rPr>
          <w:sz w:val="18"/>
          <w:szCs w:val="18"/>
        </w:rPr>
        <w:t>The logical partition function takes two parameters: one is the graph partition structure data Pi recorded in edge table format, and the other is the set of graph blocks B owned by the partition (Line 1). In Line 2, we utilize a dictionary structure called block_table to collect information about graph blocks. Its key records the source vertex ID of an edge, and its value records the number of outgoing edges corresponding to that vertex. In Line 4, GraphCPP iterates through each edge in the partition. If the edge has already been loaded into the current partition, the count of outgoing edges for that partition is incremented (Line 6). If the vertex is added to the dictionary for the first time, the count of outgoing edges for the partition is set to 1 (Line 8). After processing each edge, there is a check to determine if the current block is full (Line 11). If the block is full, the current block is added to the block_set (Line 12), and the recorded block information is cleared (Line 13). This way, when all the data in the partition has been traversed, and each edge in the partition is assigned to a specific graph block, we obtain the collection of logically partitioned graph blocks.</w:t>
      </w:r>
    </w:p>
    <w:p w14:paraId="183FD421" w14:textId="7559C592" w:rsidR="007471D1" w:rsidRDefault="007471D1" w:rsidP="00FD386D">
      <w:r>
        <w:br w:type="page"/>
      </w:r>
    </w:p>
    <w:p w14:paraId="63B9C3D6" w14:textId="28A4B33D" w:rsidR="007471D1" w:rsidRDefault="00A97BBD" w:rsidP="002F34A1">
      <w:pPr>
        <w:ind w:firstLine="360"/>
      </w:pPr>
      <w:r w:rsidRPr="00BE643C">
        <w:rPr>
          <w:rFonts w:hint="eastAsia"/>
          <w:highlight w:val="yellow"/>
          <w:rPrChange w:id="660" w:author="HERO 浩宇" w:date="2023-11-19T22:29:00Z">
            <w:rPr>
              <w:rFonts w:hint="eastAsia"/>
            </w:rPr>
          </w:rPrChange>
        </w:rPr>
        <w:lastRenderedPageBreak/>
        <w:t>二、</w:t>
      </w:r>
      <w:r w:rsidR="007471D1" w:rsidRPr="00BE643C">
        <w:rPr>
          <w:rFonts w:hint="eastAsia"/>
          <w:highlight w:val="yellow"/>
          <w:rPrChange w:id="661" w:author="HERO 浩宇" w:date="2023-11-19T22:29:00Z">
            <w:rPr>
              <w:rFonts w:hint="eastAsia"/>
            </w:rPr>
          </w:rPrChange>
        </w:rPr>
        <w:t>如何实现多任务间的数据共享</w:t>
      </w:r>
    </w:p>
    <w:p w14:paraId="7C7C820F" w14:textId="6102CD0A" w:rsidR="00D04DFE" w:rsidRDefault="00D04DFE" w:rsidP="000534DF">
      <w:pPr>
        <w:ind w:firstLine="360"/>
      </w:pPr>
      <w:del w:id="662" w:author="HERO 浩宇" w:date="2023-11-16T11:43:00Z">
        <w:r w:rsidDel="00843C22">
          <w:delText>1，</w:delText>
        </w:r>
      </w:del>
      <w:r>
        <w:t>建立共享分块-查询任务的关联。通过之前的步骤，我们用逻辑划分的方式，实现了细粒度的图分块</w:t>
      </w:r>
      <w:ins w:id="663" w:author="HERO 浩宇" w:date="2023-11-16T16:29:00Z">
        <w:r w:rsidR="005319A9">
          <w:rPr>
            <w:rFonts w:hint="eastAsia"/>
          </w:rPr>
          <w:t>。我们使用</w:t>
        </w:r>
        <w:r w:rsidR="005319A9">
          <w:rPr>
            <w:rFonts w:hint="eastAsia"/>
          </w:rPr>
          <w:t>block</w:t>
        </w:r>
        <w:r w:rsidR="005319A9">
          <w:t>_table</w:t>
        </w:r>
        <w:r w:rsidR="005319A9">
          <w:rPr>
            <w:rFonts w:hint="eastAsia"/>
          </w:rPr>
          <w:t>来维护逻辑分块信息</w:t>
        </w:r>
      </w:ins>
      <w:ins w:id="664" w:author="HERO 浩宇" w:date="2023-11-16T16:30:00Z">
        <w:r w:rsidR="005319A9">
          <w:rPr>
            <w:rFonts w:hint="eastAsia"/>
          </w:rPr>
          <w:t>，其中</w:t>
        </w:r>
      </w:ins>
      <w:ins w:id="665" w:author="HERO 浩宇" w:date="2023-11-16T11:36:00Z">
        <w:r w:rsidR="00214A26">
          <w:rPr>
            <w:rFonts w:hint="eastAsia"/>
          </w:rPr>
          <w:t>每个分块附加上了一个标签信息</w:t>
        </w:r>
      </w:ins>
      <w:del w:id="666" w:author="HERO 浩宇" w:date="2023-11-16T11:36:00Z">
        <w:r w:rsidDel="00214A26">
          <w:delText>。</w:delText>
        </w:r>
      </w:del>
      <w:del w:id="667" w:author="HERO 浩宇" w:date="2023-11-16T11:34:00Z">
        <w:r w:rsidDel="0072673F">
          <w:delText>由于只是逻辑上的分块，数据在物理存储介质上依然是连续的，所以可以通过顶点的ID轻松判断出顶点所在的分区</w:delText>
        </w:r>
      </w:del>
      <w:r>
        <w:t>。执行查询时，每个任务qi在迭代计算过程中会维护一个活跃顶点集Setact,i，它遵循以下更新策略：1，初始时Setact,i仅包含查询源顶点Si。2，按照点对点查询算法的流程</w:t>
      </w:r>
      <w:del w:id="668" w:author="HERO 浩宇" w:date="2023-11-16T16:40:00Z">
        <w:r w:rsidDel="00E53131">
          <w:delText>处理</w:delText>
        </w:r>
      </w:del>
      <w:ins w:id="669" w:author="HERO 浩宇" w:date="2023-11-16T16:40:00Z">
        <w:r w:rsidR="00E53131">
          <w:rPr>
            <w:rFonts w:hint="eastAsia"/>
          </w:rPr>
          <w:t>，从</w:t>
        </w:r>
      </w:ins>
      <w:r>
        <w:t>Setact,i中的活跃顶点</w:t>
      </w:r>
      <w:ins w:id="670" w:author="HERO 浩宇" w:date="2023-11-16T16:41:00Z">
        <w:r w:rsidR="00E53131">
          <w:rPr>
            <w:rFonts w:hint="eastAsia"/>
          </w:rPr>
          <w:t>出发查询新的顶点</w:t>
        </w:r>
      </w:ins>
      <w:r>
        <w:t>，处理后的顶点会被从活跃顶点集中移除。 3，如果一个顶点的状态在本轮中被改变，且它没有被剪枝，则该顶点被加入</w:t>
      </w:r>
      <w:r>
        <w:rPr>
          <w:rFonts w:hint="eastAsia"/>
        </w:rPr>
        <w:t>到</w:t>
      </w:r>
      <w:r>
        <w:t>Setact,i等待下一轮处理。</w:t>
      </w:r>
      <w:ins w:id="671" w:author="HERO 浩宇" w:date="2023-11-16T16:38:00Z">
        <w:r w:rsidR="00AB7CB5">
          <w:rPr>
            <w:rFonts w:hint="eastAsia"/>
          </w:rPr>
          <w:t>通过上述更新策略，我们可以轻松追踪</w:t>
        </w:r>
      </w:ins>
      <w:ins w:id="672" w:author="HERO 浩宇" w:date="2023-11-16T16:41:00Z">
        <w:r w:rsidR="00E53131">
          <w:rPr>
            <w:rFonts w:hint="eastAsia"/>
          </w:rPr>
          <w:t>每一轮迭代各个任务的活跃顶点集。</w:t>
        </w:r>
      </w:ins>
      <w:ins w:id="673" w:author="HERO 浩宇" w:date="2023-11-16T16:43:00Z">
        <w:r w:rsidR="00325E89">
          <w:rPr>
            <w:rFonts w:hint="eastAsia"/>
          </w:rPr>
          <w:t>接下来借助</w:t>
        </w:r>
      </w:ins>
      <w:del w:id="674" w:author="HERO 浩宇" w:date="2023-11-16T16:43:00Z">
        <w:r w:rsidDel="00325E89">
          <w:delText>我们首先通过</w:delText>
        </w:r>
      </w:del>
      <w:ins w:id="675" w:author="HERO 浩宇" w:date="2023-11-16T11:44:00Z">
        <w:r w:rsidR="00955189">
          <w:rPr>
            <w:rFonts w:hint="eastAsia"/>
          </w:rPr>
          <w:t>block</w:t>
        </w:r>
        <w:r w:rsidR="00955189">
          <w:t>_table</w:t>
        </w:r>
      </w:ins>
      <w:ins w:id="676" w:author="HERO 浩宇" w:date="2023-11-16T16:43:00Z">
        <w:r w:rsidR="00325E89">
          <w:rPr>
            <w:rFonts w:hint="eastAsia"/>
          </w:rPr>
          <w:t>可以</w:t>
        </w:r>
      </w:ins>
      <w:ins w:id="677" w:author="HERO 浩宇" w:date="2023-11-16T11:44:00Z">
        <w:r w:rsidR="00955189">
          <w:rPr>
            <w:rFonts w:hint="eastAsia"/>
          </w:rPr>
          <w:t>查询</w:t>
        </w:r>
      </w:ins>
      <w:ins w:id="678" w:author="HERO 浩宇" w:date="2023-11-16T16:44:00Z">
        <w:r w:rsidR="00325E89">
          <w:rPr>
            <w:rFonts w:hint="eastAsia"/>
          </w:rPr>
          <w:t>活跃</w:t>
        </w:r>
      </w:ins>
      <w:r>
        <w:t>顶点</w:t>
      </w:r>
      <w:del w:id="679" w:author="HERO 浩宇" w:date="2023-11-16T11:44:00Z">
        <w:r w:rsidDel="00955189">
          <w:delText>的I</w:delText>
        </w:r>
      </w:del>
      <w:del w:id="680" w:author="HERO 浩宇" w:date="2023-11-16T11:45:00Z">
        <w:r w:rsidDel="00955189">
          <w:delText>D号反推出其</w:delText>
        </w:r>
      </w:del>
      <w:r>
        <w:t>所在的图分块</w:t>
      </w:r>
      <w:ins w:id="681" w:author="HERO 浩宇" w:date="2023-11-16T16:45:00Z">
        <w:r w:rsidR="00B65E6E">
          <w:rPr>
            <w:rFonts w:hint="eastAsia"/>
          </w:rPr>
          <w:t>。</w:t>
        </w:r>
      </w:ins>
      <w:del w:id="682" w:author="HERO 浩宇" w:date="2023-11-16T16:45:00Z">
        <w:r w:rsidDel="00B65E6E">
          <w:delText>，</w:delText>
        </w:r>
      </w:del>
      <w:ins w:id="683" w:author="HERO 浩宇" w:date="2023-11-16T16:44:00Z">
        <w:r w:rsidR="00922E88">
          <w:rPr>
            <w:rFonts w:hint="eastAsia"/>
          </w:rPr>
          <w:t>进一步地，我们可以统计</w:t>
        </w:r>
      </w:ins>
      <w:del w:id="684" w:author="HERO 浩宇" w:date="2023-11-16T16:44:00Z">
        <w:r w:rsidDel="00922E88">
          <w:delText>然后</w:delText>
        </w:r>
        <w:r w:rsidRPr="006A20D8" w:rsidDel="00922E88">
          <w:rPr>
            <w:highlight w:val="yellow"/>
            <w:rPrChange w:id="685" w:author="HERO 浩宇" w:date="2023-11-16T11:45:00Z">
              <w:rPr/>
            </w:rPrChange>
          </w:rPr>
          <w:delText>利用专门设计的数组存放</w:delText>
        </w:r>
      </w:del>
      <w:ins w:id="686" w:author="HERO 浩宇" w:date="2023-11-16T16:44:00Z">
        <w:r w:rsidR="00922E88">
          <w:rPr>
            <w:rFonts w:hint="eastAsia"/>
            <w:highlight w:val="yellow"/>
          </w:rPr>
          <w:t>每个图分块有哪些关联</w:t>
        </w:r>
      </w:ins>
      <w:del w:id="687" w:author="HERO 浩宇" w:date="2023-11-16T16:44:00Z">
        <w:r w:rsidRPr="006A20D8" w:rsidDel="00922E88">
          <w:rPr>
            <w:highlight w:val="yellow"/>
            <w:rPrChange w:id="688" w:author="HERO 浩宇" w:date="2023-11-16T11:45:00Z">
              <w:rPr/>
            </w:rPrChange>
          </w:rPr>
          <w:delText>每个</w:delText>
        </w:r>
      </w:del>
      <w:r w:rsidRPr="006A20D8">
        <w:rPr>
          <w:highlight w:val="yellow"/>
          <w:rPrChange w:id="689" w:author="HERO 浩宇" w:date="2023-11-16T11:45:00Z">
            <w:rPr/>
          </w:rPrChange>
        </w:rPr>
        <w:t>任务</w:t>
      </w:r>
      <w:del w:id="690" w:author="HERO 浩宇" w:date="2023-11-16T16:46:00Z">
        <w:r w:rsidRPr="006A20D8" w:rsidDel="006E5A6D">
          <w:rPr>
            <w:highlight w:val="yellow"/>
            <w:rPrChange w:id="691" w:author="HERO 浩宇" w:date="2023-11-16T11:45:00Z">
              <w:rPr/>
            </w:rPrChange>
          </w:rPr>
          <w:delText>所遍历的分区</w:delText>
        </w:r>
      </w:del>
      <w:r>
        <w:t>。由于点对点查询采用基于剪枝的遍历策略，每一轮执行中活跃顶点的数量并不多，所以可以以较低的开销建立查询任务与所属分块的关联。</w:t>
      </w:r>
    </w:p>
    <w:p w14:paraId="4F966618" w14:textId="7F938643" w:rsidR="00D04DFE" w:rsidRDefault="00D04DFE" w:rsidP="00D04DFE">
      <w:pPr>
        <w:ind w:firstLine="360"/>
        <w:rPr>
          <w:rFonts w:hint="eastAsia"/>
        </w:rPr>
      </w:pPr>
      <w:r>
        <w:t>2，确定分区调度的优先级。</w:t>
      </w:r>
      <w:ins w:id="692" w:author="HERO 浩宇" w:date="2023-11-16T17:05:00Z">
        <w:r w:rsidR="002574C7">
          <w:rPr>
            <w:rFonts w:hint="eastAsia"/>
          </w:rPr>
          <w:t>对</w:t>
        </w:r>
      </w:ins>
      <w:ins w:id="693" w:author="HERO 浩宇" w:date="2023-11-16T17:04:00Z">
        <w:r w:rsidR="002574C7">
          <w:rPr>
            <w:rFonts w:hint="eastAsia"/>
          </w:rPr>
          <w:t>共享</w:t>
        </w:r>
      </w:ins>
      <w:del w:id="694" w:author="HERO 浩宇" w:date="2023-11-16T17:01:00Z">
        <w:r w:rsidDel="0011491B">
          <w:delText>建立好查询任务与所属分块的关联后，我们可以统计到</w:delText>
        </w:r>
      </w:del>
      <w:del w:id="695" w:author="HERO 浩宇" w:date="2023-11-16T17:02:00Z">
        <w:r w:rsidDel="00C20E17">
          <w:delText>每个</w:delText>
        </w:r>
      </w:del>
      <w:ins w:id="696" w:author="HERO 浩宇" w:date="2023-11-16T17:05:00Z">
        <w:r w:rsidR="002574C7">
          <w:rPr>
            <w:rFonts w:hint="eastAsia"/>
          </w:rPr>
          <w:t>图分块的访问开销可以被分摊到多个任务中</w:t>
        </w:r>
      </w:ins>
      <w:ins w:id="697" w:author="HERO 浩宇" w:date="2023-11-16T17:06:00Z">
        <w:r w:rsidR="00712D7B">
          <w:rPr>
            <w:rFonts w:hint="eastAsia"/>
          </w:rPr>
          <w:t>，因此分块的</w:t>
        </w:r>
      </w:ins>
      <w:del w:id="698" w:author="HERO 浩宇" w:date="2023-11-16T17:05:00Z">
        <w:r w:rsidDel="002574C7">
          <w:delText>分块</w:delText>
        </w:r>
      </w:del>
      <w:r>
        <w:t>关联的任务数量</w:t>
      </w:r>
      <w:del w:id="699" w:author="HERO 浩宇" w:date="2023-11-16T17:01:00Z">
        <w:r w:rsidDel="0011491B">
          <w:delText>。任务数量</w:delText>
        </w:r>
      </w:del>
      <w:r>
        <w:t>越多，</w:t>
      </w:r>
      <w:ins w:id="700" w:author="HERO 浩宇" w:date="2023-11-16T17:07:00Z">
        <w:r w:rsidR="00712D7B">
          <w:rPr>
            <w:rFonts w:hint="eastAsia"/>
          </w:rPr>
          <w:t>共享</w:t>
        </w:r>
      </w:ins>
      <w:del w:id="701" w:author="HERO 浩宇" w:date="2023-11-16T17:02:00Z">
        <w:r w:rsidDel="00C20E17">
          <w:delText>代表共享该分块的任务越多，此时该任务</w:delText>
        </w:r>
      </w:del>
      <w:r>
        <w:t>带来的收益越大</w:t>
      </w:r>
      <w:del w:id="702" w:author="HERO 浩宇" w:date="2023-11-16T17:07:00Z">
        <w:r w:rsidDel="00712D7B">
          <w:rPr>
            <w:rFonts w:hint="eastAsia"/>
          </w:rPr>
          <w:delText>，优先将该分块调入LLC中。</w:delText>
        </w:r>
      </w:del>
      <w:ins w:id="703" w:author="HERO 浩宇" w:date="2023-11-16T17:20:00Z">
        <w:r w:rsidR="00E05B0E">
          <w:rPr>
            <w:rFonts w:hint="eastAsia"/>
          </w:rPr>
          <w:t>。</w:t>
        </w:r>
      </w:ins>
      <w:ins w:id="704" w:author="HERO 浩宇" w:date="2023-11-16T17:21:00Z">
        <w:r w:rsidR="003352A9">
          <w:rPr>
            <w:rFonts w:hint="eastAsia"/>
          </w:rPr>
          <w:t>由于在上一步已经获得了</w:t>
        </w:r>
      </w:ins>
      <w:ins w:id="705" w:author="HERO 浩宇" w:date="2023-11-16T17:22:00Z">
        <w:r w:rsidR="003352A9">
          <w:rPr>
            <w:rFonts w:hint="eastAsia"/>
          </w:rPr>
          <w:t>共享分块和查询任务的映射关系，因此</w:t>
        </w:r>
      </w:ins>
      <w:ins w:id="706" w:author="HERO 浩宇" w:date="2023-11-16T17:20:00Z">
        <w:r w:rsidR="00E05B0E">
          <w:rPr>
            <w:rFonts w:hint="eastAsia"/>
          </w:rPr>
          <w:t>通过</w:t>
        </w:r>
      </w:ins>
      <w:ins w:id="707" w:author="HERO 浩宇" w:date="2023-11-16T17:21:00Z">
        <w:r w:rsidR="00E05B0E">
          <w:rPr>
            <w:rFonts w:hint="eastAsia"/>
          </w:rPr>
          <w:t>遍历</w:t>
        </w:r>
        <w:r w:rsidR="00E05B0E">
          <w:rPr>
            <w:rFonts w:hint="eastAsia"/>
          </w:rPr>
          <w:t>block</w:t>
        </w:r>
        <w:r w:rsidR="00E05B0E">
          <w:t>_table</w:t>
        </w:r>
        <w:r w:rsidR="00E05B0E">
          <w:rPr>
            <w:rFonts w:hint="eastAsia"/>
          </w:rPr>
          <w:t>，我们可以快速获得</w:t>
        </w:r>
        <w:r w:rsidR="003352A9">
          <w:rPr>
            <w:rFonts w:hint="eastAsia"/>
          </w:rPr>
          <w:t>每个</w:t>
        </w:r>
      </w:ins>
      <w:ins w:id="708" w:author="HERO 浩宇" w:date="2023-11-16T17:22:00Z">
        <w:r w:rsidR="003352A9">
          <w:rPr>
            <w:rFonts w:hint="eastAsia"/>
          </w:rPr>
          <w:t>图分块的优先级。</w:t>
        </w:r>
      </w:ins>
    </w:p>
    <w:p w14:paraId="2AE236BC" w14:textId="7E5B1769" w:rsidR="001C6081" w:rsidRDefault="00D04DFE" w:rsidP="00D04DFE">
      <w:pPr>
        <w:ind w:firstLine="360"/>
      </w:pPr>
      <w:r>
        <w:t>3，触发关联任务并发执行。</w:t>
      </w:r>
      <w:ins w:id="709" w:author="HERO 浩宇" w:date="2023-11-16T17:23:00Z">
        <w:r w:rsidR="0031615D">
          <w:rPr>
            <w:rFonts w:hint="eastAsia"/>
          </w:rPr>
          <w:t>确定图分块优先级后，我们优选高优先级的共享分块加载到LLC中，</w:t>
        </w:r>
        <w:r w:rsidR="00B411BC">
          <w:rPr>
            <w:rFonts w:hint="eastAsia"/>
          </w:rPr>
          <w:t>接着</w:t>
        </w:r>
      </w:ins>
      <w:del w:id="710" w:author="HERO 浩宇" w:date="2023-11-16T17:23:00Z">
        <w:r w:rsidDel="00B411BC">
          <w:delText>我们已经</w:delText>
        </w:r>
      </w:del>
      <w:del w:id="711" w:author="HERO 浩宇" w:date="2023-11-16T17:24:00Z">
        <w:r w:rsidDel="00B411BC">
          <w:delText>获得了共享图数据分块，</w:delText>
        </w:r>
      </w:del>
      <w:r>
        <w:t>根据共享分块-查询任务的关联关系</w:t>
      </w:r>
      <w:del w:id="712" w:author="HERO 浩宇" w:date="2023-11-16T17:24:00Z">
        <w:r w:rsidDel="00B411BC">
          <w:delText>可以</w:delText>
        </w:r>
      </w:del>
      <w:r>
        <w:t>推导出</w:t>
      </w:r>
      <w:ins w:id="713" w:author="HERO 浩宇" w:date="2023-11-16T17:24:00Z">
        <w:r w:rsidR="00B411BC">
          <w:rPr>
            <w:rFonts w:hint="eastAsia"/>
          </w:rPr>
          <w:t>所有在当前图分块</w:t>
        </w:r>
      </w:ins>
      <w:r>
        <w:t>活跃的查询任务，</w:t>
      </w:r>
      <w:del w:id="714" w:author="HERO 浩宇" w:date="2023-11-16T17:24:00Z">
        <w:r w:rsidDel="00B411BC">
          <w:rPr>
            <w:rFonts w:hint="eastAsia"/>
          </w:rPr>
          <w:delText>它们共享LLC中的图结构数据，我们</w:delText>
        </w:r>
      </w:del>
      <w:ins w:id="715" w:author="HERO 浩宇" w:date="2023-11-16T17:24:00Z">
        <w:r w:rsidR="00B411BC">
          <w:rPr>
            <w:rFonts w:hint="eastAsia"/>
          </w:rPr>
          <w:t>并</w:t>
        </w:r>
      </w:ins>
      <w:r>
        <w:t>采用批量计算的方式执行这些</w:t>
      </w:r>
      <w:del w:id="716" w:author="HERO 浩宇" w:date="2023-11-16T17:24:00Z">
        <w:r w:rsidDel="000B40D7">
          <w:delText>查询</w:delText>
        </w:r>
      </w:del>
      <w:r>
        <w:t>任务。如算法X所示，活跃任务执行一轮后会产生新的活跃顶点，倘若新的活跃顶点仍然与当前的共享分块相关联，查询任务会继续执行。共享分块会始终停留在LLC，直到与该分块关联的所有查询任务都被处理完毕，才会换出。</w:t>
      </w:r>
    </w:p>
    <w:p w14:paraId="0446E7B2" w14:textId="77777777" w:rsidR="001C6081" w:rsidRDefault="001C6081">
      <w:pPr>
        <w:ind w:firstLine="360"/>
      </w:pPr>
    </w:p>
    <w:p w14:paraId="57C1EDDE" w14:textId="71EDC69C" w:rsidR="00EF0A21" w:rsidRPr="007B0FC8" w:rsidRDefault="001B2EB9" w:rsidP="00616675">
      <w:pPr>
        <w:ind w:firstLine="360"/>
        <w:rPr>
          <w:sz w:val="18"/>
          <w:szCs w:val="18"/>
        </w:rPr>
      </w:pPr>
      <w:r>
        <w:br w:type="column"/>
      </w:r>
      <w:r w:rsidR="00BB47BF" w:rsidRPr="007B0FC8">
        <w:rPr>
          <w:sz w:val="18"/>
          <w:szCs w:val="18"/>
        </w:rPr>
        <w:t>B.</w:t>
      </w:r>
      <w:r w:rsidR="00116F4E" w:rsidRPr="007B0FC8">
        <w:rPr>
          <w:sz w:val="18"/>
          <w:szCs w:val="18"/>
        </w:rPr>
        <w:t xml:space="preserve"> </w:t>
      </w:r>
      <w:r w:rsidR="00EF0A21" w:rsidRPr="007B0FC8">
        <w:rPr>
          <w:sz w:val="18"/>
          <w:szCs w:val="18"/>
        </w:rPr>
        <w:t>Achieving Data Sharing Among Multiple Tasks</w:t>
      </w:r>
    </w:p>
    <w:p w14:paraId="236067E2" w14:textId="77777777" w:rsidR="005F455B" w:rsidRPr="005F455B" w:rsidRDefault="005F455B" w:rsidP="005F455B">
      <w:pPr>
        <w:ind w:firstLine="360"/>
        <w:rPr>
          <w:sz w:val="18"/>
          <w:szCs w:val="18"/>
        </w:rPr>
      </w:pPr>
      <w:r w:rsidRPr="005F455B">
        <w:rPr>
          <w:sz w:val="18"/>
          <w:szCs w:val="18"/>
        </w:rPr>
        <w:t>1. Establishing the Association between Shared Blocks and Query Tasks. Through the previous steps, we have achieved fine-grained graph partitioning in a logical manner. Since this partitioning is only logical, the data remains contiguous on the physical storage medium. Therefore, it is easy to determine the partition in which a vertex is located based on its ID. During query execution, each task qi maintains an active vertex set Setact,i throughout the iterative computation process. It follows the updating strategy: 1) Initially, Setact,i only contains the source vertex Si of the query. 2) Process the active vertices in Setact,i according to the flow of the point-to-point query algorithm, removing the processed vertices from the active set. 3) If a vertex's state changes in this round and it is not pruned, add the vertex to Setact,i for processing in the next round. We first deduce the graph block to which a vertex belongs by reverse inference of its ID and then utilize a specially designed array to store the traversed partitions for each task. Since point-to-point queries adopt a pruning-based traversal strategy, the number of active vertices in each execution round is not high. Therefore, establishing the association between query tasks and their respective blocks can be done with relatively low overhead.</w:t>
      </w:r>
    </w:p>
    <w:p w14:paraId="447E0D49" w14:textId="77777777" w:rsidR="005F455B" w:rsidRPr="005F455B" w:rsidRDefault="005F455B" w:rsidP="005F455B">
      <w:pPr>
        <w:ind w:firstLine="360"/>
        <w:rPr>
          <w:sz w:val="18"/>
          <w:szCs w:val="18"/>
        </w:rPr>
      </w:pPr>
    </w:p>
    <w:p w14:paraId="32D08E99" w14:textId="77777777" w:rsidR="005F455B" w:rsidRPr="005F455B" w:rsidRDefault="005F455B" w:rsidP="005F455B">
      <w:pPr>
        <w:ind w:firstLine="360"/>
        <w:rPr>
          <w:sz w:val="18"/>
          <w:szCs w:val="18"/>
        </w:rPr>
      </w:pPr>
      <w:r w:rsidRPr="005F455B">
        <w:rPr>
          <w:sz w:val="18"/>
          <w:szCs w:val="18"/>
        </w:rPr>
        <w:t>2. Determining the Priority of Partition Scheduling. After establishing the association between query tasks and their corresponding blocks, we can tally the number of tasks associated with each block. The higher the task count, the more tasks share the block, indicating greater benefits from processing this block. Consequently, blocks with a higher task count are prioritized for placement into the Last-Level Cache (LLC).</w:t>
      </w:r>
    </w:p>
    <w:p w14:paraId="05FB5EB3" w14:textId="77777777" w:rsidR="005F455B" w:rsidRPr="005F455B" w:rsidRDefault="005F455B" w:rsidP="005F455B">
      <w:pPr>
        <w:ind w:firstLine="360"/>
        <w:rPr>
          <w:sz w:val="18"/>
          <w:szCs w:val="18"/>
        </w:rPr>
      </w:pPr>
    </w:p>
    <w:p w14:paraId="600DE77A" w14:textId="73B3B4C8" w:rsidR="00900771" w:rsidRPr="00EF0A21" w:rsidRDefault="005F455B" w:rsidP="007B0FC8">
      <w:r w:rsidRPr="005F455B">
        <w:rPr>
          <w:sz w:val="18"/>
          <w:szCs w:val="18"/>
        </w:rPr>
        <w:t>3. Triggering Concurrent Execution of Associated Tasks. Having obtained the shared graph data blocks, based on the association between shared blocks and query tasks, we can infer the active query tasks. These tasks share the graph structure data in the LLC, and we execute these query tasks using a batch computing approach. As shown in Algorithm X, active tasks generate new active vertices after one round of execution. If these new active vertices remain associated with the current shared block, the query tasks continue execution. Shared blocks always remain in the LLC until all query tasks associated with them are processed, at which point they are evicted.</w:t>
      </w:r>
    </w:p>
    <w:p w14:paraId="689ADE61" w14:textId="340FDFEA" w:rsidR="001B2EB9" w:rsidRDefault="001B2EB9" w:rsidP="000678A8">
      <w:pPr>
        <w:ind w:firstLine="360"/>
      </w:pPr>
      <w:r>
        <w:br w:type="page"/>
      </w:r>
    </w:p>
    <w:p w14:paraId="08499ABC" w14:textId="3219429A" w:rsidR="001C6081" w:rsidRDefault="001C6081" w:rsidP="00616675">
      <w:pPr>
        <w:ind w:firstLine="360"/>
      </w:pPr>
      <w:bookmarkStart w:id="717" w:name="_Toc149671649"/>
      <w:r>
        <w:rPr>
          <w:rFonts w:hint="eastAsia"/>
        </w:rPr>
        <w:lastRenderedPageBreak/>
        <w:t>三、相似任务批量执行</w:t>
      </w:r>
    </w:p>
    <w:p w14:paraId="7043E2FE" w14:textId="4F9A5A69" w:rsidR="001C6081" w:rsidRDefault="001C6081" w:rsidP="000534DF">
      <w:r>
        <w:tab/>
      </w:r>
      <w:ins w:id="718" w:author="HERO 浩宇" w:date="2023-11-16T17:26:00Z">
        <w:r w:rsidR="00400CE9">
          <w:rPr>
            <w:rFonts w:hint="eastAsia"/>
          </w:rPr>
          <w:t>同一时刻并发任务池中有大量随机查询任务</w:t>
        </w:r>
      </w:ins>
      <w:del w:id="719" w:author="HERO 浩宇" w:date="2023-11-16T17:26:00Z">
        <w:r w:rsidDel="00400CE9">
          <w:delText>不同查询任务随机到</w:delText>
        </w:r>
      </w:del>
      <w:del w:id="720" w:author="HERO 浩宇" w:date="2023-11-16T17:27:00Z">
        <w:r w:rsidDel="00400CE9">
          <w:delText>来</w:delText>
        </w:r>
      </w:del>
      <w:r>
        <w:t>，它们的</w:t>
      </w:r>
      <w:ins w:id="721" w:author="HERO 浩宇" w:date="2023-11-16T17:27:00Z">
        <w:r w:rsidR="00400CE9">
          <w:rPr>
            <w:rFonts w:hint="eastAsia"/>
          </w:rPr>
          <w:t>最佳查询</w:t>
        </w:r>
      </w:ins>
      <w:del w:id="722" w:author="HERO 浩宇" w:date="2023-11-16T17:27:00Z">
        <w:r w:rsidDel="00400CE9">
          <w:delText>遍历</w:delText>
        </w:r>
      </w:del>
      <w:r>
        <w:t>路径</w:t>
      </w:r>
      <w:ins w:id="723" w:author="HERO 浩宇" w:date="2023-11-16T17:27:00Z">
        <w:r w:rsidR="00400CE9">
          <w:rPr>
            <w:rFonts w:hint="eastAsia"/>
          </w:rPr>
          <w:t>大不相同</w:t>
        </w:r>
      </w:ins>
      <w:del w:id="724" w:author="HERO 浩宇" w:date="2023-11-16T17:27:00Z">
        <w:r w:rsidDel="00400CE9">
          <w:rPr>
            <w:rFonts w:hint="eastAsia"/>
          </w:rPr>
          <w:delText>也有很大的不同</w:delText>
        </w:r>
      </w:del>
      <w:r>
        <w:t>。我们发现</w:t>
      </w:r>
      <w:ins w:id="725" w:author="HERO 浩宇" w:date="2023-11-16T17:41:00Z">
        <w:r w:rsidR="006B3497">
          <w:rPr>
            <w:rFonts w:hint="eastAsia"/>
          </w:rPr>
          <w:t>其中</w:t>
        </w:r>
      </w:ins>
      <w:ins w:id="726" w:author="HERO 浩宇" w:date="2023-11-16T17:30:00Z">
        <w:r w:rsidR="00AA28E5">
          <w:rPr>
            <w:rFonts w:hint="eastAsia"/>
          </w:rPr>
          <w:t>一些任务的相似程度很低，</w:t>
        </w:r>
      </w:ins>
      <w:ins w:id="727" w:author="HERO 浩宇" w:date="2023-11-16T17:41:00Z">
        <w:r w:rsidR="006B3497">
          <w:rPr>
            <w:rFonts w:hint="eastAsia"/>
          </w:rPr>
          <w:t>即</w:t>
        </w:r>
      </w:ins>
      <w:ins w:id="728" w:author="HERO 浩宇" w:date="2023-11-16T17:30:00Z">
        <w:r w:rsidR="00AA28E5">
          <w:rPr>
            <w:rFonts w:hint="eastAsia"/>
          </w:rPr>
          <w:t>它们的查询任务重叠程度很低，甚至可能没有重叠。与之相应的</w:t>
        </w:r>
      </w:ins>
      <w:ins w:id="729" w:author="HERO 浩宇" w:date="2023-11-16T17:31:00Z">
        <w:r w:rsidR="00AA28E5">
          <w:rPr>
            <w:rFonts w:hint="eastAsia"/>
          </w:rPr>
          <w:t>另一个极端，一些任务的相似程度很高，例如查询</w:t>
        </w:r>
        <w:r w:rsidR="00EE74C4">
          <w:rPr>
            <w:rFonts w:hint="eastAsia"/>
          </w:rPr>
          <w:t>A的路径包含了查询B的路径，对于查询B来说，它的路径</w:t>
        </w:r>
      </w:ins>
      <w:ins w:id="730" w:author="HERO 浩宇" w:date="2023-11-16T17:34:00Z">
        <w:r w:rsidR="00CB4288">
          <w:rPr>
            <w:rFonts w:hint="eastAsia"/>
          </w:rPr>
          <w:t>完全和查询A重叠。</w:t>
        </w:r>
      </w:ins>
      <w:ins w:id="731" w:author="HERO 浩宇" w:date="2023-11-16T17:38:00Z">
        <w:r w:rsidR="005D75A2">
          <w:rPr>
            <w:rFonts w:hint="eastAsia"/>
          </w:rPr>
          <w:t>对于</w:t>
        </w:r>
      </w:ins>
      <w:ins w:id="732" w:author="HERO 浩宇" w:date="2023-11-16T17:39:00Z">
        <w:r w:rsidR="00B06A61">
          <w:rPr>
            <w:rFonts w:hint="eastAsia"/>
          </w:rPr>
          <w:t>我们的</w:t>
        </w:r>
      </w:ins>
      <w:ins w:id="733" w:author="HERO 浩宇" w:date="2023-11-16T17:38:00Z">
        <w:r w:rsidR="005D75A2">
          <w:rPr>
            <w:rFonts w:hint="eastAsia"/>
          </w:rPr>
          <w:t>数据</w:t>
        </w:r>
      </w:ins>
      <w:ins w:id="734" w:author="HERO 浩宇" w:date="2023-11-16T17:39:00Z">
        <w:r w:rsidR="005D75A2">
          <w:rPr>
            <w:rFonts w:hint="eastAsia"/>
          </w:rPr>
          <w:t>共享机制</w:t>
        </w:r>
        <w:r w:rsidR="00B06A61">
          <w:rPr>
            <w:rFonts w:hint="eastAsia"/>
          </w:rPr>
          <w:t>，路径的重叠率越高</w:t>
        </w:r>
      </w:ins>
      <w:ins w:id="735" w:author="HERO 浩宇" w:date="2023-11-16T17:40:00Z">
        <w:r w:rsidR="00B06A61">
          <w:rPr>
            <w:rFonts w:hint="eastAsia"/>
          </w:rPr>
          <w:t>，数据的访问</w:t>
        </w:r>
        <w:r w:rsidR="006B3497">
          <w:rPr>
            <w:rFonts w:hint="eastAsia"/>
          </w:rPr>
          <w:t>效率越高，冗余的同步迭代更少。</w:t>
        </w:r>
      </w:ins>
      <w:del w:id="736" w:author="HERO 浩宇" w:date="2023-11-16T17:41:00Z">
        <w:r w:rsidDel="006624A5">
          <w:delText>当两个任务的相似程度过低，它们之间的重叠路径比例也会降低，甚至可能没有重叠部分。而如果两个查询的起始顶点和目的顶点都处于临近的图数据分块，它们在查询过程中的遍历路径也大概率是临近的。</w:delText>
        </w:r>
      </w:del>
      <w:r>
        <w:t>对此我们提出了一个相似任务感知的批量执行策略，每次从任务池中筛选相似任务批量执行，以进一步地利用数据相似性</w:t>
      </w:r>
      <w:r w:rsidR="00A449CE">
        <w:rPr>
          <w:rFonts w:hint="eastAsia"/>
        </w:rPr>
        <w:t>和计算相似性</w:t>
      </w:r>
      <w:r>
        <w:t>。具体地，GraphCPP首先从任务池中随机选择一个查询任务，获取任务的起始顶点和目标顶点。然后执行</w:t>
      </w:r>
      <w:del w:id="737" w:author="HERO 浩宇" w:date="2023-11-16T17:41:00Z">
        <w:r w:rsidDel="006624A5">
          <w:rPr>
            <w:rFonts w:hint="eastAsia"/>
          </w:rPr>
          <w:delText>k跳SSSP</w:delText>
        </w:r>
      </w:del>
      <w:ins w:id="738" w:author="HERO 浩宇" w:date="2023-11-16T17:41:00Z">
        <w:r w:rsidR="006624A5">
          <w:rPr>
            <w:rFonts w:hint="eastAsia"/>
          </w:rPr>
          <w:t>BFS算法</w:t>
        </w:r>
      </w:ins>
      <w:r>
        <w:t>获取起始顶点的邻居顶点集SetS，以及目标顶点的邻</w:t>
      </w:r>
      <w:r>
        <w:rPr>
          <w:rFonts w:hint="eastAsia"/>
        </w:rPr>
        <w:t>居顶点集</w:t>
      </w:r>
      <w:r>
        <w:t>SetD</w:t>
      </w:r>
      <w:del w:id="739" w:author="HERO 浩宇" w:date="2023-11-16T17:43:00Z">
        <w:r w:rsidDel="001269C3">
          <w:rPr>
            <w:rFonts w:hint="eastAsia"/>
          </w:rPr>
          <w:delText>（k的大小由用户确定，默认设为3</w:delText>
        </w:r>
        <w:r w:rsidDel="001269C3">
          <w:delText>）</w:delText>
        </w:r>
      </w:del>
      <w:r>
        <w:t>。</w:t>
      </w:r>
      <w:ins w:id="740" w:author="HERO 浩宇" w:date="2023-11-16T17:43:00Z">
        <w:r w:rsidR="001269C3">
          <w:rPr>
            <w:rFonts w:hint="eastAsia"/>
          </w:rPr>
          <w:t>注意，考虑到部分中心节点存在大量邻居节点，我们设置邻居节点的上限为5</w:t>
        </w:r>
        <w:r w:rsidR="001269C3">
          <w:t>00</w:t>
        </w:r>
        <w:r w:rsidR="001269C3">
          <w:rPr>
            <w:rFonts w:hint="eastAsia"/>
          </w:rPr>
          <w:t>。</w:t>
        </w:r>
      </w:ins>
      <w:r>
        <w:t>随后遍历任务池，筛选出所有起始点位于SetS，目的点位于SetD的查询任务，它们被作为相似任务并发处理。需要注意的是，如果某个查询的起始顶点或目的顶点属于高度顶点，可以直接使用索引来加速查询过程，无需使用常规的查询步骤。排除掉高度顶点后K跳SSSP本身的开销很小，且执行过程可以和正常查询并发执行，执行开销可以忽略不计。</w:t>
      </w:r>
    </w:p>
    <w:p w14:paraId="18520FD3" w14:textId="321BD194" w:rsidR="007471D1" w:rsidRDefault="007471D1" w:rsidP="005B1E54">
      <w:pPr>
        <w:pStyle w:val="af6"/>
      </w:pPr>
      <w:r>
        <w:rPr>
          <w:rFonts w:hint="eastAsia"/>
        </w:rPr>
        <w:t>计算共享机制</w:t>
      </w:r>
      <w:bookmarkEnd w:id="717"/>
    </w:p>
    <w:p w14:paraId="7AF751E3" w14:textId="66C345F2" w:rsidR="000443EA" w:rsidRDefault="00874088" w:rsidP="00B117BF">
      <w:pPr>
        <w:ind w:firstLine="420"/>
        <w:rPr>
          <w:sz w:val="18"/>
          <w:szCs w:val="18"/>
        </w:rPr>
        <w:pPrChange w:id="741" w:author="HERO 浩宇" w:date="2023-11-16T17:46:00Z">
          <w:pPr/>
        </w:pPrChange>
      </w:pPr>
      <w:r w:rsidRPr="00874088">
        <w:t>GraphCPP通过全局索引机制和核心子图索引机制实现了两个层次的计算共享。全局索引的固有开销很大，因此实践中</w:t>
      </w:r>
      <w:del w:id="742" w:author="HERO 浩宇" w:date="2023-11-16T18:39:00Z">
        <w:r w:rsidRPr="00874088" w:rsidDel="00BF489E">
          <w:delText>往往选择很少量的热顶点建立</w:delText>
        </w:r>
      </w:del>
      <w:r w:rsidRPr="00874088">
        <w:t>全局索引</w:t>
      </w:r>
      <w:ins w:id="743" w:author="HERO 浩宇" w:date="2023-11-16T18:39:00Z">
        <w:r w:rsidR="00BF489E">
          <w:rPr>
            <w:rFonts w:hint="eastAsia"/>
          </w:rPr>
          <w:t>顶点的数目</w:t>
        </w:r>
      </w:ins>
      <w:ins w:id="744" w:author="HERO 浩宇" w:date="2023-11-16T18:40:00Z">
        <w:r w:rsidR="00BF489E">
          <w:rPr>
            <w:rFonts w:hint="eastAsia"/>
          </w:rPr>
          <w:t>设置的很少（通常为1</w:t>
        </w:r>
        <w:r w:rsidR="00BF489E">
          <w:t>6</w:t>
        </w:r>
        <w:r w:rsidR="00BF489E">
          <w:rPr>
            <w:rFonts w:hint="eastAsia"/>
          </w:rPr>
          <w:t>）</w:t>
        </w:r>
      </w:ins>
      <w:r w:rsidRPr="00874088">
        <w:t>。</w:t>
      </w:r>
      <w:ins w:id="745" w:author="HERO 浩宇" w:date="2023-11-16T18:40:00Z">
        <w:r w:rsidR="00BF489E">
          <w:rPr>
            <w:rFonts w:hint="eastAsia"/>
          </w:rPr>
          <w:t>然而</w:t>
        </w:r>
      </w:ins>
      <w:r w:rsidRPr="00874088">
        <w:t>由于幂律分布的特点，这些热</w:t>
      </w:r>
      <w:ins w:id="746" w:author="HERO 浩宇" w:date="2023-11-16T18:37:00Z">
        <w:r w:rsidR="00146AB3">
          <w:rPr>
            <w:rFonts w:hint="eastAsia"/>
          </w:rPr>
          <w:t>顶点</w:t>
        </w:r>
      </w:ins>
      <w:del w:id="747" w:author="HERO 浩宇" w:date="2023-11-16T18:37:00Z">
        <w:r w:rsidRPr="00874088" w:rsidDel="00146AB3">
          <w:delText>路径</w:delText>
        </w:r>
      </w:del>
      <w:r w:rsidRPr="00874088">
        <w:t>充当了不同查询的中介枢纽节点，</w:t>
      </w:r>
      <w:ins w:id="748" w:author="HERO 浩宇" w:date="2023-11-16T18:38:00Z">
        <w:r w:rsidR="00E6112E">
          <w:rPr>
            <w:rFonts w:hint="eastAsia"/>
          </w:rPr>
          <w:t>因此对于大部分点对点查询，都可以找到一条</w:t>
        </w:r>
      </w:ins>
      <w:ins w:id="749" w:author="HERO 浩宇" w:date="2023-11-16T18:40:00Z">
        <w:r w:rsidR="002F28BA">
          <w:rPr>
            <w:rFonts w:hint="eastAsia"/>
          </w:rPr>
          <w:t>途径源顶点、全局索引顶点和目的顶点的路径。</w:t>
        </w:r>
      </w:ins>
      <w:r w:rsidRPr="00874088">
        <w:t>虽然很难确保途径</w:t>
      </w:r>
      <w:del w:id="750" w:author="HERO 浩宇" w:date="2023-11-16T18:50:00Z">
        <w:r w:rsidRPr="00874088" w:rsidDel="00CA75BB">
          <w:rPr>
            <w:rFonts w:hint="eastAsia"/>
          </w:rPr>
          <w:delText>热顶点的</w:delText>
        </w:r>
      </w:del>
      <w:ins w:id="751" w:author="HERO 浩宇" w:date="2023-11-16T18:50:00Z">
        <w:r w:rsidR="00CA75BB">
          <w:rPr>
            <w:rFonts w:hint="eastAsia"/>
          </w:rPr>
          <w:t>这条</w:t>
        </w:r>
      </w:ins>
      <w:r w:rsidRPr="00874088">
        <w:t>路径一定是查询的最佳路径，但是它们为剪枝查询提供了</w:t>
      </w:r>
      <w:ins w:id="752" w:author="HERO 浩宇" w:date="2023-11-16T18:51:00Z">
        <w:r w:rsidR="00CA75BB">
          <w:rPr>
            <w:rFonts w:hint="eastAsia"/>
          </w:rPr>
          <w:t>有价值的</w:t>
        </w:r>
      </w:ins>
      <w:r w:rsidRPr="00874088">
        <w:t>参考值，实现了第一层次的计算共享；进一步的，核心子图机制在无需预处理的前提下，挖掘已有查询结果的最佳路径，实现对热路径的计算共享。和全局索引相比，核心子图更加的轻量级，因此可以通过增加热顶点数目做到更高的覆盖范围，提供更精确的</w:t>
      </w:r>
      <w:ins w:id="753" w:author="HERO 浩宇" w:date="2023-11-16T18:58:00Z">
        <w:r w:rsidR="00817148">
          <w:rPr>
            <w:rFonts w:hint="eastAsia"/>
          </w:rPr>
          <w:t>剪枝界限</w:t>
        </w:r>
      </w:ins>
      <w:del w:id="754" w:author="HERO 浩宇" w:date="2023-11-16T18:58:00Z">
        <w:r w:rsidRPr="00874088" w:rsidDel="00817148">
          <w:delText>上界</w:delText>
        </w:r>
      </w:del>
      <w:r w:rsidRPr="00874088">
        <w:t>值</w:t>
      </w:r>
      <w:ins w:id="755" w:author="HERO 浩宇" w:date="2023-11-16T17:48:00Z">
        <w:r w:rsidR="007E4630">
          <w:rPr>
            <w:rFonts w:hint="eastAsia"/>
          </w:rPr>
          <w:t>，加速剪枝查询的收敛速度</w:t>
        </w:r>
      </w:ins>
      <w:r w:rsidRPr="00874088">
        <w:rPr>
          <w:rFonts w:hint="eastAsia"/>
        </w:rPr>
        <w:t>。算法</w:t>
      </w:r>
      <w:ins w:id="756" w:author="HERO 浩宇" w:date="2023-11-19T20:36:00Z">
        <w:r w:rsidR="005F5FA3">
          <w:t>3</w:t>
        </w:r>
      </w:ins>
      <w:del w:id="757" w:author="HERO 浩宇" w:date="2023-11-19T20:36:00Z">
        <w:r w:rsidRPr="00874088" w:rsidDel="005F5FA3">
          <w:delText>XXXX</w:delText>
        </w:r>
      </w:del>
      <w:r w:rsidRPr="00874088">
        <w:t>展示了</w:t>
      </w:r>
      <w:del w:id="758" w:author="HERO 浩宇" w:date="2023-11-16T18:51:00Z">
        <w:r w:rsidRPr="00874088" w:rsidDel="001677E6">
          <w:rPr>
            <w:rFonts w:hint="eastAsia"/>
          </w:rPr>
          <w:delText>核心子图查询</w:delText>
        </w:r>
      </w:del>
      <w:ins w:id="759" w:author="HERO 浩宇" w:date="2023-11-16T18:51:00Z">
        <w:r w:rsidR="001677E6">
          <w:rPr>
            <w:rFonts w:hint="eastAsia"/>
          </w:rPr>
          <w:t>计算共享机制</w:t>
        </w:r>
      </w:ins>
      <w:r w:rsidRPr="00874088">
        <w:t>的</w:t>
      </w:r>
      <w:commentRangeStart w:id="760"/>
      <w:r w:rsidRPr="00874088">
        <w:t>伪代码</w:t>
      </w:r>
      <w:commentRangeEnd w:id="760"/>
      <w:r w:rsidR="00B65043">
        <w:rPr>
          <w:rStyle w:val="af0"/>
        </w:rPr>
        <w:commentReference w:id="760"/>
      </w:r>
      <w:r w:rsidRPr="00874088">
        <w:t>。</w:t>
      </w:r>
    </w:p>
    <w:p w14:paraId="7E44BC82" w14:textId="77777777" w:rsidR="009E1308" w:rsidRDefault="008772D6" w:rsidP="002F34A1">
      <w:pPr>
        <w:rPr>
          <w:sz w:val="18"/>
          <w:szCs w:val="18"/>
        </w:rPr>
      </w:pPr>
      <w:r>
        <w:rPr>
          <w:sz w:val="18"/>
          <w:szCs w:val="18"/>
        </w:rPr>
        <w:br w:type="column"/>
      </w:r>
    </w:p>
    <w:p w14:paraId="6CBC320E" w14:textId="77777777" w:rsidR="009E1308" w:rsidRDefault="009E1308" w:rsidP="002F34A1">
      <w:pPr>
        <w:rPr>
          <w:sz w:val="18"/>
          <w:szCs w:val="18"/>
        </w:rPr>
      </w:pPr>
    </w:p>
    <w:p w14:paraId="75EAB589" w14:textId="77777777" w:rsidR="009E1308" w:rsidRPr="009E1308" w:rsidRDefault="009E1308" w:rsidP="009E1308">
      <w:pPr>
        <w:rPr>
          <w:sz w:val="18"/>
          <w:szCs w:val="18"/>
        </w:rPr>
      </w:pPr>
      <w:r w:rsidRPr="009E1308">
        <w:rPr>
          <w:sz w:val="18"/>
          <w:szCs w:val="18"/>
        </w:rPr>
        <w:t>Batch Execution of Similar Tasks</w:t>
      </w:r>
    </w:p>
    <w:p w14:paraId="484330FF" w14:textId="77777777" w:rsidR="009E1308" w:rsidRPr="009E1308" w:rsidRDefault="009E1308" w:rsidP="009E1308">
      <w:pPr>
        <w:rPr>
          <w:sz w:val="18"/>
          <w:szCs w:val="18"/>
        </w:rPr>
      </w:pPr>
    </w:p>
    <w:p w14:paraId="4782130C" w14:textId="54BB7396" w:rsidR="009E1308" w:rsidRDefault="009E1308" w:rsidP="009E1308">
      <w:pPr>
        <w:rPr>
          <w:sz w:val="18"/>
          <w:szCs w:val="18"/>
        </w:rPr>
      </w:pPr>
      <w:r w:rsidRPr="009E1308">
        <w:rPr>
          <w:sz w:val="18"/>
          <w:szCs w:val="18"/>
        </w:rPr>
        <w:t>Different query tasks arrive randomly, and their traversal paths vary significantly. We observed that when the similarity between two tasks is low, the proportion of overlapping paths between them decreases, and there may be no overlapping parts at all. However, if the starting and destination vertices of two queries are in adjacent graph data blocks, their traversal paths during the query process are likely to be close. To address this, we propose a batch execution strategy that is aware of similar tasks, selecting batches of similar tasks from the task pool for execution. This approach further leverages data and computation similarity. Specifically, GraphCPP randomly selects a query task from the task pool, retrieves the starting and destination vertices of the task, and performs k-hop SSSP to obtain the neighbor vertex sets SetS for the starting vertex and SetD for the destination vertex (the value of k is user-defined, with a default of 3). Subsequently, it traverses the task pool, filtering out all queries with starting points in SetS and destination points in SetD, treating them as similar tasks to be processed concurrently. It's important to note that if the starting or destination vertex of a query belongs to a high-degree vertex, indexing can be directly used to accelerate the query process without employing regular query steps. Excluding high-degree vertices, the overhead of the k-hop SSSP itself is minimal, and the execution process can be concurrent with regular queries, making the execution cost negligible.</w:t>
      </w:r>
    </w:p>
    <w:p w14:paraId="762FCF53" w14:textId="77777777" w:rsidR="009E1308" w:rsidRDefault="009E1308" w:rsidP="002F34A1">
      <w:pPr>
        <w:rPr>
          <w:sz w:val="18"/>
          <w:szCs w:val="18"/>
        </w:rPr>
      </w:pPr>
    </w:p>
    <w:p w14:paraId="48A5EA2A" w14:textId="64218D1F" w:rsidR="000443EA" w:rsidRPr="002F34A1" w:rsidRDefault="000443EA" w:rsidP="002F34A1">
      <w:pPr>
        <w:rPr>
          <w:b/>
          <w:bCs/>
        </w:rPr>
      </w:pPr>
      <w:r w:rsidRPr="002F34A1">
        <w:rPr>
          <w:b/>
          <w:bCs/>
        </w:rPr>
        <w:t>Computation Sharing Mechanism</w:t>
      </w:r>
    </w:p>
    <w:p w14:paraId="2C8D201B" w14:textId="77777777" w:rsidR="009E1308" w:rsidRDefault="009E1308">
      <w:pPr>
        <w:rPr>
          <w:sz w:val="18"/>
          <w:szCs w:val="18"/>
        </w:rPr>
      </w:pPr>
      <w:r w:rsidRPr="009E1308">
        <w:rPr>
          <w:sz w:val="18"/>
          <w:szCs w:val="18"/>
        </w:rPr>
        <w:t>GraphCPP achieves two levels of computation sharing through the global index mechanism and the core subgraph index mechanism. The inherent overhead of a global index is significant, so in practice, a small number of hot vertices are often chosen to build a global index. Due to the characteristics of power-law distribution, these hot paths act as intermediary hub nodes for different queries. Although it is challenging to ensure that the path through hot vertices is always the optimal path for a query, they provide reference values for pruning queries, realizing the first level of computation sharing. Furthermore, the core subgraph mechanism, without the need for preprocessing, explores the optimal paths based on existing query results, achieving computation sharing for hot paths. Compared to the global index, the core subgraph is more lightweight, allowing a higher coverage range by increasing the number of hot vertices and providing more accurate upper bounds. Algorithm XXXX illustrates the pseudocode for core subgraph queries.</w:t>
      </w:r>
      <w:r>
        <w:rPr>
          <w:sz w:val="18"/>
          <w:szCs w:val="18"/>
        </w:rPr>
        <w:br w:type="page"/>
      </w:r>
    </w:p>
    <w:p w14:paraId="180BED50" w14:textId="2FF87C20" w:rsidR="0027520F" w:rsidRPr="00F93920" w:rsidRDefault="0027520F"/>
    <w:tbl>
      <w:tblPr>
        <w:tblStyle w:val="af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D5C24" w14:paraId="4FC4D54A" w14:textId="77777777" w:rsidTr="0016013C">
        <w:tc>
          <w:tcPr>
            <w:tcW w:w="8640" w:type="dxa"/>
            <w:tcBorders>
              <w:top w:val="single" w:sz="4" w:space="0" w:color="auto"/>
              <w:bottom w:val="single" w:sz="4" w:space="0" w:color="auto"/>
            </w:tcBorders>
          </w:tcPr>
          <w:p w14:paraId="5194AD2F" w14:textId="6A840BBD" w:rsidR="00AD5C24" w:rsidRPr="00957C24" w:rsidRDefault="00AD5C24" w:rsidP="00AD5C24">
            <w:r>
              <w:t>Algorithm</w:t>
            </w:r>
            <w:ins w:id="761" w:author="HERO 浩宇" w:date="2023-11-19T20:36:00Z">
              <w:r w:rsidR="005F5FA3">
                <w:t xml:space="preserve"> 3</w:t>
              </w:r>
            </w:ins>
            <w:r>
              <w:t>: Shared Computation</w:t>
            </w:r>
          </w:p>
        </w:tc>
      </w:tr>
      <w:tr w:rsidR="00AD5C24" w14:paraId="0B1F9F1F" w14:textId="77777777" w:rsidTr="0016013C">
        <w:tc>
          <w:tcPr>
            <w:tcW w:w="8640" w:type="dxa"/>
            <w:tcBorders>
              <w:top w:val="single" w:sz="4" w:space="0" w:color="auto"/>
              <w:bottom w:val="single" w:sz="4" w:space="0" w:color="auto"/>
            </w:tcBorders>
          </w:tcPr>
          <w:p w14:paraId="2037BD72" w14:textId="6D9FD128" w:rsidR="00DF152B" w:rsidRDefault="00AD5C24" w:rsidP="00AD5C24">
            <w:pPr>
              <w:widowControl/>
              <w:jc w:val="left"/>
              <w:rPr>
                <w:rFonts w:hint="eastAsia"/>
              </w:rPr>
            </w:pPr>
            <w:r>
              <w:t>1: function IndexPreprocess(V, k, m):</w:t>
            </w:r>
            <w:ins w:id="762" w:author="HERO 浩宇" w:date="2023-11-16T18:54:00Z">
              <w:r w:rsidR="00DF152B">
                <w:t xml:space="preserve"> </w:t>
              </w:r>
              <w:r w:rsidR="00DF152B">
                <w:rPr>
                  <w:rFonts w:hint="eastAsia"/>
                </w:rPr>
                <w:t>/</w:t>
              </w:r>
              <w:r w:rsidR="00DF152B">
                <w:t>/V</w:t>
              </w:r>
            </w:ins>
            <w:ins w:id="763" w:author="HERO 浩宇" w:date="2023-11-16T18:55:00Z">
              <w:r w:rsidR="00DF152B">
                <w:rPr>
                  <w:rFonts w:hint="eastAsia"/>
                </w:rPr>
                <w:t>是图中所有顶点的集合，k是全局索引的顶点数目，m是核心子图的顶点数目</w:t>
              </w:r>
            </w:ins>
          </w:p>
          <w:p w14:paraId="20916F10" w14:textId="77777777" w:rsidR="00AD5C24" w:rsidRDefault="00AD5C24" w:rsidP="00AD5C24">
            <w:pPr>
              <w:widowControl/>
              <w:jc w:val="left"/>
            </w:pPr>
            <w:r>
              <w:t>2:     globalVertices, coreSubgraphVertices = SortVerticesByDegree(V, k, m)</w:t>
            </w:r>
          </w:p>
          <w:p w14:paraId="065E7210" w14:textId="77777777" w:rsidR="00AD5C24" w:rsidRDefault="00AD5C24" w:rsidP="00AD5C24">
            <w:pPr>
              <w:widowControl/>
              <w:jc w:val="left"/>
            </w:pPr>
            <w:r>
              <w:t>3:     globalIndex = BuildGlobalIndex(k)</w:t>
            </w:r>
          </w:p>
          <w:p w14:paraId="704A7A98" w14:textId="77777777" w:rsidR="00AD5C24" w:rsidRDefault="00AD5C24" w:rsidP="00AD5C24">
            <w:pPr>
              <w:widowControl/>
              <w:jc w:val="left"/>
            </w:pPr>
            <w:r>
              <w:t>4:     coreSubgraphIndex = InitializeCoreSubgraphIndex(m, globalIndex)</w:t>
            </w:r>
          </w:p>
          <w:p w14:paraId="744E0E8E" w14:textId="77777777" w:rsidR="00AD5C24" w:rsidRDefault="00AD5C24" w:rsidP="00AD5C24">
            <w:pPr>
              <w:widowControl/>
              <w:jc w:val="left"/>
            </w:pPr>
          </w:p>
          <w:p w14:paraId="719148CE" w14:textId="77777777" w:rsidR="00AD5C24" w:rsidRDefault="00AD5C24" w:rsidP="00AD5C24">
            <w:pPr>
              <w:widowControl/>
              <w:jc w:val="left"/>
            </w:pPr>
            <w:r>
              <w:t>5: function SharedComputation(globalIndex, coreSubgraphIndex, query):</w:t>
            </w:r>
          </w:p>
          <w:p w14:paraId="6DA30457" w14:textId="18E6658F" w:rsidR="00AD5C24" w:rsidRDefault="00AD5C24" w:rsidP="00AD5C24">
            <w:pPr>
              <w:widowControl/>
              <w:jc w:val="left"/>
              <w:rPr>
                <w:rFonts w:hint="eastAsia"/>
              </w:rPr>
            </w:pPr>
            <w:r>
              <w:t>6:     bound = FirstLevelSharedComputation(globalIndex, query)</w:t>
            </w:r>
            <w:ins w:id="764" w:author="HERO 浩宇" w:date="2023-11-16T18:56:00Z">
              <w:r w:rsidR="006D0005">
                <w:t xml:space="preserve"> </w:t>
              </w:r>
              <w:r w:rsidR="006D0005">
                <w:rPr>
                  <w:rFonts w:hint="eastAsia"/>
                </w:rPr>
                <w:t>/</w:t>
              </w:r>
              <w:r w:rsidR="006D0005">
                <w:t>/</w:t>
              </w:r>
              <w:r w:rsidR="006D0005">
                <w:rPr>
                  <w:rFonts w:hint="eastAsia"/>
                </w:rPr>
                <w:t>通过全局索引得到剪枝查询的剪枝界限</w:t>
              </w:r>
            </w:ins>
          </w:p>
          <w:p w14:paraId="21EA610A" w14:textId="77777777" w:rsidR="00AD5C24" w:rsidRDefault="00AD5C24" w:rsidP="00AD5C24">
            <w:pPr>
              <w:widowControl/>
              <w:jc w:val="left"/>
            </w:pPr>
            <w:r>
              <w:t>7:     while (activeVerticesCount != 0):</w:t>
            </w:r>
          </w:p>
          <w:p w14:paraId="3799719C" w14:textId="77777777" w:rsidR="00AD5C24" w:rsidRDefault="00AD5C24" w:rsidP="00AD5C24">
            <w:pPr>
              <w:widowControl/>
              <w:jc w:val="left"/>
            </w:pPr>
            <w:r>
              <w:t>8:         activeVertex = GetNextActiveVertex()</w:t>
            </w:r>
          </w:p>
          <w:p w14:paraId="14A83143" w14:textId="77777777" w:rsidR="00AD5C24" w:rsidRDefault="00AD5C24" w:rsidP="00AD5C24">
            <w:pPr>
              <w:widowControl/>
              <w:jc w:val="left"/>
            </w:pPr>
            <w:r>
              <w:t>9:         if activeVertex in coreSubgraph:</w:t>
            </w:r>
          </w:p>
          <w:p w14:paraId="137684AD" w14:textId="77777777" w:rsidR="00AD5C24" w:rsidRDefault="00AD5C24" w:rsidP="00AD5C24">
            <w:pPr>
              <w:widowControl/>
              <w:jc w:val="left"/>
            </w:pPr>
            <w:r>
              <w:t>10:             UpdateBounds(bound, SecondLevelSharedComputation(coreSubgraphIndex, query))</w:t>
            </w:r>
          </w:p>
          <w:p w14:paraId="44CC9034" w14:textId="77777777" w:rsidR="00AD5C24" w:rsidRDefault="00AD5C24" w:rsidP="00AD5C24">
            <w:pPr>
              <w:widowControl/>
              <w:jc w:val="left"/>
            </w:pPr>
            <w:r>
              <w:t>11:         for neighbor of activeVertex:</w:t>
            </w:r>
          </w:p>
          <w:p w14:paraId="76C4ECEF" w14:textId="77777777" w:rsidR="00AD5C24" w:rsidRDefault="00AD5C24" w:rsidP="00AD5C24">
            <w:pPr>
              <w:widowControl/>
              <w:jc w:val="left"/>
            </w:pPr>
            <w:r>
              <w:t>12:             UpdateBoundsByNeighbors(neighbor)</w:t>
            </w:r>
          </w:p>
          <w:p w14:paraId="7BC2890D" w14:textId="77777777" w:rsidR="00AD5C24" w:rsidRDefault="00AD5C24" w:rsidP="00AD5C24">
            <w:pPr>
              <w:widowControl/>
              <w:jc w:val="left"/>
            </w:pPr>
            <w:r>
              <w:t>13:         activeVerticesCount = UpdateActiveVertices()</w:t>
            </w:r>
          </w:p>
          <w:p w14:paraId="7110BE37" w14:textId="77777777" w:rsidR="00AD5C24" w:rsidRDefault="00AD5C24" w:rsidP="00AD5C24">
            <w:pPr>
              <w:widowControl/>
              <w:jc w:val="left"/>
            </w:pPr>
          </w:p>
          <w:p w14:paraId="2A5E45FC" w14:textId="1AC996F8" w:rsidR="00AD5C24" w:rsidRDefault="00AD5C24" w:rsidP="00AD5C24">
            <w:pPr>
              <w:widowControl/>
              <w:jc w:val="left"/>
            </w:pPr>
            <w:r>
              <w:t xml:space="preserve">14: function </w:t>
            </w:r>
            <w:ins w:id="765" w:author="HERO 浩宇" w:date="2023-11-16T19:20:00Z">
              <w:r w:rsidR="00481520">
                <w:rPr>
                  <w:rFonts w:hint="eastAsia"/>
                </w:rPr>
                <w:t>Maintain</w:t>
              </w:r>
            </w:ins>
            <w:del w:id="766" w:author="HERO 浩宇" w:date="2023-11-16T19:20:00Z">
              <w:r w:rsidDel="00440789">
                <w:rPr>
                  <w:rFonts w:hint="eastAsia"/>
                </w:rPr>
                <w:delText>Update</w:delText>
              </w:r>
            </w:del>
            <w:r>
              <w:t>CoreSubgraph(bestPath):</w:t>
            </w:r>
          </w:p>
          <w:p w14:paraId="7DAF8DB7" w14:textId="77777777" w:rsidR="00AD5C24" w:rsidRDefault="00AD5C24" w:rsidP="00AD5C24">
            <w:pPr>
              <w:widowControl/>
              <w:jc w:val="left"/>
            </w:pPr>
            <w:r>
              <w:t>15:     hotPath = ExtractHotPath(bestPath)</w:t>
            </w:r>
          </w:p>
          <w:p w14:paraId="52DC9606" w14:textId="77777777" w:rsidR="00AD5C24" w:rsidRDefault="00AD5C24" w:rsidP="00AD5C24">
            <w:pPr>
              <w:widowControl/>
              <w:jc w:val="left"/>
            </w:pPr>
            <w:r>
              <w:t>16:     hotPathValue = CalculateHotPathValue(hotPath)</w:t>
            </w:r>
          </w:p>
          <w:p w14:paraId="6CC63657" w14:textId="4DED8DFC" w:rsidR="00AD5C24" w:rsidRPr="00C40A7F" w:rsidRDefault="00AD5C24" w:rsidP="00AD5C24">
            <w:r>
              <w:t>17:     AddToCoreSubgraph(hotPath, hotPathValue)</w:t>
            </w:r>
          </w:p>
        </w:tc>
      </w:tr>
    </w:tbl>
    <w:p w14:paraId="35D3A6E0" w14:textId="77777777" w:rsidR="0016013C" w:rsidRPr="006A5AD6" w:rsidRDefault="0016013C">
      <w:pPr>
        <w:tabs>
          <w:tab w:val="left" w:pos="6237"/>
        </w:tabs>
      </w:pPr>
    </w:p>
    <w:p w14:paraId="053E6FE7" w14:textId="77777777" w:rsidR="0016013C" w:rsidRDefault="0016013C" w:rsidP="00F93920">
      <w:pPr>
        <w:tabs>
          <w:tab w:val="left" w:pos="6237"/>
        </w:tabs>
        <w:ind w:firstLineChars="200" w:firstLine="360"/>
        <w:rPr>
          <w:sz w:val="18"/>
          <w:szCs w:val="18"/>
        </w:rPr>
      </w:pPr>
      <w:r>
        <w:rPr>
          <w:sz w:val="18"/>
          <w:szCs w:val="18"/>
        </w:rPr>
        <w:br w:type="page"/>
      </w:r>
    </w:p>
    <w:p w14:paraId="536F30A2" w14:textId="20F6B744" w:rsidR="0004406E" w:rsidRPr="00616675" w:rsidRDefault="001A1362" w:rsidP="0004406E">
      <w:pPr>
        <w:tabs>
          <w:tab w:val="left" w:pos="6237"/>
        </w:tabs>
        <w:ind w:firstLine="420"/>
        <w:rPr>
          <w:sz w:val="18"/>
          <w:szCs w:val="18"/>
        </w:rPr>
      </w:pPr>
      <w:r w:rsidRPr="001A1362">
        <w:rPr>
          <w:rFonts w:hint="eastAsia"/>
        </w:rPr>
        <w:lastRenderedPageBreak/>
        <w:t>实现计算共享的执行步骤如下：</w:t>
      </w:r>
      <w:r w:rsidRPr="001A1362">
        <w:t>1，索引预处理（第1-4行），系统在对顶点的度数进行排序之后，选择度数最高的k+m个热顶点，将前k个顶点作为全局索引顶点（k值由用户确定），剩下的顶点作为核心子图顶点。全局索引的计算在预处理阶段完成，GraphCPP会执行SSSP算法计算k个高度顶点与图上的所有顶点的最佳路径（包含索引值和路径父节点），将结果存入以高度顶点id为索引的数组保存。核心子图省去了预计算过程，直接复用每次查询的计算结果，因此在预处理阶段只需要进行初始化。2，计算共享（第5-13行）：全局索引顶点充当了查</w:t>
      </w:r>
      <w:r w:rsidRPr="001A1362">
        <w:rPr>
          <w:rFonts w:hint="eastAsia"/>
        </w:rPr>
        <w:t>询路径的枢纽节点，大部分查询都存在至少一条经过全局索引顶点的路径，虽然这条路径不一定是最佳路径，但是却为查询剪枝提供了一个可靠参考。因此每次执行点对点查询前，首先借助全局索引确定粗略的界限值，这是第一层次的计算共享。随后执行迭代查询算法，不断处理新的活跃顶点，直至所有顶点都收敛。对于每一个活跃顶点，我们判断它是否属于核心子图。初始时核心子图为空，所以不会参与共享，随着查询任务的执行，核心子图中逐渐新增了更多热路径。当活跃顶点属于核心子图成员时，就可以借助核心子图直接获取到对应起始顶点的热路径值，从而避免了</w:t>
      </w:r>
      <w:ins w:id="767" w:author="HERO 浩宇" w:date="2023-11-16T19:15:00Z">
        <w:r w:rsidR="00D100D1">
          <w:rPr>
            <w:rFonts w:hint="eastAsia"/>
          </w:rPr>
          <w:t>对热路径的</w:t>
        </w:r>
      </w:ins>
      <w:r w:rsidRPr="001A1362">
        <w:rPr>
          <w:rFonts w:hint="eastAsia"/>
        </w:rPr>
        <w:t>重复计算。</w:t>
      </w:r>
      <w:ins w:id="768" w:author="HERO 浩宇" w:date="2023-11-16T19:15:00Z">
        <w:r w:rsidR="00D100D1">
          <w:rPr>
            <w:rFonts w:hint="eastAsia"/>
          </w:rPr>
          <w:t>此外</w:t>
        </w:r>
      </w:ins>
      <w:ins w:id="769" w:author="HERO 浩宇" w:date="2023-11-16T19:18:00Z">
        <w:r w:rsidR="005767AA">
          <w:rPr>
            <w:rFonts w:hint="eastAsia"/>
          </w:rPr>
          <w:t>核心子图可以让查询边界</w:t>
        </w:r>
      </w:ins>
      <w:ins w:id="770" w:author="HERO 浩宇" w:date="2023-11-16T19:15:00Z">
        <w:r w:rsidR="00D100D1">
          <w:rPr>
            <w:rFonts w:hint="eastAsia"/>
          </w:rPr>
          <w:t>通过热路径直接从一个热顶点跳到另一个热顶点，加速了</w:t>
        </w:r>
      </w:ins>
      <w:ins w:id="771" w:author="HERO 浩宇" w:date="2023-11-16T19:16:00Z">
        <w:r w:rsidR="00D100D1">
          <w:rPr>
            <w:rFonts w:hint="eastAsia"/>
          </w:rPr>
          <w:t>点对点查询的速度</w:t>
        </w:r>
      </w:ins>
      <w:r w:rsidRPr="001A1362">
        <w:t>3，</w:t>
      </w:r>
      <w:ins w:id="772" w:author="HERO 浩宇" w:date="2023-11-16T19:19:00Z">
        <w:r w:rsidR="00440789">
          <w:rPr>
            <w:rFonts w:hint="eastAsia"/>
          </w:rPr>
          <w:t>维护</w:t>
        </w:r>
      </w:ins>
      <w:del w:id="773" w:author="HERO 浩宇" w:date="2023-11-16T19:19:00Z">
        <w:r w:rsidRPr="001A1362" w:rsidDel="00440789">
          <w:delText>更新</w:delText>
        </w:r>
      </w:del>
      <w:r w:rsidRPr="001A1362">
        <w:t>核心子图（第14-17行）：为了保证核心子图的轻量级，我们不对热路径进行预计算，而是通过从已有的最佳路径中发掘热路径的子集，来复用之前的计算结果。显然一条最佳路径上任意两个顶点之间的路径都是最佳路径，因此我们只需要以很小的开销，识别已有结果中的热顶点，并通过前缀和方法求得热顶点之间的结果即可。为了实现这一目的，我们需要在查询过程中保留遍历路径以及从源顶点出发到达每一个中间点的路径值，由于点对点查询本来需要计算这些信息，因此并不会造成</w:t>
      </w:r>
      <w:ins w:id="774" w:author="HERO 浩宇" w:date="2023-11-16T19:19:00Z">
        <w:r w:rsidR="00440789">
          <w:rPr>
            <w:rFonts w:hint="eastAsia"/>
          </w:rPr>
          <w:t>额外</w:t>
        </w:r>
      </w:ins>
      <w:del w:id="775" w:author="HERO 浩宇" w:date="2023-11-16T19:19:00Z">
        <w:r w:rsidRPr="001A1362" w:rsidDel="00440789">
          <w:delText>很大</w:delText>
        </w:r>
      </w:del>
      <w:r w:rsidRPr="001A1362">
        <w:t>的</w:t>
      </w:r>
      <w:ins w:id="776" w:author="HERO 浩宇" w:date="2023-11-16T19:19:00Z">
        <w:r w:rsidR="00440789">
          <w:rPr>
            <w:rFonts w:hint="eastAsia"/>
          </w:rPr>
          <w:t>计算</w:t>
        </w:r>
      </w:ins>
      <w:r w:rsidRPr="001A1362">
        <w:t>开销。通过上述步骤，我们用轻量级的核心子图索引，实现了</w:t>
      </w:r>
      <w:r w:rsidRPr="001A1362">
        <w:rPr>
          <w:rFonts w:hint="eastAsia"/>
        </w:rPr>
        <w:t>高效地数据共享。</w:t>
      </w:r>
      <w:r w:rsidR="00E40443">
        <w:br w:type="column"/>
      </w:r>
      <w:r w:rsidR="0004406E" w:rsidRPr="00616675">
        <w:rPr>
          <w:sz w:val="18"/>
          <w:szCs w:val="18"/>
        </w:rPr>
        <w:t>The steps for implementing computation sharing are as follows:</w:t>
      </w:r>
    </w:p>
    <w:p w14:paraId="6BA9A358" w14:textId="77777777" w:rsidR="0004406E" w:rsidRPr="00616675" w:rsidRDefault="0004406E" w:rsidP="0004406E">
      <w:pPr>
        <w:tabs>
          <w:tab w:val="left" w:pos="6237"/>
        </w:tabs>
        <w:ind w:firstLine="420"/>
        <w:rPr>
          <w:sz w:val="18"/>
          <w:szCs w:val="18"/>
        </w:rPr>
      </w:pPr>
    </w:p>
    <w:p w14:paraId="65EC67C5" w14:textId="77777777" w:rsidR="0004406E" w:rsidRPr="00616675" w:rsidRDefault="0004406E" w:rsidP="0004406E">
      <w:pPr>
        <w:tabs>
          <w:tab w:val="left" w:pos="6237"/>
        </w:tabs>
        <w:ind w:firstLine="420"/>
        <w:rPr>
          <w:sz w:val="18"/>
          <w:szCs w:val="18"/>
        </w:rPr>
      </w:pPr>
      <w:r w:rsidRPr="00616675">
        <w:rPr>
          <w:sz w:val="18"/>
          <w:szCs w:val="18"/>
        </w:rPr>
        <w:t>1. **Index Preprocessing (Lines 1-4):** After sorting the degrees of vertices, the system selects the top k+m hot vertices with the highest degrees. The first k vertices serve as global index vertices (where k is user-defined), and the remaining vertices become core subgraph vertices. The computation of the global index is completed during preprocessing. GraphCPP executes the SSSP algorithm to calculate the optimal paths (including index values and parent nodes) for k high-degree vertices to all vertices in the graph. The results are stored in an array indexed by the high-degree vertices' IDs. The core subgraph omits the precomputation process, directly reusing the computation results of each query, requiring only initialization during preprocessing.</w:t>
      </w:r>
    </w:p>
    <w:p w14:paraId="3955D3B3" w14:textId="77777777" w:rsidR="0004406E" w:rsidRPr="00616675" w:rsidRDefault="0004406E" w:rsidP="0004406E">
      <w:pPr>
        <w:tabs>
          <w:tab w:val="left" w:pos="6237"/>
        </w:tabs>
        <w:ind w:firstLine="420"/>
        <w:rPr>
          <w:sz w:val="18"/>
          <w:szCs w:val="18"/>
        </w:rPr>
      </w:pPr>
    </w:p>
    <w:p w14:paraId="2CA7396B" w14:textId="77777777" w:rsidR="0004406E" w:rsidRPr="00616675" w:rsidRDefault="0004406E" w:rsidP="0004406E">
      <w:pPr>
        <w:tabs>
          <w:tab w:val="left" w:pos="6237"/>
        </w:tabs>
        <w:ind w:firstLine="420"/>
        <w:rPr>
          <w:sz w:val="18"/>
          <w:szCs w:val="18"/>
        </w:rPr>
      </w:pPr>
      <w:r w:rsidRPr="00616675">
        <w:rPr>
          <w:sz w:val="18"/>
          <w:szCs w:val="18"/>
        </w:rPr>
        <w:t>2. **Computation Sharing (Lines 5-13):** Global index vertices act as pivotal nodes for query paths. Most queries have at least one path passing through global index vertices. Although this path may not be the optimal path, it provides a reliable reference for query pruning. Therefore, before executing point-to-point queries, an approximate boundary is determined using the global index, representing the first level of computation sharing. Subsequently, an iterative query algorithm is executed, continuously processing new active vertices until all vertices converge. For each active vertex, it is determined whether it belongs to the core subgraph. Initially, the core subgraph is empty and does not participate in sharing. As query tasks execute, the core subgraph gradually accumulates more hot paths. When an active vertex belongs to the core subgraph, the hot path value for the corresponding starting vertex can be directly obtained through the core subgraph, avoiding redundant computation.</w:t>
      </w:r>
    </w:p>
    <w:p w14:paraId="26528AF9" w14:textId="77777777" w:rsidR="0004406E" w:rsidRPr="00616675" w:rsidRDefault="0004406E" w:rsidP="0004406E">
      <w:pPr>
        <w:tabs>
          <w:tab w:val="left" w:pos="6237"/>
        </w:tabs>
        <w:ind w:firstLine="420"/>
        <w:rPr>
          <w:sz w:val="18"/>
          <w:szCs w:val="18"/>
        </w:rPr>
      </w:pPr>
    </w:p>
    <w:p w14:paraId="4CA6AD3A" w14:textId="4286A81B" w:rsidR="0004406E" w:rsidRDefault="0004406E" w:rsidP="0004406E">
      <w:pPr>
        <w:tabs>
          <w:tab w:val="left" w:pos="6237"/>
        </w:tabs>
        <w:ind w:firstLine="420"/>
        <w:rPr>
          <w:sz w:val="18"/>
          <w:szCs w:val="18"/>
        </w:rPr>
      </w:pPr>
      <w:r w:rsidRPr="00616675">
        <w:rPr>
          <w:sz w:val="18"/>
          <w:szCs w:val="18"/>
        </w:rPr>
        <w:t>3. **Updating the Core Subgraph (Lines 14-17):** To ensure the lightweight nature of the core subgraph, hot paths are not precomputed. Instead, a subset of hot paths is explored from existing optimal paths, reusing previous computation results. Clearly, any path between any two vertices on an optimal path is also an optimal path. Therefore, with minimal overhead, identifying hot vertices from existing results and calculating results between hot vertices using a prefix sum method is sufficient. To achieve this, traversal paths and path values from the source vertex to each intermediate point need to be retained during the query process. Since point-to-point queries inherently require calculating this information, the overhead is minimal. Through these steps, we achieve efficient data sharing using a lightweight core subgraph index.</w:t>
      </w:r>
      <w:r w:rsidRPr="0004406E" w:rsidDel="0004406E">
        <w:rPr>
          <w:sz w:val="18"/>
          <w:szCs w:val="18"/>
        </w:rPr>
        <w:t xml:space="preserve"> </w:t>
      </w:r>
    </w:p>
    <w:p w14:paraId="75632450" w14:textId="77777777" w:rsidR="0004406E" w:rsidRPr="00616675" w:rsidRDefault="0004406E" w:rsidP="0004406E">
      <w:pPr>
        <w:tabs>
          <w:tab w:val="left" w:pos="6237"/>
        </w:tabs>
        <w:ind w:firstLine="420"/>
        <w:rPr>
          <w:sz w:val="21"/>
          <w:szCs w:val="21"/>
        </w:rPr>
      </w:pPr>
    </w:p>
    <w:p w14:paraId="1FBD5F8F" w14:textId="4C7F22DE" w:rsidR="0004406E" w:rsidRDefault="0004406E" w:rsidP="0004406E">
      <w:pPr>
        <w:tabs>
          <w:tab w:val="left" w:pos="6237"/>
        </w:tabs>
        <w:ind w:firstLine="420"/>
        <w:rPr>
          <w:sz w:val="18"/>
          <w:szCs w:val="18"/>
        </w:rPr>
      </w:pPr>
    </w:p>
    <w:p w14:paraId="44698992" w14:textId="1FCF8799" w:rsidR="00AD5C24" w:rsidRDefault="00AD5C24" w:rsidP="0004406E">
      <w:pPr>
        <w:tabs>
          <w:tab w:val="left" w:pos="6237"/>
        </w:tabs>
        <w:ind w:firstLine="420"/>
        <w:rPr>
          <w:sz w:val="18"/>
          <w:szCs w:val="18"/>
        </w:rPr>
      </w:pPr>
    </w:p>
    <w:p w14:paraId="7791BF16" w14:textId="2D5CAC46" w:rsidR="00AD5C24" w:rsidRDefault="00AD5C24" w:rsidP="0004406E">
      <w:pPr>
        <w:tabs>
          <w:tab w:val="left" w:pos="6237"/>
        </w:tabs>
        <w:ind w:firstLine="420"/>
        <w:rPr>
          <w:sz w:val="18"/>
          <w:szCs w:val="18"/>
        </w:rPr>
      </w:pPr>
    </w:p>
    <w:p w14:paraId="5749C7E1" w14:textId="4485E365" w:rsidR="00AD5C24" w:rsidRDefault="00AD5C24" w:rsidP="0004406E">
      <w:pPr>
        <w:tabs>
          <w:tab w:val="left" w:pos="6237"/>
        </w:tabs>
        <w:ind w:firstLine="420"/>
        <w:rPr>
          <w:sz w:val="18"/>
          <w:szCs w:val="18"/>
        </w:rPr>
      </w:pPr>
    </w:p>
    <w:p w14:paraId="5F717FAB" w14:textId="203BA521" w:rsidR="00AD5C24" w:rsidRDefault="00AD5C24" w:rsidP="0004406E">
      <w:pPr>
        <w:tabs>
          <w:tab w:val="left" w:pos="6237"/>
        </w:tabs>
        <w:ind w:firstLine="420"/>
        <w:rPr>
          <w:sz w:val="18"/>
          <w:szCs w:val="18"/>
        </w:rPr>
      </w:pPr>
    </w:p>
    <w:p w14:paraId="2B3AACF2" w14:textId="05097E1C" w:rsidR="00AD5C24" w:rsidRDefault="00AD5C24" w:rsidP="0004406E">
      <w:pPr>
        <w:tabs>
          <w:tab w:val="left" w:pos="6237"/>
        </w:tabs>
        <w:ind w:firstLine="420"/>
        <w:rPr>
          <w:sz w:val="18"/>
          <w:szCs w:val="18"/>
        </w:rPr>
      </w:pPr>
    </w:p>
    <w:p w14:paraId="5837A281" w14:textId="696220C1" w:rsidR="00AD5C24" w:rsidRDefault="00AD5C24" w:rsidP="0004406E">
      <w:pPr>
        <w:tabs>
          <w:tab w:val="left" w:pos="6237"/>
        </w:tabs>
        <w:ind w:firstLine="420"/>
        <w:rPr>
          <w:sz w:val="18"/>
          <w:szCs w:val="18"/>
        </w:rPr>
      </w:pPr>
    </w:p>
    <w:p w14:paraId="748F698C" w14:textId="3CD10D1B" w:rsidR="00AD5C24" w:rsidRDefault="00AD5C24" w:rsidP="0004406E">
      <w:pPr>
        <w:tabs>
          <w:tab w:val="left" w:pos="6237"/>
        </w:tabs>
        <w:ind w:firstLine="420"/>
        <w:rPr>
          <w:sz w:val="18"/>
          <w:szCs w:val="18"/>
        </w:rPr>
      </w:pPr>
    </w:p>
    <w:p w14:paraId="3AF0985B" w14:textId="3B11A2D7" w:rsidR="00AD5C24" w:rsidRDefault="00AD5C24" w:rsidP="0004406E">
      <w:pPr>
        <w:tabs>
          <w:tab w:val="left" w:pos="6237"/>
        </w:tabs>
        <w:ind w:firstLine="420"/>
        <w:rPr>
          <w:sz w:val="18"/>
          <w:szCs w:val="18"/>
        </w:rPr>
      </w:pPr>
    </w:p>
    <w:p w14:paraId="2EA0EC65" w14:textId="6E99B3CF" w:rsidR="00AD5C24" w:rsidRDefault="00AD5C24" w:rsidP="0004406E">
      <w:pPr>
        <w:tabs>
          <w:tab w:val="left" w:pos="6237"/>
        </w:tabs>
        <w:ind w:firstLine="420"/>
        <w:rPr>
          <w:sz w:val="18"/>
          <w:szCs w:val="18"/>
        </w:rPr>
      </w:pPr>
    </w:p>
    <w:p w14:paraId="1993F33A" w14:textId="77777777" w:rsidR="00AD5C24" w:rsidRDefault="00AD5C24" w:rsidP="0004406E">
      <w:pPr>
        <w:tabs>
          <w:tab w:val="left" w:pos="6237"/>
        </w:tabs>
        <w:ind w:firstLine="420"/>
        <w:rPr>
          <w:sz w:val="18"/>
          <w:szCs w:val="18"/>
        </w:rPr>
      </w:pPr>
    </w:p>
    <w:p w14:paraId="5070E796" w14:textId="4BBAEFA1" w:rsidR="000972A2" w:rsidRPr="000972A2" w:rsidRDefault="00722C5D" w:rsidP="0004406E">
      <w:pPr>
        <w:tabs>
          <w:tab w:val="left" w:pos="6237"/>
        </w:tabs>
        <w:ind w:firstLine="420"/>
        <w:rPr>
          <w:b/>
          <w:bCs/>
          <w:color w:val="000000" w:themeColor="text1"/>
        </w:rPr>
      </w:pPr>
      <w:ins w:id="777" w:author="HERO 浩宇" w:date="2023-11-16T19:30:00Z">
        <w:r>
          <w:rPr>
            <w:rFonts w:hint="eastAsia"/>
            <w:b/>
            <w:bCs/>
            <w:color w:val="000000" w:themeColor="text1"/>
          </w:rPr>
          <w:lastRenderedPageBreak/>
          <w:t>增量</w:t>
        </w:r>
      </w:ins>
      <w:r w:rsidR="000972A2" w:rsidRPr="000972A2">
        <w:rPr>
          <w:rFonts w:hint="eastAsia"/>
          <w:b/>
          <w:bCs/>
          <w:color w:val="000000" w:themeColor="text1"/>
        </w:rPr>
        <w:t>更新机制</w:t>
      </w:r>
    </w:p>
    <w:p w14:paraId="16714148" w14:textId="0E61B2B6" w:rsidR="000972A2" w:rsidRPr="000972A2" w:rsidRDefault="000972A2" w:rsidP="000972A2">
      <w:pPr>
        <w:tabs>
          <w:tab w:val="left" w:pos="6237"/>
        </w:tabs>
        <w:ind w:firstLineChars="200" w:firstLine="440"/>
      </w:pPr>
      <w:r w:rsidRPr="000972A2">
        <w:t>实际应用中，供查询任务遍历的底层图常常是动态变化（发生边增加eadd和边删除edelete）的，而变化的图结构数据</w:t>
      </w:r>
      <w:ins w:id="778" w:author="HERO 浩宇" w:date="2023-11-16T19:23:00Z">
        <w:r w:rsidR="007C6210">
          <w:rPr>
            <w:rFonts w:hint="eastAsia"/>
          </w:rPr>
          <w:t>可能</w:t>
        </w:r>
      </w:ins>
      <w:r w:rsidRPr="000972A2">
        <w:t>会导致</w:t>
      </w:r>
      <w:ins w:id="779" w:author="HERO 浩宇" w:date="2023-11-16T19:23:00Z">
        <w:r w:rsidR="007C6210">
          <w:rPr>
            <w:rFonts w:hint="eastAsia"/>
          </w:rPr>
          <w:t>原有的全局</w:t>
        </w:r>
      </w:ins>
      <w:r w:rsidRPr="000972A2">
        <w:t>索引</w:t>
      </w:r>
      <w:ins w:id="780" w:author="HERO 浩宇" w:date="2023-11-16T19:23:00Z">
        <w:r w:rsidR="007C6210">
          <w:rPr>
            <w:rFonts w:hint="eastAsia"/>
          </w:rPr>
          <w:t>和核心子图索引</w:t>
        </w:r>
      </w:ins>
      <w:del w:id="781" w:author="HERO 浩宇" w:date="2023-11-16T19:23:00Z">
        <w:r w:rsidRPr="000972A2" w:rsidDel="007C6210">
          <w:delText>值产生误差</w:delText>
        </w:r>
      </w:del>
      <w:ins w:id="782" w:author="HERO 浩宇" w:date="2023-11-16T19:23:00Z">
        <w:r w:rsidR="007C6210">
          <w:rPr>
            <w:rFonts w:hint="eastAsia"/>
          </w:rPr>
          <w:t>不再正确</w:t>
        </w:r>
      </w:ins>
      <w:r w:rsidRPr="000972A2">
        <w:t>。因此，当动态图发生图更新时，我们除了需要更新图结构信息，还需要动态更新索引。图结构信息更新：GraphCPP通过邻接列表来存储每个顶点的出边邻居，因此我们只需要根据边增加（边删除）时的源顶点信息，修改对应的</w:t>
      </w:r>
      <w:del w:id="783" w:author="HERO 浩宇" w:date="2023-11-16T19:24:00Z">
        <w:r w:rsidRPr="000972A2" w:rsidDel="00D14C89">
          <w:delText>出边邻居的</w:delText>
        </w:r>
      </w:del>
      <w:r w:rsidRPr="000972A2">
        <w:t>邻接表</w:t>
      </w:r>
      <w:ins w:id="784" w:author="HERO 浩宇" w:date="2023-11-16T19:24:00Z">
        <w:r w:rsidR="00D14C89">
          <w:rPr>
            <w:rFonts w:hint="eastAsia"/>
          </w:rPr>
          <w:t>项即可</w:t>
        </w:r>
      </w:ins>
      <w:del w:id="785" w:author="HERO 浩宇" w:date="2023-11-16T19:24:00Z">
        <w:r w:rsidRPr="000972A2" w:rsidDel="00D14C89">
          <w:delText>就可以了。</w:delText>
        </w:r>
      </w:del>
      <w:ins w:id="786" w:author="HERO 浩宇" w:date="2023-11-16T19:24:00Z">
        <w:r w:rsidR="00D14C89">
          <w:rPr>
            <w:rFonts w:hint="eastAsia"/>
          </w:rPr>
          <w:t>；</w:t>
        </w:r>
      </w:ins>
      <w:r w:rsidRPr="000972A2">
        <w:t>索引更新：我们采用一种增量更新的方式，依次更新全局索引和核心子图索引，尽可能减少了索引更新的冗余计算开销。</w:t>
      </w:r>
    </w:p>
    <w:p w14:paraId="11E22E31" w14:textId="65867AD4" w:rsidR="000972A2" w:rsidRPr="000972A2" w:rsidRDefault="000972A2" w:rsidP="000972A2">
      <w:pPr>
        <w:tabs>
          <w:tab w:val="left" w:pos="5795"/>
        </w:tabs>
        <w:ind w:firstLineChars="200" w:firstLine="440"/>
      </w:pPr>
      <w:r w:rsidRPr="000972A2">
        <w:t>全局索引顶点数目</w:t>
      </w:r>
      <w:ins w:id="787" w:author="HERO 浩宇" w:date="2023-11-16T19:26:00Z">
        <w:r w:rsidR="00CD68CC">
          <w:rPr>
            <w:rFonts w:hint="eastAsia"/>
          </w:rPr>
          <w:t>k一般较小</w:t>
        </w:r>
      </w:ins>
      <w:del w:id="788" w:author="HERO 浩宇" w:date="2023-11-16T19:26:00Z">
        <w:r w:rsidRPr="000972A2" w:rsidDel="00CD68CC">
          <w:delText>较少</w:delText>
        </w:r>
      </w:del>
      <w:r w:rsidRPr="000972A2">
        <w:t>（</w:t>
      </w:r>
      <w:ins w:id="789" w:author="HERO 浩宇" w:date="2023-11-16T19:26:00Z">
        <w:r w:rsidR="00CD68CC">
          <w:rPr>
            <w:rFonts w:hint="eastAsia"/>
          </w:rPr>
          <w:t>通常设为1</w:t>
        </w:r>
        <w:r w:rsidR="00CD68CC">
          <w:t>6</w:t>
        </w:r>
      </w:ins>
      <w:del w:id="790" w:author="HERO 浩宇" w:date="2023-11-16T19:26:00Z">
        <w:r w:rsidRPr="000972A2" w:rsidDel="00CD68CC">
          <w:delText>有k个全局索引顶点</w:delText>
        </w:r>
      </w:del>
      <w:r w:rsidRPr="000972A2">
        <w:t>），但是记录的索引值非常多（</w:t>
      </w:r>
      <w:ins w:id="791" w:author="HERO 浩宇" w:date="2023-11-16T19:27:00Z">
        <w:r w:rsidR="00CD68CC">
          <w:rPr>
            <w:rFonts w:hint="eastAsia"/>
          </w:rPr>
          <w:t>索引值为</w:t>
        </w:r>
      </w:ins>
      <w:del w:id="792" w:author="HERO 浩宇" w:date="2023-11-16T19:27:00Z">
        <w:r w:rsidRPr="000972A2" w:rsidDel="00CD68CC">
          <w:delText>有</w:delText>
        </w:r>
      </w:del>
      <w:r w:rsidRPr="000972A2">
        <w:t>k*|V|</w:t>
      </w:r>
      <w:del w:id="793" w:author="HERO 浩宇" w:date="2023-11-16T19:27:00Z">
        <w:r w:rsidRPr="000972A2" w:rsidDel="00CD68CC">
          <w:rPr>
            <w:rFonts w:hint="eastAsia"/>
          </w:rPr>
          <w:delText>个全局索</w:delText>
        </w:r>
        <w:r w:rsidRPr="000972A2" w:rsidDel="00CD68CC">
          <w:delText>引值</w:delText>
        </w:r>
      </w:del>
      <w:r w:rsidRPr="000972A2">
        <w:t>），所以可以把索引信息存放在各个顶点上。每个顶点维护两个表格，table1记录了该顶点到k个全局顶点的最佳路径上的父节点，table2该顶点到k个全局顶点的最佳路径的索引值。我们根据边更新的类型，来对这两个表格进行增量更新。具体地，当发生边增加更新eadd时，我们首先获得更新边的源顶点src，目的顶点dst，以及两点之间的权重。接着我们依次检查每个全局索引顶点，如果Indexsrc+weight&gt;indexdst，</w:t>
      </w:r>
      <w:r w:rsidRPr="000972A2">
        <w:rPr>
          <w:rFonts w:hint="eastAsia"/>
        </w:rPr>
        <w:t>则更新</w:t>
      </w:r>
      <w:r w:rsidRPr="000972A2">
        <w:t>table1中的parentdst为src，table2中的indexdst为Indexsrc+weight,否则无需更新该全局顶点索引；当发生边删除更新时，我们依次检查每一个全局索引顶点，判断parentdst是否等于src。如果是，表示我们删除了原本到达dst的最佳路径，此时需要重新计算indexdst。同时和其它的增量计算方法一样，对dst的更新会逐渐向外传递，所有经过dst的最佳路径的下游顶点都需要被更新。如果parentdst不等于src，则无需更新该全局索引顶点。</w:t>
      </w:r>
    </w:p>
    <w:p w14:paraId="2D12C8C5" w14:textId="3698DDA2" w:rsidR="000972A2" w:rsidRPr="000972A2" w:rsidDel="00B35FF9" w:rsidRDefault="000972A2" w:rsidP="000972A2">
      <w:pPr>
        <w:tabs>
          <w:tab w:val="left" w:pos="5795"/>
        </w:tabs>
        <w:ind w:firstLine="420"/>
        <w:rPr>
          <w:del w:id="794" w:author="HERO 浩宇" w:date="2023-11-19T20:41:00Z"/>
        </w:rPr>
      </w:pPr>
      <w:del w:id="795" w:author="HERO 浩宇" w:date="2023-11-19T20:41:00Z">
        <w:r w:rsidRPr="000972A2" w:rsidDel="00B35FF9">
          <w:delText>核心子图索引只记录少量</w:delText>
        </w:r>
      </w:del>
      <w:del w:id="796" w:author="HERO 浩宇" w:date="2023-11-16T19:29:00Z">
        <w:r w:rsidRPr="000972A2" w:rsidDel="00D73A0E">
          <w:rPr>
            <w:rFonts w:hint="eastAsia"/>
          </w:rPr>
          <w:delText>高度</w:delText>
        </w:r>
      </w:del>
      <w:del w:id="797" w:author="HERO 浩宇" w:date="2023-11-19T20:41:00Z">
        <w:r w:rsidRPr="000972A2" w:rsidDel="00B35FF9">
          <w:delText>顶点之间的索引，最多只需维护m*m个索引值（m的数量级远小于图数据规模），所以我们采用独立的二维数组来存储核心子图。具体地，边</w:delText>
        </w:r>
        <w:r w:rsidRPr="000972A2" w:rsidDel="00B35FF9">
          <w:rPr>
            <w:rFonts w:hint="eastAsia"/>
          </w:rPr>
          <w:delText>增加</w:delText>
        </w:r>
        <w:r w:rsidRPr="000972A2" w:rsidDel="00B35FF9">
          <w:delText>更新</w:delText>
        </w:r>
        <w:r w:rsidRPr="000972A2" w:rsidDel="00B35FF9">
          <w:rPr>
            <w:rFonts w:hint="eastAsia"/>
          </w:rPr>
          <w:delTex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确的最佳路径。此时从收敛路径中提取最新的热路径值，即可完成对热路径的更新；对于边删除更新，</w:delText>
        </w:r>
        <w:r w:rsidRPr="000972A2" w:rsidDel="00B35FF9">
          <w:delText>GraphCPP会判断删除边的两个顶点是否</w:delText>
        </w:r>
        <w:r w:rsidRPr="000972A2" w:rsidDel="00B35FF9">
          <w:rPr>
            <w:rFonts w:hint="eastAsia"/>
          </w:rPr>
          <w:delText>同时出现在某个热路径上。如果是，原有的热路径被中断，所有受影响的热路径都失效。如果只有一个顶点或者没有顶点出现在某个热路径上，则删除的边不会影响对热路径产生影响，此时无需更新。</w:delText>
        </w:r>
        <w:r w:rsidRPr="000972A2" w:rsidDel="00B35FF9">
          <w:delText>由核心子图索引复用了每次查询的最佳路径结果，无需</w:delText>
        </w:r>
      </w:del>
      <w:del w:id="798" w:author="HERO 浩宇" w:date="2023-11-16T19:30:00Z">
        <w:r w:rsidRPr="000972A2" w:rsidDel="00722C5D">
          <w:delText>单独</w:delText>
        </w:r>
      </w:del>
      <w:del w:id="799" w:author="HERO 浩宇" w:date="2023-11-19T20:41:00Z">
        <w:r w:rsidRPr="000972A2" w:rsidDel="00B35FF9">
          <w:delText>计算</w:delText>
        </w:r>
      </w:del>
      <w:del w:id="800" w:author="HERO 浩宇" w:date="2023-11-16T19:30:00Z">
        <w:r w:rsidRPr="000972A2" w:rsidDel="00722C5D">
          <w:rPr>
            <w:rFonts w:hint="eastAsia"/>
          </w:rPr>
          <w:delText xml:space="preserve"> </w:delText>
        </w:r>
        <w:r w:rsidRPr="000972A2" w:rsidDel="00722C5D">
          <w:delText xml:space="preserve">     </w:delText>
        </w:r>
      </w:del>
      <w:del w:id="801" w:author="HERO 浩宇" w:date="2023-11-19T20:41:00Z">
        <w:r w:rsidRPr="000972A2" w:rsidDel="00B35FF9">
          <w:delText>，因此整体开销</w:delText>
        </w:r>
        <w:r w:rsidRPr="000972A2" w:rsidDel="00B35FF9">
          <w:rPr>
            <w:rFonts w:hint="eastAsia"/>
          </w:rPr>
          <w:delText>较小。</w:delText>
        </w:r>
      </w:del>
    </w:p>
    <w:p w14:paraId="780AE87C" w14:textId="415919C7" w:rsidR="000972A2" w:rsidDel="00B35FF9" w:rsidRDefault="000972A2" w:rsidP="00BE68E2">
      <w:pPr>
        <w:rPr>
          <w:del w:id="802" w:author="HERO 浩宇" w:date="2023-11-19T20:41:00Z"/>
        </w:rPr>
      </w:pPr>
      <w:del w:id="803" w:author="HERO 浩宇" w:date="2023-11-19T20:41:00Z">
        <w:r w:rsidRPr="000972A2" w:rsidDel="00B35FF9">
          <w:tab/>
          <w:delText>上述机制实现了对图结构数据、全局索引、核心子图索引的增量式维护。考虑到细微的图更新不会对整体计算结果产生大的影响，我们暂存细微的图更新∆G直到它的大小超出预设的阈值或者达到一定的时间间隔，才会</w:delText>
        </w:r>
      </w:del>
      <w:del w:id="804" w:author="HERO 浩宇" w:date="2023-11-16T19:31:00Z">
        <w:r w:rsidRPr="000972A2" w:rsidDel="00F64991">
          <w:delText>执行</w:delText>
        </w:r>
      </w:del>
      <w:del w:id="805" w:author="HERO 浩宇" w:date="2023-11-19T20:41:00Z">
        <w:r w:rsidRPr="000972A2" w:rsidDel="00B35FF9">
          <w:delText>批量图更新操作，从而进一步降低了更新</w:delText>
        </w:r>
        <w:commentRangeStart w:id="806"/>
        <w:r w:rsidRPr="000972A2" w:rsidDel="00B35FF9">
          <w:delText>开销</w:delText>
        </w:r>
        <w:commentRangeEnd w:id="806"/>
        <w:r w:rsidR="00022DE5" w:rsidDel="00B35FF9">
          <w:rPr>
            <w:rStyle w:val="af0"/>
          </w:rPr>
          <w:commentReference w:id="806"/>
        </w:r>
        <w:r w:rsidRPr="000972A2" w:rsidDel="00B35FF9">
          <w:delText>。</w:delText>
        </w:r>
      </w:del>
    </w:p>
    <w:p w14:paraId="2CB4B4A3" w14:textId="2B829F97" w:rsidR="00022DE5" w:rsidRDefault="00022DE5" w:rsidP="00BE68E2"/>
    <w:p w14:paraId="74DCED52" w14:textId="123EBC0A" w:rsidR="00022DE5" w:rsidRPr="00616675" w:rsidRDefault="00B35FF9" w:rsidP="00022DE5">
      <w:pPr>
        <w:rPr>
          <w:sz w:val="18"/>
          <w:szCs w:val="18"/>
        </w:rPr>
      </w:pPr>
      <w:ins w:id="807" w:author="HERO 浩宇" w:date="2023-11-19T20:41:00Z">
        <w:r>
          <w:rPr>
            <w:sz w:val="18"/>
            <w:szCs w:val="18"/>
          </w:rPr>
          <w:br w:type="column"/>
        </w:r>
      </w:ins>
      <w:r w:rsidR="00022DE5" w:rsidRPr="00616675">
        <w:rPr>
          <w:sz w:val="18"/>
          <w:szCs w:val="18"/>
        </w:rPr>
        <w:t>In practical applications, the underlying graph traversed by query tasks often undergoes dynamic changes, involving edge additions (eadd) and edge deletions (edelete). Changes in the graph structure data can lead to errors in index values. Therefore, when dynamic updates occur in the dynamic graph, we not only need to update the graph structure information but also dynamically update the indexes. Graph structure information update: GraphCPP stores the out-neighbor of each vertex using an adjacency list. Therefore, we only need to modify the adjacency list of the corresponding out-neighbors based on the source vertex information when an edge is added (or deleted). Index update: We adopt an incremental updating approach, sequentially updating the global index and core subgraph index, minimizing redundant computation costs during index updates.</w:t>
      </w:r>
    </w:p>
    <w:p w14:paraId="5A8949F7" w14:textId="77777777" w:rsidR="00022DE5" w:rsidRPr="00616675" w:rsidRDefault="00022DE5" w:rsidP="00022DE5">
      <w:pPr>
        <w:rPr>
          <w:sz w:val="18"/>
          <w:szCs w:val="18"/>
        </w:rPr>
      </w:pPr>
    </w:p>
    <w:p w14:paraId="5FE772C1" w14:textId="77777777" w:rsidR="00022DE5" w:rsidRPr="00616675" w:rsidRDefault="00022DE5" w:rsidP="00022DE5">
      <w:pPr>
        <w:rPr>
          <w:sz w:val="18"/>
          <w:szCs w:val="18"/>
        </w:rPr>
      </w:pPr>
      <w:r w:rsidRPr="00616675">
        <w:rPr>
          <w:sz w:val="18"/>
          <w:szCs w:val="18"/>
        </w:rPr>
        <w:t>The number of global index vertices is relatively small (k global index vertices), but it records a substantial number of index values (k*|V| global index values). Therefore, index information can be stored on each vertex. Each vertex maintains two tables: table1 records the parent nodes on the optimal paths to k global vertices, and table2 records the index values of the optimal paths from this vertex to k global vertices. Incremental updates are performed on these two tables based on the type of edge update. Specifically, when an edge addition update (eadd) occurs, we first obtain the source vertex src, destination vertex dst, and the weight between the two points. We then sequentially check each global index vertex. If Indexsrc + weight &gt; indexdst, we update parentdst in table1 to src and indexdst in table2 to Indexsrc + weight. Otherwise, there is no need to update the index for that global vertex. In the case of an edge deletion update, we check each global index vertex and determine if parentdst equals src. If true, it indicates that we have deleted the original optimal path to dst, and we need to recalculate indexdst. Similar to other incremental computation methods, updates to dst will gradually propagate outward, requiring updates for all downstream vertices on the optimal paths that pass through dst. If parentdst is not equal to src, there is no need to update that global index vertex.</w:t>
      </w:r>
    </w:p>
    <w:p w14:paraId="4D2A30C7" w14:textId="77777777" w:rsidR="00022DE5" w:rsidRPr="00616675" w:rsidRDefault="00022DE5" w:rsidP="00022DE5">
      <w:pPr>
        <w:rPr>
          <w:sz w:val="18"/>
          <w:szCs w:val="18"/>
        </w:rPr>
      </w:pPr>
    </w:p>
    <w:p w14:paraId="669E13E3" w14:textId="77777777" w:rsidR="00022DE5" w:rsidRPr="00616675" w:rsidRDefault="00022DE5" w:rsidP="00022DE5">
      <w:pPr>
        <w:rPr>
          <w:sz w:val="18"/>
          <w:szCs w:val="18"/>
        </w:rPr>
      </w:pPr>
      <w:r w:rsidRPr="00616675">
        <w:rPr>
          <w:sz w:val="18"/>
          <w:szCs w:val="18"/>
        </w:rPr>
        <w:t>The core subgraph index records a small number of indexes between high-degree vertices (up to m*m index values, where m is significantly smaller than the graph data scale). Therefore, we use an independent two-dimensional array to store the core subgraph. Specifically, edge addition updates add to the existing graph structure, which may create new shortcuts, causing the original optimal paths to degenerate into non-optimal paths. For our pruning queries, non-optimal path indexes lead to early overestimation of boundary values. However, as the iteration progresses, point-to-point queries still traverse to more optimal paths, ultimately converging to the correct optimal paths. Extracting the latest hot path values from the converged paths completes the update to hot paths. For edge deletion updates, GraphCPP checks if both vertices of the deleted edge appear on some hot path. If yes, the original hot paths are interrupted, rendering all affected hot paths invalid. If only one vertex or no vertices appear on some hot path, the deleted edge does not affect hot paths, and there is no need for an update. Since the core subgraph index reuses the optimal path results from each query, no separate calculation is needed, resulting in overall low overhead.</w:t>
      </w:r>
    </w:p>
    <w:p w14:paraId="596DE43F" w14:textId="77777777" w:rsidR="00022DE5" w:rsidRPr="00616675" w:rsidRDefault="00022DE5" w:rsidP="00022DE5">
      <w:pPr>
        <w:rPr>
          <w:sz w:val="18"/>
          <w:szCs w:val="18"/>
        </w:rPr>
      </w:pPr>
    </w:p>
    <w:p w14:paraId="4D313D8B" w14:textId="67DA3D98" w:rsidR="00022DE5" w:rsidRPr="00616675" w:rsidRDefault="00022DE5" w:rsidP="00616675">
      <w:pPr>
        <w:rPr>
          <w:sz w:val="18"/>
          <w:szCs w:val="18"/>
        </w:rPr>
      </w:pPr>
      <w:r w:rsidRPr="00616675">
        <w:rPr>
          <w:sz w:val="18"/>
          <w:szCs w:val="18"/>
        </w:rPr>
        <w:t>The above mechanism implements incremental maintenance of graph structure data, global indexes, and core subgraph indexes. Considering that subtle graph updates do not significantly impact the overall computation results, we temporarily store subtle graph updates ∆G until its size exceeds a preset threshold or a certain time interval is reached. Only then do we execute batch graph update operations, further reducing update costs.</w:t>
      </w:r>
    </w:p>
    <w:p w14:paraId="0BC08FD2" w14:textId="77777777" w:rsidR="00B35FF9" w:rsidRPr="000972A2" w:rsidRDefault="00E40443" w:rsidP="00B35FF9">
      <w:pPr>
        <w:tabs>
          <w:tab w:val="left" w:pos="5795"/>
        </w:tabs>
        <w:ind w:firstLine="420"/>
        <w:rPr>
          <w:ins w:id="808" w:author="HERO 浩宇" w:date="2023-11-19T20:41:00Z"/>
        </w:rPr>
      </w:pPr>
      <w:r>
        <w:br w:type="column"/>
      </w:r>
      <w:ins w:id="809" w:author="HERO 浩宇" w:date="2023-11-19T20:41:00Z">
        <w:r w:rsidR="00B35FF9" w:rsidRPr="000972A2">
          <w:lastRenderedPageBreak/>
          <w:t>核心子图索引只记录少量</w:t>
        </w:r>
        <w:r w:rsidR="00B35FF9">
          <w:rPr>
            <w:rFonts w:hint="eastAsia"/>
          </w:rPr>
          <w:t>热</w:t>
        </w:r>
        <w:r w:rsidR="00B35FF9" w:rsidRPr="000972A2">
          <w:t>顶点之间的索引，最多只需维护m*m个索引值（m的数量级远小于图数据规模），所以我们采用独立的二维数组来存储核心子图。具体地，边</w:t>
        </w:r>
        <w:r w:rsidR="00B35FF9" w:rsidRPr="000972A2">
          <w:rPr>
            <w:rFonts w:hint="eastAsia"/>
          </w:rPr>
          <w:t>增加</w:t>
        </w:r>
        <w:r w:rsidR="00B35FF9" w:rsidRPr="000972A2">
          <w:t>更新</w:t>
        </w:r>
        <w:r w:rsidR="00B35FF9" w:rsidRPr="000972A2">
          <w:rPr>
            <w:rFonts w:hint="eastAsia"/>
          </w:rPr>
          <w:t>在原有的图结构上做加法，因此可能产生新的捷径，导致原有的最佳路径退化为非最佳路径。对于我们的剪枝查询来说，非最佳路径的索引会导致早期的界限值偏大，但是随着迭代的进行，点对点查询会依然会遍历到更优路径，最终会收敛到正确的最佳路径。此时从收敛路径中提取最新的热路径值，即可完成对热路径的更新；对于边删除更新，</w:t>
        </w:r>
        <w:r w:rsidR="00B35FF9" w:rsidRPr="000972A2">
          <w:t>GraphCPP会判断删除边的两个顶点是否</w:t>
        </w:r>
        <w:r w:rsidR="00B35FF9" w:rsidRPr="000972A2">
          <w:rPr>
            <w:rFonts w:hint="eastAsia"/>
          </w:rPr>
          <w:t>同时出现在某个热路径上。如果是，原有的热路径被中断，所有受影响的热路径都失效。如果只有一个顶点或者没有顶点出现在某个热路径上，则删除的边不会影响对热路径产生影响，此时无需更新。</w:t>
        </w:r>
        <w:r w:rsidR="00B35FF9" w:rsidRPr="000972A2">
          <w:t>由核心子图索引复用了每次查询的最佳路径结果，无需</w:t>
        </w:r>
        <w:r w:rsidR="00B35FF9">
          <w:rPr>
            <w:rFonts w:hint="eastAsia"/>
          </w:rPr>
          <w:t>专门</w:t>
        </w:r>
        <w:r w:rsidR="00B35FF9" w:rsidRPr="000972A2">
          <w:t>计算，因此整体开销</w:t>
        </w:r>
        <w:r w:rsidR="00B35FF9" w:rsidRPr="000972A2">
          <w:rPr>
            <w:rFonts w:hint="eastAsia"/>
          </w:rPr>
          <w:t>较小。</w:t>
        </w:r>
      </w:ins>
    </w:p>
    <w:p w14:paraId="755A2A00" w14:textId="77777777" w:rsidR="00B35FF9" w:rsidRDefault="00B35FF9" w:rsidP="00B35FF9">
      <w:pPr>
        <w:rPr>
          <w:ins w:id="810" w:author="HERO 浩宇" w:date="2023-11-19T20:41:00Z"/>
        </w:rPr>
      </w:pPr>
      <w:ins w:id="811" w:author="HERO 浩宇" w:date="2023-11-19T20:41:00Z">
        <w:r w:rsidRPr="000972A2">
          <w:tab/>
          <w:t>上述机制实现了对图结构数据、全局索引、核心子图索引的增量式维护。考虑到细微的图更新不会对整体计算结果产生大的影响，我们暂存细微的图更新∆G直到它的大小超出预设的阈值或者达到一定的时间间隔，才会批量</w:t>
        </w:r>
        <w:r>
          <w:rPr>
            <w:rFonts w:hint="eastAsia"/>
          </w:rPr>
          <w:t>执行</w:t>
        </w:r>
        <w:r w:rsidRPr="000972A2">
          <w:t>图更新操作，从而进一步降低了更新</w:t>
        </w:r>
        <w:commentRangeStart w:id="812"/>
        <w:r w:rsidRPr="000972A2">
          <w:t>开销</w:t>
        </w:r>
        <w:commentRangeEnd w:id="812"/>
        <w:r>
          <w:rPr>
            <w:rStyle w:val="af0"/>
          </w:rPr>
          <w:commentReference w:id="812"/>
        </w:r>
        <w:r w:rsidRPr="000972A2">
          <w:t>。</w:t>
        </w:r>
      </w:ins>
    </w:p>
    <w:p w14:paraId="6A15622F" w14:textId="1F0A437A" w:rsidR="005D3BCC" w:rsidDel="00F809F4" w:rsidRDefault="005D3BCC" w:rsidP="00F809F4">
      <w:pPr>
        <w:tabs>
          <w:tab w:val="left" w:pos="5570"/>
        </w:tabs>
        <w:jc w:val="left"/>
        <w:rPr>
          <w:del w:id="813" w:author="HERO 浩宇" w:date="2023-11-19T19:11:00Z"/>
        </w:rPr>
      </w:pPr>
    </w:p>
    <w:p w14:paraId="3F1D1AC9" w14:textId="77777777" w:rsidR="00F809F4" w:rsidRPr="002F34A1" w:rsidRDefault="00F809F4" w:rsidP="000534DF">
      <w:pPr>
        <w:tabs>
          <w:tab w:val="left" w:pos="5570"/>
        </w:tabs>
        <w:jc w:val="left"/>
        <w:rPr>
          <w:ins w:id="814" w:author="HERO 浩宇" w:date="2023-11-19T19:11:00Z"/>
          <w:sz w:val="18"/>
          <w:szCs w:val="18"/>
        </w:rPr>
      </w:pPr>
    </w:p>
    <w:p w14:paraId="2216C08B" w14:textId="592B87F6" w:rsidR="00E40443" w:rsidRPr="00E40443" w:rsidRDefault="00E40443" w:rsidP="00F809F4">
      <w:pPr>
        <w:tabs>
          <w:tab w:val="left" w:pos="5570"/>
        </w:tabs>
        <w:jc w:val="left"/>
        <w:pPrChange w:id="815" w:author="HERO 浩宇" w:date="2023-11-19T19:11:00Z">
          <w:pPr/>
        </w:pPrChange>
      </w:pPr>
      <w:del w:id="816" w:author="HERO 浩宇" w:date="2023-11-19T19:11:00Z">
        <w:r w:rsidDel="00F809F4">
          <w:rPr>
            <w:rFonts w:hint="eastAsia"/>
          </w:rPr>
          <w:delText>。</w:delText>
        </w:r>
      </w:del>
    </w:p>
    <w:p w14:paraId="5CF4E6EF" w14:textId="77777777" w:rsidR="00F809F4" w:rsidRDefault="00F809F4" w:rsidP="00AA5DA6">
      <w:pPr>
        <w:pStyle w:val="a8"/>
        <w:rPr>
          <w:ins w:id="817" w:author="HERO 浩宇" w:date="2023-11-19T19:11:00Z"/>
        </w:rPr>
      </w:pPr>
      <w:bookmarkStart w:id="818" w:name="_Toc149671652"/>
      <w:ins w:id="819" w:author="HERO 浩宇" w:date="2023-11-19T19:11:00Z">
        <w:r>
          <w:br w:type="page"/>
        </w:r>
      </w:ins>
    </w:p>
    <w:p w14:paraId="7B791C8C" w14:textId="6DF14BC6" w:rsidR="00AA5DA6" w:rsidRDefault="00AA5DA6" w:rsidP="00AA5DA6">
      <w:pPr>
        <w:pStyle w:val="a8"/>
      </w:pPr>
      <w:r>
        <w:rPr>
          <w:rFonts w:hint="eastAsia"/>
        </w:rPr>
        <w:lastRenderedPageBreak/>
        <w:t>实验评估</w:t>
      </w:r>
      <w:bookmarkEnd w:id="818"/>
    </w:p>
    <w:p w14:paraId="749321C6" w14:textId="77777777" w:rsidR="000B4E2C" w:rsidRPr="000B4E2C" w:rsidRDefault="000B4E2C" w:rsidP="00A20EE1">
      <w:pPr>
        <w:pStyle w:val="af6"/>
        <w:rPr>
          <w:ins w:id="820" w:author="HERO 浩宇" w:date="2023-11-19T19:13:00Z"/>
        </w:rPr>
        <w:pPrChange w:id="821" w:author="HERO 浩宇" w:date="2023-11-19T19:13:00Z">
          <w:pPr>
            <w:pStyle w:val="a8"/>
          </w:pPr>
        </w:pPrChange>
      </w:pPr>
      <w:bookmarkStart w:id="822" w:name="_Hlk147260179"/>
      <w:ins w:id="823" w:author="HERO 浩宇" w:date="2023-11-19T19:13:00Z">
        <w:r w:rsidRPr="000B4E2C">
          <w:t>Experimental Setup</w:t>
        </w:r>
      </w:ins>
    </w:p>
    <w:p w14:paraId="162181E9" w14:textId="3E0F67F7" w:rsidR="000B4E2C" w:rsidRPr="000B4E2C" w:rsidRDefault="000B4E2C" w:rsidP="00A20EE1">
      <w:pPr>
        <w:ind w:firstLine="420"/>
        <w:rPr>
          <w:ins w:id="824" w:author="HERO 浩宇" w:date="2023-11-19T19:13:00Z"/>
        </w:rPr>
        <w:pPrChange w:id="825" w:author="HERO 浩宇" w:date="2023-11-19T19:13:00Z">
          <w:pPr>
            <w:pStyle w:val="a8"/>
          </w:pPr>
        </w:pPrChange>
      </w:pPr>
      <w:ins w:id="826" w:author="HERO 浩宇" w:date="2023-11-19T19:13:00Z">
        <w:r w:rsidRPr="00A20EE1">
          <w:rPr>
            <w:b/>
            <w:bCs/>
            <w:rPrChange w:id="827" w:author="HERO 浩宇" w:date="2023-11-19T19:13:00Z">
              <w:rPr/>
            </w:rPrChange>
          </w:rPr>
          <w:t>硬件配置</w:t>
        </w:r>
        <w:r w:rsidR="00A20EE1">
          <w:rPr>
            <w:rFonts w:hint="eastAsia"/>
          </w:rPr>
          <w:t>。</w:t>
        </w:r>
        <w:r w:rsidRPr="000B4E2C">
          <w: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t>
        </w:r>
        <w:r w:rsidRPr="00A20EE1">
          <w:rPr>
            <w:highlight w:val="yellow"/>
            <w:rPrChange w:id="828" w:author="HERO 浩宇" w:date="2023-11-19T19:14:00Z">
              <w:rPr/>
            </w:rPrChange>
          </w:rPr>
          <w:t>(辛苦罗康来校正)</w:t>
        </w:r>
      </w:ins>
    </w:p>
    <w:p w14:paraId="13423182" w14:textId="414B1109" w:rsidR="000B4E2C" w:rsidRPr="000B4E2C" w:rsidRDefault="000B4E2C" w:rsidP="00A20EE1">
      <w:pPr>
        <w:ind w:firstLine="420"/>
        <w:rPr>
          <w:ins w:id="829" w:author="HERO 浩宇" w:date="2023-11-19T19:13:00Z"/>
        </w:rPr>
        <w:pPrChange w:id="830" w:author="HERO 浩宇" w:date="2023-11-19T19:14:00Z">
          <w:pPr>
            <w:pStyle w:val="a8"/>
          </w:pPr>
        </w:pPrChange>
      </w:pPr>
      <w:ins w:id="831" w:author="HERO 浩宇" w:date="2023-11-19T19:13:00Z">
        <w:r w:rsidRPr="004C537B">
          <w:rPr>
            <w:b/>
            <w:bCs/>
            <w:rPrChange w:id="832" w:author="HERO 浩宇" w:date="2023-11-19T19:14:00Z">
              <w:rPr/>
            </w:rPrChange>
          </w:rPr>
          <w:t>图算法</w:t>
        </w:r>
      </w:ins>
      <w:ins w:id="833" w:author="HERO 浩宇" w:date="2023-11-19T19:14:00Z">
        <w:r w:rsidR="00A20EE1" w:rsidRPr="004C537B">
          <w:rPr>
            <w:rFonts w:hint="eastAsia"/>
            <w:b/>
            <w:bCs/>
            <w:rPrChange w:id="834" w:author="HERO 浩宇" w:date="2023-11-19T19:14:00Z">
              <w:rPr>
                <w:rFonts w:hint="eastAsia"/>
              </w:rPr>
            </w:rPrChange>
          </w:rPr>
          <w:t>。</w:t>
        </w:r>
      </w:ins>
      <w:ins w:id="835" w:author="HERO 浩宇" w:date="2023-11-19T19:13:00Z">
        <w:r w:rsidRPr="000B4E2C">
          <w:t>为了与之前的工作保持一致[xx]，我们选择了六种不同算法，它们被作为基准广泛应用于图聚类、图分类和图预测等领域。这些算法分为图算法和无向图算法。</w:t>
        </w:r>
      </w:ins>
      <w:ins w:id="836" w:author="HERO 浩宇" w:date="2023-11-19T19:14:00Z">
        <w:r w:rsidR="00A20EE1">
          <w:rPr>
            <w:rFonts w:hint="eastAsia"/>
          </w:rPr>
          <w:t>1）</w:t>
        </w:r>
      </w:ins>
      <w:ins w:id="837" w:author="HERO 浩宇" w:date="2023-11-19T19:13:00Z">
        <w:r w:rsidRPr="000B4E2C">
          <w:t>加权图算法：点对点最短路径（PPSP）、点对点最宽路径（PPWP）和点对点最窄路径（PPNP）分别用于找到两个顶点之间的之间的最短、最宽或最窄的路径。被广泛应用于于社交/金融网络、交通规划、监控洗钱行为和网络质量分析等领域</w:t>
        </w:r>
      </w:ins>
      <w:ins w:id="838" w:author="HERO 浩宇" w:date="2023-11-19T19:14:00Z">
        <w:r w:rsidR="00A20EE1">
          <w:rPr>
            <w:rFonts w:hint="eastAsia"/>
          </w:rPr>
          <w:t>；2）</w:t>
        </w:r>
      </w:ins>
      <w:ins w:id="839" w:author="HERO 浩宇" w:date="2023-11-19T19:13:00Z">
        <w:r w:rsidRPr="000B4E2C">
          <w:t>无权图图算法</w:t>
        </w:r>
      </w:ins>
      <w:ins w:id="840" w:author="HERO 浩宇" w:date="2023-11-19T19:14:00Z">
        <w:r w:rsidR="00A20EE1">
          <w:rPr>
            <w:rFonts w:hint="eastAsia"/>
          </w:rPr>
          <w:t>：</w:t>
        </w:r>
      </w:ins>
      <w:ins w:id="841" w:author="HERO 浩宇" w:date="2023-11-19T19:13:00Z">
        <w:r w:rsidRPr="000B4E2C">
          <w:t>广度优先搜索（BFS）、连接性和可达性和是未加权图上三个最常见的成对查询，分别用于确定两个顶点之间的最短路径、在无向图上，两个顶点是否连通、在有向图上两个顶点是否连通。它们被广泛应用于bi-connectivity、higher-order connectivity和graph clustering等高级算法。</w:t>
        </w:r>
      </w:ins>
    </w:p>
    <w:p w14:paraId="704914ED" w14:textId="5A3689FF" w:rsidR="00AA5DA6" w:rsidRPr="00BD15AC" w:rsidDel="000B4E2C" w:rsidRDefault="000B4E2C" w:rsidP="00A20EE1">
      <w:pPr>
        <w:ind w:firstLine="420"/>
        <w:rPr>
          <w:del w:id="842" w:author="HERO 浩宇" w:date="2023-11-19T19:12:00Z"/>
          <w:highlight w:val="yellow"/>
        </w:rPr>
        <w:pPrChange w:id="843" w:author="HERO 浩宇" w:date="2023-11-19T19:14:00Z">
          <w:pPr/>
        </w:pPrChange>
      </w:pPr>
      <w:ins w:id="844" w:author="HERO 浩宇" w:date="2023-11-19T19:13:00Z">
        <w:r w:rsidRPr="004C537B">
          <w:rPr>
            <w:b/>
            <w:bCs/>
            <w:rPrChange w:id="845" w:author="HERO 浩宇" w:date="2023-11-19T19:15:00Z">
              <w:rPr/>
            </w:rPrChange>
          </w:rPr>
          <w:t>图数据集</w:t>
        </w:r>
      </w:ins>
      <w:ins w:id="846" w:author="HERO 浩宇" w:date="2023-11-19T19:14:00Z">
        <w:r w:rsidR="00A20EE1">
          <w:rPr>
            <w:rFonts w:hint="eastAsia"/>
          </w:rPr>
          <w:t>。</w:t>
        </w:r>
      </w:ins>
      <w:ins w:id="847" w:author="HERO 浩宇" w:date="2023-11-19T19:13:00Z">
        <w:r w:rsidRPr="000B4E2C">
          <w:t>上述算法使用的图数据集如表x所示。其中LiveJournal和Twitter-2010属于社交网络图表。UK-2007-05和Gsh-2015-host为网页crawl图。它们都属于小直径和偏斜度分布的幂律图，贴合真实世界中的图分布情况。</w:t>
        </w:r>
      </w:ins>
      <w:del w:id="848" w:author="HERO 浩宇" w:date="2023-11-19T19:12:00Z">
        <w:r w:rsidR="00AA5DA6" w:rsidRPr="00BD15AC" w:rsidDel="000B4E2C">
          <w:rPr>
            <w:rFonts w:hint="eastAsia"/>
            <w:highlight w:val="yellow"/>
          </w:rPr>
          <w:delText>我们的实验基于动态图，采用了一种快照机制，图更新在未关闭快照上执行，图查询在已关闭快照执行。每隔一段时间将未关闭快照转为已关闭快照，并替换原有快照。</w:delText>
        </w:r>
      </w:del>
    </w:p>
    <w:p w14:paraId="3EB4C1DB" w14:textId="0684A272" w:rsidR="00AA5DA6" w:rsidRPr="00BD15AC" w:rsidDel="000B4E2C" w:rsidRDefault="00AA5DA6" w:rsidP="00A20EE1">
      <w:pPr>
        <w:ind w:firstLine="420"/>
        <w:rPr>
          <w:del w:id="849" w:author="HERO 浩宇" w:date="2023-11-19T19:12:00Z"/>
          <w:highlight w:val="yellow"/>
        </w:rPr>
        <w:pPrChange w:id="850" w:author="HERO 浩宇" w:date="2023-11-19T19:14:00Z">
          <w:pPr/>
        </w:pPrChange>
      </w:pPr>
      <w:del w:id="851" w:author="HERO 浩宇" w:date="2023-11-19T19:12:00Z">
        <w:r w:rsidRPr="00BD15AC" w:rsidDel="000B4E2C">
          <w:rPr>
            <w:rFonts w:hint="eastAsia"/>
            <w:highlight w:val="yellow"/>
          </w:rPr>
          <w:delText>实验设置</w:delText>
        </w:r>
      </w:del>
    </w:p>
    <w:p w14:paraId="377DCED8" w14:textId="477F413C" w:rsidR="00AA5DA6" w:rsidRPr="00BD15AC" w:rsidDel="000B4E2C" w:rsidRDefault="00AA5DA6" w:rsidP="00A20EE1">
      <w:pPr>
        <w:ind w:firstLine="420"/>
        <w:rPr>
          <w:del w:id="852" w:author="HERO 浩宇" w:date="2023-11-19T19:12:00Z"/>
          <w:highlight w:val="yellow"/>
        </w:rPr>
        <w:pPrChange w:id="853" w:author="HERO 浩宇" w:date="2023-11-19T19:14:00Z">
          <w:pPr/>
        </w:pPrChange>
      </w:pPr>
      <w:del w:id="854" w:author="HERO 浩宇" w:date="2023-11-19T19:12:00Z">
        <w:r w:rsidRPr="00BD15AC" w:rsidDel="000B4E2C">
          <w:rPr>
            <w:rFonts w:hint="eastAsia"/>
            <w:highlight w:val="yellow"/>
          </w:rPr>
          <w:delText>预处理开销</w:delText>
        </w:r>
      </w:del>
    </w:p>
    <w:p w14:paraId="7074F79A" w14:textId="44588939" w:rsidR="00AA5DA6" w:rsidRPr="00BD15AC" w:rsidDel="000B4E2C" w:rsidRDefault="00AA5DA6" w:rsidP="00A20EE1">
      <w:pPr>
        <w:ind w:firstLine="420"/>
        <w:rPr>
          <w:del w:id="855" w:author="HERO 浩宇" w:date="2023-11-19T19:12:00Z"/>
          <w:highlight w:val="yellow"/>
        </w:rPr>
        <w:pPrChange w:id="856" w:author="HERO 浩宇" w:date="2023-11-19T19:14:00Z">
          <w:pPr/>
        </w:pPrChange>
      </w:pPr>
      <w:del w:id="857" w:author="HERO 浩宇" w:date="2023-11-19T19:12:00Z">
        <w:r w:rsidRPr="00BD15AC" w:rsidDel="000B4E2C">
          <w:rPr>
            <w:rFonts w:hint="eastAsia"/>
            <w:highlight w:val="yellow"/>
          </w:rPr>
          <w:delText>整体性能对比</w:delText>
        </w:r>
      </w:del>
    </w:p>
    <w:p w14:paraId="524BC58E" w14:textId="5DDD60B8" w:rsidR="00AA5DA6" w:rsidRPr="00BD15AC" w:rsidDel="000B4E2C" w:rsidRDefault="00AA5DA6" w:rsidP="00A20EE1">
      <w:pPr>
        <w:ind w:firstLine="420"/>
        <w:rPr>
          <w:del w:id="858" w:author="HERO 浩宇" w:date="2023-11-19T19:12:00Z"/>
          <w:highlight w:val="yellow"/>
        </w:rPr>
        <w:pPrChange w:id="859" w:author="HERO 浩宇" w:date="2023-11-19T19:14:00Z">
          <w:pPr/>
        </w:pPrChange>
      </w:pPr>
      <w:del w:id="860" w:author="HERO 浩宇" w:date="2023-11-19T19:12:00Z">
        <w:r w:rsidRPr="00BD15AC" w:rsidDel="000B4E2C">
          <w:rPr>
            <w:rFonts w:hint="eastAsia"/>
            <w:highlight w:val="yellow"/>
          </w:rPr>
          <w:delText>调度策略性能</w:delText>
        </w:r>
      </w:del>
    </w:p>
    <w:p w14:paraId="3FE6C71B" w14:textId="15FFEBF8" w:rsidR="00AA5DA6" w:rsidRPr="00BD15AC" w:rsidDel="000B4E2C" w:rsidRDefault="00AA5DA6" w:rsidP="00A20EE1">
      <w:pPr>
        <w:ind w:firstLine="420"/>
        <w:rPr>
          <w:del w:id="861" w:author="HERO 浩宇" w:date="2023-11-19T19:12:00Z"/>
          <w:highlight w:val="yellow"/>
        </w:rPr>
        <w:pPrChange w:id="862" w:author="HERO 浩宇" w:date="2023-11-19T19:14:00Z">
          <w:pPr/>
        </w:pPrChange>
      </w:pPr>
      <w:del w:id="863" w:author="HERO 浩宇" w:date="2023-11-19T19:12:00Z">
        <w:r w:rsidRPr="00BD15AC" w:rsidDel="000B4E2C">
          <w:rPr>
            <w:highlight w:val="yellow"/>
          </w:rPr>
          <w:tab/>
        </w:r>
        <w:r w:rsidRPr="00BD15AC" w:rsidDel="000B4E2C">
          <w:rPr>
            <w:rFonts w:hint="eastAsia"/>
            <w:highlight w:val="yellow"/>
          </w:rPr>
          <w:delText>是否开启索引子图对结果影响</w:delText>
        </w:r>
      </w:del>
    </w:p>
    <w:p w14:paraId="13712D94" w14:textId="7F013FD6" w:rsidR="00AA5DA6" w:rsidDel="000B4E2C" w:rsidRDefault="00AA5DA6" w:rsidP="00A20EE1">
      <w:pPr>
        <w:ind w:firstLine="420"/>
        <w:rPr>
          <w:del w:id="864" w:author="HERO 浩宇" w:date="2023-11-19T19:12:00Z"/>
        </w:rPr>
        <w:pPrChange w:id="865" w:author="HERO 浩宇" w:date="2023-11-19T19:14:00Z">
          <w:pPr/>
        </w:pPrChange>
      </w:pPr>
      <w:del w:id="866" w:author="HERO 浩宇" w:date="2023-11-19T19:12:00Z">
        <w:r w:rsidRPr="00BD15AC" w:rsidDel="000B4E2C">
          <w:rPr>
            <w:rFonts w:hint="eastAsia"/>
            <w:highlight w:val="yellow"/>
          </w:rPr>
          <w:delText>可扩展性</w:delText>
        </w:r>
      </w:del>
    </w:p>
    <w:bookmarkEnd w:id="822"/>
    <w:p w14:paraId="7B75D26C" w14:textId="5DCE94D4" w:rsidR="003652C6" w:rsidRPr="002F34A1" w:rsidDel="000B4E2C" w:rsidRDefault="003652C6" w:rsidP="00A20EE1">
      <w:pPr>
        <w:ind w:firstLine="420"/>
        <w:rPr>
          <w:del w:id="867" w:author="HERO 浩宇" w:date="2023-11-19T19:12:00Z"/>
          <w:rFonts w:hint="eastAsia"/>
          <w:sz w:val="18"/>
          <w:szCs w:val="18"/>
        </w:rPr>
        <w:pPrChange w:id="868" w:author="HERO 浩宇" w:date="2023-11-19T19:14:00Z">
          <w:pPr>
            <w:ind w:firstLineChars="200" w:firstLine="360"/>
          </w:pPr>
        </w:pPrChange>
      </w:pPr>
    </w:p>
    <w:p w14:paraId="6038524C" w14:textId="77777777" w:rsidR="003652C6" w:rsidRDefault="003652C6" w:rsidP="00A20EE1">
      <w:pPr>
        <w:ind w:firstLine="420"/>
        <w:rPr>
          <w:rFonts w:hint="eastAsia"/>
        </w:rPr>
        <w:pPrChange w:id="869" w:author="HERO 浩宇" w:date="2023-11-19T19:14:00Z">
          <w:pPr/>
        </w:pPrChange>
      </w:pPr>
    </w:p>
    <w:p w14:paraId="5C2C87E5" w14:textId="1653BED3" w:rsidR="003652C6" w:rsidDel="0043443F" w:rsidRDefault="0043443F" w:rsidP="00616675">
      <w:pPr>
        <w:rPr>
          <w:del w:id="870" w:author="HERO 浩宇" w:date="2023-11-19T19:11:00Z"/>
        </w:rPr>
      </w:pPr>
      <w:ins w:id="871" w:author="HERO 浩宇" w:date="2023-11-19T19:11:00Z">
        <w:r>
          <w:br w:type="column"/>
        </w:r>
      </w:ins>
    </w:p>
    <w:p w14:paraId="7498128A" w14:textId="25CC5907" w:rsidR="003652C6" w:rsidDel="0043443F" w:rsidRDefault="003652C6" w:rsidP="00612306">
      <w:pPr>
        <w:rPr>
          <w:del w:id="872" w:author="HERO 浩宇" w:date="2023-11-19T19:11:00Z"/>
        </w:rPr>
      </w:pPr>
    </w:p>
    <w:p w14:paraId="65E475BD" w14:textId="2B803A1C" w:rsidR="00612306" w:rsidDel="0043443F" w:rsidRDefault="00612306" w:rsidP="00612306">
      <w:pPr>
        <w:rPr>
          <w:del w:id="873" w:author="HERO 浩宇" w:date="2023-11-19T19:11:00Z"/>
        </w:rPr>
      </w:pPr>
    </w:p>
    <w:p w14:paraId="0F1DEDFB" w14:textId="71421278" w:rsidR="00612306" w:rsidDel="0043443F" w:rsidRDefault="00612306" w:rsidP="00612306">
      <w:pPr>
        <w:rPr>
          <w:del w:id="874" w:author="HERO 浩宇" w:date="2023-11-19T19:11:00Z"/>
        </w:rPr>
      </w:pPr>
    </w:p>
    <w:p w14:paraId="3E6642D3" w14:textId="0ECB7EAE" w:rsidR="00612306" w:rsidDel="0043443F" w:rsidRDefault="00612306" w:rsidP="00612306">
      <w:pPr>
        <w:rPr>
          <w:del w:id="875" w:author="HERO 浩宇" w:date="2023-11-19T19:11:00Z"/>
        </w:rPr>
      </w:pPr>
    </w:p>
    <w:p w14:paraId="4EF2DF41" w14:textId="2FC7A112" w:rsidR="00612306" w:rsidDel="0043443F" w:rsidRDefault="00612306" w:rsidP="00612306">
      <w:pPr>
        <w:rPr>
          <w:del w:id="876" w:author="HERO 浩宇" w:date="2023-11-19T19:11:00Z"/>
        </w:rPr>
      </w:pPr>
    </w:p>
    <w:p w14:paraId="7BE58538" w14:textId="187AEA6F" w:rsidR="00612306" w:rsidDel="0043443F" w:rsidRDefault="00612306" w:rsidP="00612306">
      <w:pPr>
        <w:rPr>
          <w:del w:id="877" w:author="HERO 浩宇" w:date="2023-11-19T19:11:00Z"/>
        </w:rPr>
      </w:pPr>
    </w:p>
    <w:p w14:paraId="13ACD30A" w14:textId="3E807552" w:rsidR="00612306" w:rsidDel="0043443F" w:rsidRDefault="00612306" w:rsidP="00616675">
      <w:pPr>
        <w:rPr>
          <w:del w:id="878" w:author="HERO 浩宇" w:date="2023-11-19T19:11:00Z"/>
        </w:rPr>
      </w:pPr>
    </w:p>
    <w:p w14:paraId="32F162FA" w14:textId="6121B230" w:rsidR="003652C6" w:rsidDel="0043443F" w:rsidRDefault="003652C6" w:rsidP="0043443F">
      <w:pPr>
        <w:rPr>
          <w:del w:id="879" w:author="HERO 浩宇" w:date="2023-11-19T19:11:00Z"/>
        </w:rPr>
        <w:pPrChange w:id="880" w:author="HERO 浩宇" w:date="2023-11-19T19:11:00Z">
          <w:pPr>
            <w:pStyle w:val="ae"/>
          </w:pPr>
        </w:pPrChange>
      </w:pPr>
    </w:p>
    <w:p w14:paraId="146FB3BD" w14:textId="5B82FE5D" w:rsidR="00AA5DA6" w:rsidRPr="00715697" w:rsidRDefault="00AA5DA6" w:rsidP="00554900">
      <w:pPr>
        <w:pStyle w:val="ae"/>
      </w:pPr>
      <w:r w:rsidRPr="00715697">
        <w:t>EXPERIMENTAL EVALUATION</w:t>
      </w:r>
    </w:p>
    <w:p w14:paraId="33F7A81C" w14:textId="77777777" w:rsidR="002026A9" w:rsidRDefault="0043443F" w:rsidP="002026A9">
      <w:pPr>
        <w:ind w:firstLine="420"/>
        <w:rPr>
          <w:ins w:id="881" w:author="HERO 浩宇" w:date="2023-11-19T19:16:00Z"/>
        </w:rPr>
      </w:pPr>
      <w:ins w:id="882" w:author="HERO 浩宇" w:date="2023-11-19T19:11:00Z">
        <w:r>
          <w:br w:type="page"/>
        </w:r>
      </w:ins>
      <w:ins w:id="883" w:author="HERO 浩宇" w:date="2023-11-19T19:16:00Z">
        <w:r w:rsidR="004C537B" w:rsidRPr="002026A9">
          <w:rPr>
            <w:b/>
            <w:bCs/>
            <w:rPrChange w:id="884" w:author="HERO 浩宇" w:date="2023-11-19T19:16:00Z">
              <w:rPr/>
            </w:rPrChange>
          </w:rPr>
          <w:lastRenderedPageBreak/>
          <w:t>系统比较</w:t>
        </w:r>
        <w:r w:rsidR="002026A9">
          <w:rPr>
            <w:rFonts w:hint="eastAsia"/>
          </w:rPr>
          <w:t>。</w:t>
        </w:r>
        <w:r w:rsidR="004C537B">
          <w:t>We compared the query performance of GraphCPP with PnP, Tripoline, and SGraph. Since all of them are not open source, we re-implement their mechanism based on Gemini distributed graph processing framework. And bacause of none of these three systems directly support concurrent operations, we made some modifications to enable them to handle multiple jobs simultaneously. In the end, we compared the performance with two different modes of systems: PnP-S, PnP-C, Tripoline-S, Tripoline-C, SGraph-S, SGraph-C, . Among them, the systems with the "-S" suffix sequentially handles the jobs, while the systems with the "-C" suffix concurrently handle the jobs. In the systems with the "-C" suffix, the concurrent jobs are managed by the operating system.</w:t>
        </w:r>
      </w:ins>
    </w:p>
    <w:p w14:paraId="571242B5" w14:textId="77777777" w:rsidR="002026A9" w:rsidRDefault="004C537B" w:rsidP="002026A9">
      <w:pPr>
        <w:ind w:firstLine="420"/>
        <w:rPr>
          <w:ins w:id="885" w:author="HERO 浩宇" w:date="2023-11-19T19:17:00Z"/>
        </w:rPr>
      </w:pPr>
      <w:ins w:id="886" w:author="HERO 浩宇" w:date="2023-11-19T19:16:00Z">
        <w:r>
          <w:t>To evaluate the performance, we sequentially or concurrently submit PPsP,  PPWP, PPNP, BFS, Connectivity and Reachability in order until the specific number of jobs are generated. We set the parameters randomly for each job, even though these jobs may be the same graph algorithm. For example, the root vertices are randomly selected for the BFS jobs and the PPsP jobs. For concurrent submissions,任务的提交间隔也采取随机的方式. Tripoline、SGraph、GraphCPP采用了类似的全局索引机制，在实验中我们将全局索引的数目k设为16，将GraphCPP中的核心子图顶点设为128All benchmarks are executed 10 times, and the experimental results are reported as average value.</w:t>
        </w:r>
      </w:ins>
      <w:ins w:id="887" w:author="HERO 浩宇" w:date="2023-11-19T19:17:00Z">
        <w:r w:rsidR="002026A9">
          <w:br w:type="column"/>
        </w:r>
      </w:ins>
    </w:p>
    <w:p w14:paraId="61D8C298" w14:textId="77777777" w:rsidR="002026A9" w:rsidRDefault="002026A9" w:rsidP="002026A9">
      <w:pPr>
        <w:ind w:firstLine="420"/>
        <w:rPr>
          <w:ins w:id="888" w:author="HERO 浩宇" w:date="2023-11-19T19:17:00Z"/>
        </w:rPr>
      </w:pPr>
      <w:ins w:id="889" w:author="HERO 浩宇" w:date="2023-11-19T19:17:00Z">
        <w:r>
          <w:br w:type="page"/>
        </w:r>
      </w:ins>
    </w:p>
    <w:p w14:paraId="34F4C337" w14:textId="77777777" w:rsidR="002026A9" w:rsidRDefault="002026A9" w:rsidP="00D74DDC">
      <w:pPr>
        <w:pStyle w:val="af6"/>
        <w:rPr>
          <w:ins w:id="890" w:author="HERO 浩宇" w:date="2023-11-19T19:17:00Z"/>
        </w:rPr>
        <w:pPrChange w:id="891" w:author="HERO 浩宇" w:date="2023-11-19T19:17:00Z">
          <w:pPr>
            <w:ind w:firstLine="420"/>
          </w:pPr>
        </w:pPrChange>
      </w:pPr>
      <w:ins w:id="892" w:author="HERO 浩宇" w:date="2023-11-19T19:17:00Z">
        <w:r>
          <w:rPr>
            <w:rFonts w:hint="eastAsia"/>
          </w:rPr>
          <w:lastRenderedPageBreak/>
          <w:t>整体性能对比</w:t>
        </w:r>
      </w:ins>
    </w:p>
    <w:p w14:paraId="0346CAA4" w14:textId="77777777" w:rsidR="00D74DDC" w:rsidRDefault="002026A9" w:rsidP="002026A9">
      <w:pPr>
        <w:ind w:firstLine="420"/>
        <w:rPr>
          <w:ins w:id="893" w:author="HERO 浩宇" w:date="2023-11-19T19:17:00Z"/>
        </w:rPr>
      </w:pPr>
      <w:ins w:id="894" w:author="HERO 浩宇" w:date="2023-11-19T19:17:00Z">
        <w:r>
          <w:t>Figure 9 shows the total execution time of xx concurrent jobs with different schemes. 为了简洁起见，只显示最佳结果由于不同测试用例的执行时间差异较大，我们将归一化的执行时间表示为PnP的性能。It can be observed that for all graphs, GraphCPP achieves shorter execution times (thus higher throughput) than the other schemes. Compared to SGraph-S, SGraph-C, PnP-S, PnP-C, Tripoline-S, and Tripoline-C, GraphCPP achieves an average throughput improvement of approximately xx, xx, xx, xx, xx, and xx times, respectively. The improvement of throughput is achieved by reducing the data access cost 和核心子图带来的高效剪枝in GraphCPP.</w:t>
        </w:r>
      </w:ins>
    </w:p>
    <w:p w14:paraId="245C3271" w14:textId="59357A4D" w:rsidR="00D74DDC" w:rsidRDefault="00D74DDC" w:rsidP="00D74DDC">
      <w:pPr>
        <w:ind w:firstLine="420"/>
        <w:rPr>
          <w:ins w:id="895" w:author="HERO 浩宇" w:date="2023-11-19T19:19:00Z"/>
        </w:rPr>
      </w:pPr>
      <w:ins w:id="896" w:author="HERO 浩宇" w:date="2023-11-19T19:18:00Z">
        <w:r w:rsidRPr="00D74DDC">
          <w:rPr>
            <w:rFonts w:hint="eastAsia"/>
          </w:rPr>
          <w:t>为了进一步地剖析性能，我们进一步地将总时间分成了数据访问时间和图处理时间。如图</w:t>
        </w:r>
        <w:r w:rsidRPr="00D74DDC">
          <w:t>10所示，相比于其他系统，GraphCPP图数据访问占用的时间更少，并且随着图规模的增加该部分占用比例进一步减少。例如，对于Gsh-2015-host，GraphCPP的数据访问时间相比于其他系统分别减少了xx倍-xx倍。GraphCPP性能提升的原因有两个：1）不同并发作业所需图数据的相同部分在缓存中只需要加载和维护一个副本，减少了资源争用；2）图数据块根据关联任务数量的多少划分优先级，并定期地加载到LLC中被作业重用。优先处理</w:t>
        </w:r>
        <w:r w:rsidRPr="00D74DDC">
          <w:rPr>
            <w:rFonts w:hint="eastAsia"/>
          </w:rPr>
          <w:t>优先级更高（关联任务数更多）能有效降低</w:t>
        </w:r>
        <w:r w:rsidRPr="00D74DDC">
          <w:t>LLC miss率，减少不必要的内存数据传输。此外得益于两级计算共享机制，GraphCPP的计算时间也小于其他系统。</w:t>
        </w:r>
      </w:ins>
      <w:ins w:id="897" w:author="HERO 浩宇" w:date="2023-11-19T19:19:00Z">
        <w:r>
          <w:br w:type="column"/>
        </w:r>
        <w:r>
          <w:br w:type="page"/>
        </w:r>
      </w:ins>
    </w:p>
    <w:p w14:paraId="5FB4C56E" w14:textId="77777777" w:rsidR="00D74DDC" w:rsidRDefault="00D74DDC" w:rsidP="00D74DDC">
      <w:pPr>
        <w:pStyle w:val="af6"/>
        <w:rPr>
          <w:ins w:id="898" w:author="HERO 浩宇" w:date="2023-11-19T19:18:00Z"/>
        </w:rPr>
        <w:pPrChange w:id="899" w:author="HERO 浩宇" w:date="2023-11-19T19:18:00Z">
          <w:pPr>
            <w:ind w:firstLine="420"/>
          </w:pPr>
        </w:pPrChange>
      </w:pPr>
      <w:ins w:id="900" w:author="HERO 浩宇" w:date="2023-11-19T19:18:00Z">
        <w:r>
          <w:rPr>
            <w:rFonts w:hint="eastAsia"/>
          </w:rPr>
          <w:lastRenderedPageBreak/>
          <w:t>数据共享机制的效率</w:t>
        </w:r>
        <w:r>
          <w:t xml:space="preserve">     </w:t>
        </w:r>
      </w:ins>
    </w:p>
    <w:p w14:paraId="42D88739" w14:textId="5848940E" w:rsidR="00D74DDC" w:rsidRDefault="00D74DDC" w:rsidP="00D74DDC">
      <w:pPr>
        <w:ind w:firstLine="420"/>
        <w:rPr>
          <w:ins w:id="901" w:author="HERO 浩宇" w:date="2023-11-19T19:19:00Z"/>
        </w:rPr>
      </w:pPr>
      <w:ins w:id="902" w:author="HERO 浩宇" w:date="2023-11-19T19:18:00Z">
        <w:r>
          <w:t>GraphCPP通过数据共享机制，减少了冗余的数据访问，为了定性地说明数据共享机制的效率，我们评估不同系统的LLC利用率，并将结果显示在图11中。从图中可以看出，GraphCPP的LLC miss率低于另外6个系统。在UK-2007-05中，GraphCPP的LLC miss率仅为xx，相比之下，SGraph-S, SGraph-C, PnP-S, PnP-C, Tripoline-S, and Tripoline-C的LLC miss率分别为xx，xx，xx，xx，xx，and xx。这主要是因为在GraphCPP中，多个作业共享LLC中的一个图数据副本，能够更加充分地利用LLC，提高作业的数据局部性。</w:t>
        </w:r>
      </w:ins>
    </w:p>
    <w:p w14:paraId="7364B9EB" w14:textId="61A2E6C0" w:rsidR="00687D80" w:rsidRDefault="00687D80" w:rsidP="00D74DDC">
      <w:pPr>
        <w:ind w:firstLine="420"/>
        <w:rPr>
          <w:ins w:id="903" w:author="HERO 浩宇" w:date="2023-11-19T19:19:00Z"/>
        </w:rPr>
      </w:pPr>
      <w:ins w:id="904" w:author="HERO 浩宇" w:date="2023-11-19T19:19:00Z">
        <w:r w:rsidRPr="00687D80">
          <w:rPr>
            <w:rFonts w:hint="eastAsia"/>
          </w:rPr>
          <w:t>进一步地，我们还跟踪了并发任务交换到</w:t>
        </w:r>
        <w:r w:rsidRPr="00687D80">
          <w:t>LLC中的数据总量。一般来讲，并发执行模式（-C）会比顺序执行模式（-S）交换更多的数据到LLC中，这是因为并发作业之间没有数据共享，不同作业之间强烈的缓存干扰会导致图数据在LLC中频繁的换入换出，产生更多的冗余内存数据传输。如图12所示，GraphCPP的数据交换量比SGraph-S，PnP-S，和Tripoline-S少得多（在UK-2007-05中分别是三者的xx，xx，and xx）。这是因为GraphCPP充分利用了并发任务之间的数据访问相似性。</w:t>
        </w:r>
      </w:ins>
    </w:p>
    <w:p w14:paraId="253A7131" w14:textId="77777777" w:rsidR="00687D80" w:rsidRPr="008F20FC" w:rsidRDefault="00687D80" w:rsidP="00687D80">
      <w:pPr>
        <w:pStyle w:val="af6"/>
        <w:rPr>
          <w:ins w:id="905" w:author="HERO 浩宇" w:date="2023-11-19T19:19:00Z"/>
        </w:rPr>
        <w:pPrChange w:id="906" w:author="HERO 浩宇" w:date="2023-11-19T19:19:00Z">
          <w:pPr>
            <w:ind w:firstLine="420"/>
          </w:pPr>
        </w:pPrChange>
      </w:pPr>
      <w:ins w:id="907" w:author="HERO 浩宇" w:date="2023-11-19T19:19:00Z">
        <w:r w:rsidRPr="000534DF">
          <w:rPr>
            <w:rFonts w:hint="eastAsia"/>
          </w:rPr>
          <w:t>计算共享机制效率</w:t>
        </w:r>
      </w:ins>
    </w:p>
    <w:p w14:paraId="417B457E" w14:textId="003234F5" w:rsidR="00687D80" w:rsidRDefault="00687D80" w:rsidP="00687D80">
      <w:pPr>
        <w:ind w:firstLine="420"/>
        <w:rPr>
          <w:ins w:id="908" w:author="HERO 浩宇" w:date="2023-11-19T19:20:00Z"/>
        </w:rPr>
      </w:pPr>
      <w:ins w:id="909" w:author="HERO 浩宇" w:date="2023-11-19T19:19:00Z">
        <w:r>
          <w:rPr>
            <w:rFonts w:hint="eastAsia"/>
          </w:rPr>
          <w:t>图</w:t>
        </w:r>
        <w:r>
          <w:t>x评估了每个系统图处理时间随时间变化的关系，由于每个系统图处理时间差异较大，我们将归一化的时间表示为PnP图处理时间。其中PnP纯粹依靠剪枝，没有用到索引，虽然减少了预处理时间，但是查询的计算时间也最长。Tripoline借助上界剪枝和全局索引减少了图处理时间。SGraph由于采用了上界+下界的剪枝策略，剪枝效果最好，需要计算的顶点最少，图处理时间也最少。这三个系统的图处理时间可能随着不同的查询特征而略有波动，但是整体上图处理时间稳定不变。而GraphCPP的图处理时间一开始和SGraph一致，因为它采用</w:t>
        </w:r>
        <w:r>
          <w:rPr>
            <w:rFonts w:hint="eastAsia"/>
          </w:rPr>
          <w:t>了和</w:t>
        </w:r>
        <w:r>
          <w:t>SGraph类似的全局索引机制，然而由于GraphCPP的核心子图索引机制会随着查询的进行不断完善，从而可以借助第二层级的优化不断加快图处理时间,GraphCPP的处理时间会</w:t>
        </w:r>
      </w:ins>
      <w:ins w:id="910" w:author="HERO 浩宇" w:date="2023-11-19T19:57:00Z">
        <w:r w:rsidR="00120D0D">
          <w:rPr>
            <w:rFonts w:hint="eastAsia"/>
          </w:rPr>
          <w:t xml:space="preserve"> </w:t>
        </w:r>
        <w:r w:rsidR="00120D0D">
          <w:t xml:space="preserve">                                                                                                                              </w:t>
        </w:r>
      </w:ins>
      <w:ins w:id="911" w:author="HERO 浩宇" w:date="2023-11-19T19:58:00Z">
        <w:r w:rsidR="00120D0D">
          <w:t xml:space="preserve">                                                                                                                                                                                                                                                                                                                                                                                                                                                                                                                                                                                                                                                                                                                                                                                                                                                                                                                                                                                                                                                                                                                                                                                                                                                                                                                                                                                                                                                                                                                                                                                                                                       </w:t>
        </w:r>
      </w:ins>
      <w:ins w:id="912" w:author="HERO 浩宇" w:date="2023-11-19T19:59:00Z">
        <w:r w:rsidR="00120D0D">
          <w:t xml:space="preserve">                                                                                                                                                                                                                                                                                                                                                                                                                                                                                                                                                                                                                                                                                                                                                                                                                                                                                                                                                                                                                                                                                                                                                                                                                                                                                                                                                                                                                                                                                                                                                                                                                                                                  </w:t>
        </w:r>
      </w:ins>
      <w:ins w:id="913" w:author="HERO 浩宇" w:date="2023-11-19T20:00:00Z">
        <w:r w:rsidR="00120D0D">
          <w:t xml:space="preserve">                                                                                                                                                                                                                                            </w:t>
        </w:r>
      </w:ins>
      <w:ins w:id="914" w:author="HERO 浩宇" w:date="2023-11-19T19:19:00Z">
        <w:r>
          <w:t>随时间不短缩短。</w:t>
        </w:r>
      </w:ins>
      <w:ins w:id="915" w:author="HERO 浩宇" w:date="2023-11-19T19:20:00Z">
        <w:r>
          <w:br w:type="column"/>
        </w:r>
        <w:r>
          <w:br w:type="page"/>
        </w:r>
      </w:ins>
    </w:p>
    <w:p w14:paraId="7C4BBBE3" w14:textId="14C4BAD7" w:rsidR="00B35FF9" w:rsidRDefault="00D051CB" w:rsidP="000534DF">
      <w:pPr>
        <w:ind w:firstLine="420"/>
        <w:rPr>
          <w:ins w:id="916" w:author="HERO 浩宇" w:date="2023-11-19T20:42:00Z"/>
          <w:b/>
          <w:bCs/>
        </w:rPr>
      </w:pPr>
      <w:ins w:id="917" w:author="HERO 浩宇" w:date="2023-11-19T20:42:00Z">
        <w:r w:rsidRPr="00D051CB">
          <w:rPr>
            <w:b/>
            <w:bCs/>
          </w:rPr>
          <w:lastRenderedPageBreak/>
          <w:t>全局索引开销</w:t>
        </w:r>
        <w:r w:rsidRPr="00D051CB">
          <w:rPr>
            <w:rFonts w:hint="eastAsia"/>
            <w:rPrChange w:id="918" w:author="HERO 浩宇" w:date="2023-11-19T20:43:00Z">
              <w:rPr>
                <w:rFonts w:hint="eastAsia"/>
                <w:b/>
                <w:bCs/>
              </w:rPr>
            </w:rPrChange>
          </w:rPr>
          <w:t>。</w:t>
        </w:r>
        <w:r w:rsidRPr="00D051CB">
          <w:rPr>
            <w:rPrChange w:id="919" w:author="HERO 浩宇" w:date="2023-11-19T20:43:00Z">
              <w:rPr>
                <w:b/>
                <w:bCs/>
              </w:rPr>
            </w:rPrChange>
          </w:rPr>
          <w:t>随着全局全局索引数目的增加，维护索引所需要的时间也不断。在我们的实验中，除了PnP由于没有采用全局索引而不会产生维护索引开销，Tripoline、SGraph、GraphCPP均采用了类似的全局索引机制。如图x所示，由于采用了相同的全局索引数目，GraphCPP构建索引的开销和其他系统持平。不过由于GraphCPP的吞吐量更高，相同时间可以处理更多查询任务，从而分摊了全局索引开销。</w:t>
        </w:r>
      </w:ins>
    </w:p>
    <w:p w14:paraId="357260C4" w14:textId="07E1CB95" w:rsidR="00687D80" w:rsidRDefault="00687D80" w:rsidP="00687D80">
      <w:pPr>
        <w:ind w:firstLine="420"/>
        <w:rPr>
          <w:ins w:id="920" w:author="HERO 浩宇" w:date="2023-11-19T19:20:00Z"/>
        </w:rPr>
      </w:pPr>
      <w:ins w:id="921" w:author="HERO 浩宇" w:date="2023-11-19T19:20:00Z">
        <w:r w:rsidRPr="00687D80">
          <w:rPr>
            <w:b/>
            <w:bCs/>
            <w:rPrChange w:id="922" w:author="HERO 浩宇" w:date="2023-11-19T19:20:00Z">
              <w:rPr/>
            </w:rPrChange>
          </w:rPr>
          <w:t>核心子图索引开销</w:t>
        </w:r>
        <w:r>
          <w:rPr>
            <w:rFonts w:hint="eastAsia"/>
          </w:rPr>
          <w:t>。</w:t>
        </w:r>
        <w:r>
          <w:t>我们也评估了核心子图索引对GraphCPP性能的影响。在全局索引数设置为16的情况下，GraphCPP-128，GraphCPP-256，和GraphCPP-without分别是核心子图索引选择128，256个顶点和不使用核心子图索引的版本。在表x中，我们展示了这三个版本核心子图占用内存空间的大小。可以看到GraphCPP-128和Graph-CPP-256相比于GraphCPP-without只增加了极少的内存空间占用（三者都维护16个全局索引）。这是因为相对于全局索引保存到所有顶点的距离，核心子</w:t>
        </w:r>
        <w:r>
          <w:rPr>
            <w:rFonts w:hint="eastAsia"/>
          </w:rPr>
          <w:t>图顶点只保存与其他核心子图顶点的距离，而这只需很少的额外空间。</w:t>
        </w:r>
      </w:ins>
    </w:p>
    <w:p w14:paraId="38F3E0B3" w14:textId="133F3E0A" w:rsidR="00687D80" w:rsidRDefault="00687D80" w:rsidP="00687D80">
      <w:pPr>
        <w:ind w:firstLine="420"/>
        <w:rPr>
          <w:ins w:id="923" w:author="HERO 浩宇" w:date="2023-11-19T19:21:00Z"/>
        </w:rPr>
      </w:pPr>
      <w:ins w:id="924" w:author="HERO 浩宇" w:date="2023-11-19T19:20:00Z">
        <w:r>
          <w:t>此外，表x显示了GraphCPP-128，GraphCPP-256，和GraphCPP-without在16个作业上的总执行时间。我们可以观察到GraphCPP-256和GraphCPP-128总是优于GraphCPP-without，并且GraphCPP-256也比GraphCPP-128更快。在Friendster上，GraphCPP-256和GraphCPP-128的处理时间分别只有GraphCPP-without的xx和xx。这是因为增加的这些核心子图顶点能够有效地提高计算共享比例，减少冗余</w:t>
        </w:r>
        <w:r>
          <w:rPr>
            <w:rFonts w:hint="eastAsia"/>
          </w:rPr>
          <w:t>计算量。</w:t>
        </w:r>
      </w:ins>
    </w:p>
    <w:p w14:paraId="7C3BC192" w14:textId="75B1F8FD" w:rsidR="00214D09" w:rsidRDefault="00214D09" w:rsidP="00214D09">
      <w:pPr>
        <w:ind w:firstLine="420"/>
        <w:rPr>
          <w:ins w:id="925" w:author="HERO 浩宇" w:date="2023-11-19T19:21:00Z"/>
        </w:rPr>
      </w:pPr>
      <w:ins w:id="926" w:author="HERO 浩宇" w:date="2023-11-19T19:21:00Z">
        <w:r w:rsidRPr="00214D09">
          <w:rPr>
            <w:b/>
            <w:bCs/>
            <w:rPrChange w:id="927" w:author="HERO 浩宇" w:date="2023-11-19T19:21:00Z">
              <w:rPr/>
            </w:rPrChange>
          </w:rPr>
          <w:t>更新维护开销</w:t>
        </w:r>
        <w:r>
          <w:rPr>
            <w:rFonts w:hint="eastAsia"/>
          </w:rPr>
          <w:t>。</w:t>
        </w:r>
        <w:r>
          <w:t>Tripoline、SGraph、GraphCPP三个系统的全局索引机制一脉相承，由于系统设置的全局索引数都是16，它们的全局索引更新开销都是一样的。同时GraphCPP还通过核心子图机制实现了第二层次的共享，因此它需要额外的更新开销。如xxx节所描述，当发生边增加更新时，无需专门更新对应的核心子图热路径。当发生边删除更新，只需要删除收影响的热路径。由于我们没有专门计算核心子图，而是从已有的计算结果中提取热路径。所以图更新只会影响核心子图机制的准确率，但是不会带来昂贵地更新维护开销。</w:t>
        </w:r>
        <w:r>
          <w:br w:type="column"/>
        </w:r>
        <w:r>
          <w:br w:type="page"/>
        </w:r>
      </w:ins>
    </w:p>
    <w:p w14:paraId="40481C68" w14:textId="77777777" w:rsidR="00214D09" w:rsidRDefault="00214D09" w:rsidP="00214D09">
      <w:pPr>
        <w:pStyle w:val="af6"/>
        <w:rPr>
          <w:ins w:id="928" w:author="HERO 浩宇" w:date="2023-11-19T19:21:00Z"/>
        </w:rPr>
        <w:pPrChange w:id="929" w:author="HERO 浩宇" w:date="2023-11-19T19:21:00Z">
          <w:pPr>
            <w:ind w:firstLine="420"/>
          </w:pPr>
        </w:pPrChange>
      </w:pPr>
      <w:ins w:id="930" w:author="HERO 浩宇" w:date="2023-11-19T19:21:00Z">
        <w:r>
          <w:rPr>
            <w:rFonts w:hint="eastAsia"/>
          </w:rPr>
          <w:lastRenderedPageBreak/>
          <w:t>可扩展性</w:t>
        </w:r>
      </w:ins>
    </w:p>
    <w:p w14:paraId="2976A271" w14:textId="4BBA85E9" w:rsidR="00214D09" w:rsidRDefault="00214D09" w:rsidP="00214D09">
      <w:pPr>
        <w:ind w:firstLine="420"/>
        <w:rPr>
          <w:ins w:id="931" w:author="HERO 浩宇" w:date="2023-11-19T19:21:00Z"/>
        </w:rPr>
      </w:pPr>
      <w:ins w:id="932" w:author="HERO 浩宇" w:date="2023-11-19T19:21:00Z">
        <w:r>
          <w:t>图x（复用之前的图）显示了不同PPsP作业并发数目下GraphCPP和另外6个系统的性能比较。当并发作业数目增加时，GraphCPP可以得到更好的性能提升。当并发任务数分别为2、4、8和16时，GraphCPP相对于SGraph-S的加速分别为xx，xx，xx和xx。这是因为随着作业数目的增加，GraphCPP通过摊销节省了更多的数据访问和存储开销。请注意，当只有一个并发作业时，GraphCPP的细粒度调度操作不会发生，因此此时和其他方案相比执行时间没有太大差异。根据我们的测试，GraphCPP上块调度</w:t>
        </w:r>
        <w:r>
          <w:rPr>
            <w:rFonts w:hint="eastAsia"/>
          </w:rPr>
          <w:t>成本只占总执行时间的</w:t>
        </w:r>
        <w:r>
          <w:t>xx-xx%。此外，由于对LLC等资源的争夺，并发版本（-C）的性能要比GraphCPP甚至顺序版本（-S）差得多。因此，简单地修改现有的图处理系统来支持并发任务可能是一个糟糕的选择。</w:t>
        </w:r>
      </w:ins>
    </w:p>
    <w:p w14:paraId="47AA0795" w14:textId="4DB013C2" w:rsidR="00214D09" w:rsidRDefault="00214D09" w:rsidP="000534DF">
      <w:pPr>
        <w:ind w:firstLine="420"/>
        <w:rPr>
          <w:ins w:id="933" w:author="HERO 浩宇" w:date="2023-11-19T19:17:00Z"/>
          <w:rFonts w:hint="eastAsia"/>
        </w:rPr>
      </w:pPr>
      <w:ins w:id="934" w:author="HERO 浩宇" w:date="2023-11-19T19:21:00Z">
        <w:r>
          <w:t>然后我们评估了GraphCPP的横向扩展性。为了实现这一目标，我们首先在单个节点上增加CPU核数来评估GraphCPP在16个PPsP作业上的执行时间。从图x中可以看出，GraphCPP的性能在任何情况下都要好于其他方案，特别是在核数较多的情况下。这是因为GraphCPP的图数据是由并发任务共享的，而其他方案的数据访问成本更高。其次，我们还评估了1、2、4、8节点上不同方案的性能。如图18所示，GraphCPP在8个节点上的性能是单机的xx-xx倍，具有良好的扩展性。此外，GraphCPP的扩展性也要好</w:t>
        </w:r>
        <w:r>
          <w:rPr>
            <w:rFonts w:hint="eastAsia"/>
          </w:rPr>
          <w:t>于</w:t>
        </w:r>
        <w:r>
          <w:t>SGraph，PnP和Tripoline，这是因为数据共享和核心子图索引使得通信成本更低。因此我们相信GraphCPP可以高效地支持实际中的点对点查询应用。</w:t>
        </w:r>
      </w:ins>
    </w:p>
    <w:p w14:paraId="5F15A0D8" w14:textId="091FCF31" w:rsidR="004C537B" w:rsidRDefault="004C537B" w:rsidP="002026A9">
      <w:pPr>
        <w:ind w:firstLine="420"/>
        <w:rPr>
          <w:ins w:id="935" w:author="HERO 浩宇" w:date="2023-11-19T19:15:00Z"/>
        </w:rPr>
        <w:pPrChange w:id="936" w:author="HERO 浩宇" w:date="2023-11-19T19:16:00Z">
          <w:pPr/>
        </w:pPrChange>
      </w:pPr>
      <w:ins w:id="937" w:author="HERO 浩宇" w:date="2023-11-19T19:15:00Z">
        <w:r>
          <w:br w:type="page"/>
        </w:r>
      </w:ins>
    </w:p>
    <w:p w14:paraId="28A071F6" w14:textId="572FC7ED" w:rsidR="00DD5C48" w:rsidRPr="00616675" w:rsidDel="0043443F" w:rsidRDefault="00DD5C48" w:rsidP="000534DF">
      <w:pPr>
        <w:rPr>
          <w:del w:id="938" w:author="HERO 浩宇" w:date="2023-11-19T19:11:00Z"/>
        </w:rPr>
      </w:pPr>
      <w:del w:id="939" w:author="HERO 浩宇" w:date="2023-11-19T19:11:00Z">
        <w:r w:rsidRPr="00616675" w:rsidDel="0043443F">
          <w:lastRenderedPageBreak/>
          <w:delText>Experimental Setup</w:delText>
        </w:r>
        <w:r w:rsidR="00CE7801" w:rsidRPr="00616675" w:rsidDel="0043443F">
          <w:delText xml:space="preserve"> </w:delText>
        </w:r>
      </w:del>
    </w:p>
    <w:p w14:paraId="378B8FA3" w14:textId="2E8FA4B8" w:rsidR="00612306" w:rsidDel="0043443F" w:rsidRDefault="00612306" w:rsidP="007240FC">
      <w:pPr>
        <w:rPr>
          <w:del w:id="940" w:author="HERO 浩宇" w:date="2023-11-19T19:11:00Z"/>
        </w:rPr>
      </w:pPr>
      <w:del w:id="941" w:author="HERO 浩宇" w:date="2023-11-19T19:11:00Z">
        <w:r w:rsidDel="0043443F">
          <w:delText>The experiments were conducted on an 8-node cluster, each machine equipped with 2 Intel Xeon E5-2680 v4 CPUs boasting 14 physical cores, 256 GB memory, and a 35MB LLC. All nodes were interconnected through an Infiniband network with a bandwidth of 300Gbps. The programs were compiled using gcc version 7.5.0, openMPI version 4.1.2, and with openMP enabled.</w:delText>
        </w:r>
      </w:del>
    </w:p>
    <w:p w14:paraId="00122A8C" w14:textId="5E0C7CCB" w:rsidR="00612306" w:rsidDel="0043443F" w:rsidRDefault="00612306" w:rsidP="00EE7F02">
      <w:pPr>
        <w:rPr>
          <w:del w:id="942" w:author="HERO 浩宇" w:date="2023-11-19T19:11:00Z"/>
        </w:rPr>
      </w:pPr>
    </w:p>
    <w:p w14:paraId="53F6F787" w14:textId="5BDBA625" w:rsidR="00612306" w:rsidDel="0043443F" w:rsidRDefault="00612306" w:rsidP="0043443F">
      <w:pPr>
        <w:rPr>
          <w:del w:id="943" w:author="HERO 浩宇" w:date="2023-11-19T19:11:00Z"/>
        </w:rPr>
        <w:pPrChange w:id="944" w:author="HERO 浩宇" w:date="2023-11-19T19:11:00Z">
          <w:pPr/>
        </w:pPrChange>
      </w:pPr>
      <w:del w:id="945" w:author="HERO 浩宇" w:date="2023-11-19T19:11:00Z">
        <w:r w:rsidDel="0043443F">
          <w:delText>Table 2 illustrates the graph datasets employed in our experiments along with their respective properties. Twitter-2010 and Friendster represent social network graphs, while UK-2007-05 and Gsh-2015-host are expansive web-crawl graphs. We utilized five distinct algorithms as benchmarks: Shortest Path (PPsP), Breadth First Search (BFS), Connectivity, Widest Path (PPWP), and Narrowest Path (PPNP). These algorithms are pivotal for pairwise graph queries due to their widespread use, diverse characteristics in data access, and their role in forming complex graph applications such as clustering, classification, and prediction.</w:delText>
        </w:r>
      </w:del>
    </w:p>
    <w:p w14:paraId="4482D880" w14:textId="1481CEB5" w:rsidR="00612306" w:rsidDel="0043443F" w:rsidRDefault="00612306" w:rsidP="0043443F">
      <w:pPr>
        <w:rPr>
          <w:del w:id="946" w:author="HERO 浩宇" w:date="2023-11-19T19:11:00Z"/>
        </w:rPr>
        <w:pPrChange w:id="947" w:author="HERO 浩宇" w:date="2023-11-19T19:11:00Z">
          <w:pPr/>
        </w:pPrChange>
      </w:pPr>
    </w:p>
    <w:p w14:paraId="6AB88189" w14:textId="544D8D88" w:rsidR="00612306" w:rsidDel="0043443F" w:rsidRDefault="00612306" w:rsidP="0043443F">
      <w:pPr>
        <w:rPr>
          <w:del w:id="948" w:author="HERO 浩宇" w:date="2023-11-19T19:11:00Z"/>
        </w:rPr>
        <w:pPrChange w:id="949" w:author="HERO 浩宇" w:date="2023-11-19T19:11:00Z">
          <w:pPr/>
        </w:pPrChange>
      </w:pPr>
      <w:del w:id="950" w:author="HERO 浩宇" w:date="2023-11-19T19:11:00Z">
        <w:r w:rsidDel="0043443F">
          <w:delText>For performance evaluation, we sequentially or concurrently submitted PPsP, BFS, PPWP, and PPNP until a specific number of jobs were generated. Despite the possibility of these jobs being of the same graph algorithm, we randomly set parameters for each job. For instance, root vertices are randomly chosen for BFS and PPsP jobs. In concurrent submissions, time intervals between consecutive submissions follow a Poisson distribution with a default λ value of 16. All benchmarks were executed 10 times, and the experimental results are reported as average values.</w:delText>
        </w:r>
      </w:del>
    </w:p>
    <w:p w14:paraId="434E5935" w14:textId="3E3B767E" w:rsidR="00612306" w:rsidDel="0043443F" w:rsidRDefault="00612306" w:rsidP="0043443F">
      <w:pPr>
        <w:rPr>
          <w:del w:id="951" w:author="HERO 浩宇" w:date="2023-11-19T19:11:00Z"/>
        </w:rPr>
        <w:pPrChange w:id="952" w:author="HERO 浩宇" w:date="2023-11-19T19:11:00Z">
          <w:pPr/>
        </w:pPrChange>
      </w:pPr>
    </w:p>
    <w:p w14:paraId="59871DF2" w14:textId="30DCCC5A" w:rsidR="00AA5DA6" w:rsidDel="0043443F" w:rsidRDefault="00612306" w:rsidP="0043443F">
      <w:pPr>
        <w:rPr>
          <w:del w:id="953" w:author="HERO 浩宇" w:date="2023-11-19T19:11:00Z"/>
        </w:rPr>
        <w:pPrChange w:id="954" w:author="HERO 浩宇" w:date="2023-11-19T19:11:00Z">
          <w:pPr/>
        </w:pPrChange>
      </w:pPr>
      <w:del w:id="955" w:author="HERO 浩宇" w:date="2023-11-19T19:11:00Z">
        <w:r w:rsidDel="0043443F">
          <w:delText>To assess GraphCPP's query performance, we compared it with PnP, Tripoline, and SGraph. Since none of these systems are open source, we re-implemented their mechanisms based on the Gemini distributed graph processing framework. Given that none of these three systems directly support concurrent operations, we made modifications to enable concurrent handling of multiple jobs. Finally, we compared the performance with two different modes of systems: SGraph-S, SGraph-C, PnP-S, PnP-C, Tripoline-S, and Tripoline-C. In systems with the "-S" suffix, jobs are handled sequentially, while in those with the "-C" suffix, jobs are handled concurrently, with the operating system managing concurrent jobs.</w:delText>
        </w:r>
      </w:del>
    </w:p>
    <w:p w14:paraId="7934D916" w14:textId="6FCAEACF" w:rsidR="00AA5DA6" w:rsidDel="0043443F" w:rsidRDefault="00AA5DA6" w:rsidP="0043443F">
      <w:pPr>
        <w:rPr>
          <w:del w:id="956" w:author="HERO 浩宇" w:date="2023-11-19T19:11:00Z"/>
          <w:color w:val="345A8A"/>
          <w:kern w:val="44"/>
        </w:rPr>
        <w:pPrChange w:id="957" w:author="HERO 浩宇" w:date="2023-11-19T19:11:00Z">
          <w:pPr>
            <w:widowControl/>
            <w:jc w:val="left"/>
          </w:pPr>
        </w:pPrChange>
      </w:pPr>
      <w:del w:id="958" w:author="HERO 浩宇" w:date="2023-11-19T19:11:00Z">
        <w:r w:rsidDel="0043443F">
          <w:br w:type="page"/>
        </w:r>
      </w:del>
    </w:p>
    <w:p w14:paraId="0F8B4838" w14:textId="2F94C420" w:rsidR="00054387" w:rsidRDefault="00054387" w:rsidP="000534DF">
      <w:pPr>
        <w:pStyle w:val="a8"/>
      </w:pPr>
      <w:bookmarkStart w:id="959" w:name="_Toc149671653"/>
      <w:r>
        <w:rPr>
          <w:rFonts w:hint="eastAsia"/>
        </w:rPr>
        <w:t>相关工作</w:t>
      </w:r>
      <w:bookmarkEnd w:id="959"/>
    </w:p>
    <w:p w14:paraId="06EE9B73" w14:textId="64DE686B" w:rsidR="006A5973" w:rsidRPr="000534DF" w:rsidRDefault="00B56AC2" w:rsidP="006A5973">
      <w:pPr>
        <w:ind w:firstLine="420"/>
        <w:rPr>
          <w:ins w:id="960" w:author="HERO 浩宇" w:date="2023-11-18T18:40:00Z"/>
          <w:bCs/>
        </w:rPr>
        <w:pPrChange w:id="961" w:author="HERO 浩宇" w:date="2023-11-18T18:40:00Z">
          <w:pPr>
            <w:pStyle w:val="ae"/>
          </w:pPr>
        </w:pPrChange>
      </w:pPr>
      <w:ins w:id="962" w:author="HERO 浩宇" w:date="2023-11-17T10:02:00Z">
        <w:r>
          <w:rPr>
            <w:rFonts w:hint="eastAsia"/>
            <w:b/>
          </w:rPr>
          <w:t>图计算系统</w:t>
        </w:r>
      </w:ins>
      <w:ins w:id="963" w:author="HERO 浩宇" w:date="2023-11-18T18:38:00Z">
        <w:r w:rsidR="009C4E36" w:rsidRPr="000534DF">
          <w:rPr>
            <w:rFonts w:hint="eastAsia"/>
            <w:bCs/>
          </w:rPr>
          <w:t>。</w:t>
        </w:r>
        <w:r w:rsidR="009C4E36" w:rsidRPr="009C4E36">
          <w:rPr>
            <w:rFonts w:hint="eastAsia"/>
            <w:bCs/>
          </w:rPr>
          <w:t>随着图计算逐渐成为研究热点，有越来越多不同类型的图计算系统被提出。</w:t>
        </w:r>
        <w:r w:rsidR="009C4E36" w:rsidRPr="009C4E36">
          <w:rPr>
            <w:bCs/>
          </w:rPr>
          <w:t>1）单机内存图计算系统：Ligra[x]通过push和pull计算模式的切换，加快图计算特别是图遍历算法的收敛。KickStarter[x]和GraphBolt[x]实现了对流式图的增量处理。DiGraph[x]提出一种GPU上的高效的迭代有向图处理系统。LCCG[x]、DepGraph[x]和TDGraph[x]利用拓扑感知执行方法，减少了图计算的冗余计算和数据访问成本。2）单机核外图计算系统：GraphChi[x]和X-Stream[x]</w:t>
        </w:r>
        <w:r w:rsidR="009C4E36" w:rsidRPr="009C4E36">
          <w:rPr>
            <w:rFonts w:hint="eastAsia"/>
            <w:bCs/>
          </w:rPr>
          <w:t>通过顺序访问存储实现高效的核外图形处理。</w:t>
        </w:r>
        <w:r w:rsidR="009C4E36" w:rsidRPr="009C4E36">
          <w:rPr>
            <w:bCs/>
          </w:rPr>
          <w:t>FlashGraph[x]采用半外部内存图形引擎，实现高IOPS和并行性。GridGraph[x]提高了局域性并减少了I/O操作。 DGraph[x]通过更快的状态传播加速图处理。GraphM[x]采用数据共享的思想，优化并发系统的吞吐量。3）分布式图计算系统。Pregel[x]提出BSP计算模型，在性能，可扩展性和容错方面满足了具有billions规模的边的图的处理。PowerGraph[x]提出了基于“顶点切割”（vertex-cut）的图划分思想，有效地减少了通</w:t>
        </w:r>
        <w:r w:rsidR="009C4E36" w:rsidRPr="009C4E36">
          <w:rPr>
            <w:rFonts w:hint="eastAsia"/>
            <w:bCs/>
          </w:rPr>
          <w:t>信量以及由度数较高顶点导致的负载不均衡。</w:t>
        </w:r>
        <w:r w:rsidR="009C4E36" w:rsidRPr="009C4E36">
          <w:rPr>
            <w:bCs/>
          </w:rPr>
          <w:t>PowerLyra[x]混合计算模型，针对高度顶点和低度顶点采用不同计算策略。Gemini[x]提出了一个双模式计算引擎，在确保性能的前提下实现了可扩展性。CGraph[x]使用以数据为中心的LTP（load-trigger-pushing）模型，利用并发任务之间的时间/空间相似性，降低了分布式系统的开销。上述工作都针对通用图算法而设计，然而由于点对点查询算法只关注特定顶点对之间的图关系，它和通用图算法有着显著不同。最直观地一点，点对点查询算法可以通过剪枝策略极大地提</w:t>
        </w:r>
        <w:r w:rsidR="009C4E36" w:rsidRPr="009C4E36">
          <w:rPr>
            <w:rFonts w:hint="eastAsia"/>
            <w:bCs/>
          </w:rPr>
          <w:t>高执行效率，然而通用的图计算系统却并不支持。</w:t>
        </w:r>
      </w:ins>
      <w:ins w:id="964" w:author="HERO 浩宇" w:date="2023-11-18T18:39:00Z">
        <w:r w:rsidR="006A5973">
          <w:rPr>
            <w:bCs/>
          </w:rPr>
          <w:br w:type="column"/>
        </w:r>
      </w:ins>
      <w:ins w:id="965" w:author="HERO 浩宇" w:date="2023-11-18T18:40:00Z">
        <w:r w:rsidR="006A5973" w:rsidRPr="006A5973">
          <w:rPr>
            <w:rStyle w:val="af"/>
            <w:rFonts w:hint="eastAsia"/>
            <w:rPrChange w:id="966" w:author="HERO 浩宇" w:date="2023-11-18T18:40:00Z">
              <w:rPr>
                <w:rFonts w:hint="eastAsia"/>
              </w:rPr>
            </w:rPrChange>
          </w:rPr>
          <w:t>R</w:t>
        </w:r>
        <w:r w:rsidR="006A5973" w:rsidRPr="006A5973">
          <w:rPr>
            <w:rStyle w:val="af"/>
            <w:rPrChange w:id="967" w:author="HERO 浩宇" w:date="2023-11-18T18:40:00Z">
              <w:rPr/>
            </w:rPrChange>
          </w:rPr>
          <w:t>ELATED WORK</w:t>
        </w:r>
      </w:ins>
    </w:p>
    <w:p w14:paraId="0ACE4FB7" w14:textId="77777777" w:rsidR="006A5973" w:rsidRPr="002F34A1" w:rsidRDefault="006A5973" w:rsidP="006A5973">
      <w:pPr>
        <w:ind w:firstLine="420"/>
        <w:rPr>
          <w:ins w:id="968" w:author="HERO 浩宇" w:date="2023-11-18T18:40:00Z"/>
          <w:sz w:val="18"/>
          <w:szCs w:val="18"/>
        </w:rPr>
      </w:pPr>
      <w:ins w:id="969" w:author="HERO 浩宇" w:date="2023-11-18T18:40:00Z">
        <w:r w:rsidRPr="002F34A1">
          <w:rPr>
            <w:b/>
            <w:sz w:val="18"/>
            <w:szCs w:val="18"/>
          </w:rPr>
          <w:t>Point-to-Point Queries:</w:t>
        </w:r>
        <w:r w:rsidRPr="002F34A1">
          <w:rPr>
            <w:sz w:val="18"/>
            <w:szCs w:val="18"/>
          </w:rPr>
          <w:t xml:space="preserve"> Existing work has conducted extensive research on point-to-point queries. For instance, </w:t>
        </w:r>
        <w:r w:rsidRPr="002F34A1">
          <w:rPr>
            <w:rFonts w:ascii="Cambria Math" w:hAnsi="Cambria Math" w:cs="Cambria Math"/>
            <w:sz w:val="18"/>
            <w:szCs w:val="18"/>
          </w:rPr>
          <w:t>𝐻𝑢𝑏</w:t>
        </w:r>
        <w:r w:rsidRPr="002F34A1">
          <w:rPr>
            <w:sz w:val="18"/>
            <w:szCs w:val="18"/>
          </w:rPr>
          <w:t xml:space="preserve">2 [x] proposed a hub-centric specialized accelerator, which contends that vertices with a large number of connections, i.e., hubs, expand the search space, making shortest path calculations exceptionally challenging. It introduced the hub-Network concept to confine the search scope of hub nodes. The online pruning of hub search process was achieved using the hub2-Labeling method. However, due to </w:t>
        </w:r>
        <w:r w:rsidRPr="002F34A1">
          <w:rPr>
            <w:rFonts w:ascii="Cambria Math" w:hAnsi="Cambria Math" w:cs="Cambria Math"/>
            <w:sz w:val="18"/>
            <w:szCs w:val="18"/>
          </w:rPr>
          <w:t>𝐻𝑢𝑏</w:t>
        </w:r>
        <w:r w:rsidRPr="002F34A1">
          <w:rPr>
            <w:sz w:val="18"/>
            <w:szCs w:val="18"/>
          </w:rPr>
          <w:t>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SGraph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t>
        </w:r>
      </w:ins>
    </w:p>
    <w:p w14:paraId="0773F79B" w14:textId="27D4D727" w:rsidR="006A5973" w:rsidRDefault="006A5973" w:rsidP="006A5973">
      <w:pPr>
        <w:rPr>
          <w:ins w:id="970" w:author="HERO 浩宇" w:date="2023-11-18T18:39:00Z"/>
          <w:rFonts w:hint="eastAsia"/>
          <w:bCs/>
        </w:rPr>
        <w:pPrChange w:id="971" w:author="HERO 浩宇" w:date="2023-11-18T18:40:00Z">
          <w:pPr>
            <w:ind w:firstLine="420"/>
          </w:pPr>
        </w:pPrChange>
      </w:pPr>
      <w:ins w:id="972" w:author="HERO 浩宇" w:date="2023-11-18T18:40:00Z">
        <w:r w:rsidRPr="002F34A1">
          <w:rPr>
            <w:b/>
            <w:sz w:val="18"/>
            <w:szCs w:val="18"/>
          </w:rPr>
          <w:t>Concurrent Graph Computing:</w:t>
        </w:r>
        <w:r w:rsidRPr="002F34A1">
          <w:rPr>
            <w:sz w:val="18"/>
            <w:szCs w:val="18"/>
          </w:rPr>
          <w:t xml:space="preserve">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t>
        </w:r>
        <w:r w:rsidRPr="00452A9B">
          <w:rPr>
            <w:sz w:val="18"/>
            <w:szCs w:val="18"/>
          </w:rPr>
          <w: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t>
        </w:r>
      </w:ins>
    </w:p>
    <w:p w14:paraId="00164949" w14:textId="3860454F" w:rsidR="006A5973" w:rsidRDefault="006A5973" w:rsidP="00A04626">
      <w:pPr>
        <w:ind w:firstLine="420"/>
        <w:rPr>
          <w:ins w:id="973" w:author="HERO 浩宇" w:date="2023-11-18T18:39:00Z"/>
          <w:bCs/>
        </w:rPr>
      </w:pPr>
      <w:ins w:id="974" w:author="HERO 浩宇" w:date="2023-11-18T18:39:00Z">
        <w:r>
          <w:rPr>
            <w:bCs/>
          </w:rPr>
          <w:br w:type="page"/>
        </w:r>
      </w:ins>
    </w:p>
    <w:p w14:paraId="448CA4D9" w14:textId="61EF8027" w:rsidR="004E157C" w:rsidRDefault="0076683C" w:rsidP="00A04626">
      <w:pPr>
        <w:ind w:firstLine="420"/>
      </w:pPr>
      <w:r w:rsidRPr="0003438B">
        <w:rPr>
          <w:rFonts w:hint="eastAsia"/>
          <w:b/>
        </w:rPr>
        <w:lastRenderedPageBreak/>
        <w:t>点对点查询</w:t>
      </w:r>
      <w:r w:rsidR="0073092E">
        <w:rPr>
          <w:rFonts w:hint="eastAsia"/>
        </w:rPr>
        <w:t>。</w:t>
      </w:r>
      <w:ins w:id="975" w:author="HERO 浩宇" w:date="2023-11-18T18:39:00Z">
        <w:r w:rsidR="009C4E36" w:rsidRPr="009C4E36">
          <w:rPr>
            <w:rFonts w:hint="eastAsia"/>
          </w:rPr>
          <w:t>现有工作对点对点查询做出了许多研究，硬件方面，</w:t>
        </w:r>
        <w:r w:rsidR="009C4E36" w:rsidRPr="009C4E36">
          <w:rPr>
            <w:rFonts w:ascii="Cambria Math" w:hAnsi="Cambria Math" w:cs="Cambria Math"/>
          </w:rPr>
          <w:t>𝐻𝑢𝑏</w:t>
        </w:r>
        <w:r w:rsidR="009C4E36" w:rsidRPr="009C4E36">
          <w:t>2 [x]提出了一种以高度顶点为中心的专用加速器，通过限制高度顶点的搜索范围以及对搜索过程剪枝来加速PPSP过程。软件方面，Quegel[x]走索引路线，通过在图加载时构建分布式图的静态索引，来提高查询的相应速度。PnP[x]走剪枝路线，通过一个通用的剪枝策略，减少点对点查询的过程中的冗余访问和冗余计算。Tripoline[x]同时结合索引和剪枝，利用三角不等式原理实现了无需先验知识的查询的增量评估。SGraph[x]进一步优化剪枝策略，利用基于上界</w:t>
        </w:r>
        <w:r w:rsidR="009C4E36" w:rsidRPr="009C4E36">
          <w:rPr>
            <w:rFonts w:hint="eastAsia"/>
          </w:rPr>
          <w:t>和下界的剪枝策略，实现了在大型图上以亚秒级的延迟查询不断变化的数据。上述工作专注于通过剪枝和索引等机制优化单次点对点查询的速度，忽略了大规模并发查询的严重负载。</w:t>
        </w:r>
      </w:ins>
      <w:del w:id="976" w:author="HERO 浩宇" w:date="2023-11-18T18:39:00Z">
        <w:r w:rsidR="00602603" w:rsidDel="009C4E36">
          <w:rPr>
            <w:rFonts w:hint="eastAsia"/>
          </w:rPr>
          <w:delText>现有工作对点对点查询做出了许多研究，如</w:delText>
        </w:r>
        <w:r w:rsidR="00602603" w:rsidRPr="00602603" w:rsidDel="009C4E36">
          <w:rPr>
            <w:rFonts w:ascii="Cambria Math" w:hAnsi="Cambria Math" w:cs="Cambria Math"/>
          </w:rPr>
          <w:delText>𝐻𝑢𝑏</w:delText>
        </w:r>
        <w:r w:rsidR="00602603" w:rsidRPr="00602603" w:rsidDel="009C4E36">
          <w:delText>2 [</w:delText>
        </w:r>
        <w:r w:rsidR="00602603" w:rsidDel="009C4E36">
          <w:rPr>
            <w:rFonts w:hint="eastAsia"/>
          </w:rPr>
          <w:delText>x</w:delText>
        </w:r>
        <w:r w:rsidR="00602603" w:rsidRPr="00602603" w:rsidDel="009C4E36">
          <w:delText>]提出了一种</w:delText>
        </w:r>
        <w:r w:rsidR="00602603" w:rsidDel="009C4E36">
          <w:rPr>
            <w:rFonts w:hint="eastAsia"/>
          </w:rPr>
          <w:delText>以</w:delText>
        </w:r>
        <w:r w:rsidR="00BC5775" w:rsidDel="009C4E36">
          <w:rPr>
            <w:rFonts w:hint="eastAsia"/>
          </w:rPr>
          <w:delText>hub</w:delText>
        </w:r>
        <w:r w:rsidR="00602603" w:rsidDel="009C4E36">
          <w:rPr>
            <w:rFonts w:hint="eastAsia"/>
          </w:rPr>
          <w:delText>为中心的</w:delText>
        </w:r>
        <w:r w:rsidR="0003438B" w:rsidDel="009C4E36">
          <w:rPr>
            <w:rFonts w:hint="eastAsia"/>
          </w:rPr>
          <w:delText>专用</w:delText>
        </w:r>
        <w:r w:rsidR="00602603" w:rsidDel="009C4E36">
          <w:rPr>
            <w:rFonts w:hint="eastAsia"/>
          </w:rPr>
          <w:delText>加速器，它认为</w:delText>
        </w:r>
        <w:r w:rsidR="00602603" w:rsidRPr="00602603" w:rsidDel="009C4E36">
          <w:rPr>
            <w:rFonts w:hint="eastAsia"/>
          </w:rPr>
          <w:delText>具有大量连接的顶点</w:delText>
        </w:r>
        <w:r w:rsidR="00602603" w:rsidDel="009C4E36">
          <w:rPr>
            <w:rFonts w:hint="eastAsia"/>
          </w:rPr>
          <w:delText>，即</w:delText>
        </w:r>
        <w:r w:rsidR="00BC5775" w:rsidDel="009C4E36">
          <w:rPr>
            <w:rFonts w:hint="eastAsia"/>
          </w:rPr>
          <w:delText>hub</w:delText>
        </w:r>
        <w:r w:rsidR="00602603" w:rsidRPr="00602603" w:rsidDel="009C4E36">
          <w:rPr>
            <w:rFonts w:hint="eastAsia"/>
          </w:rPr>
          <w:delText>，扩大了搜索空间，使</w:delText>
        </w:r>
        <w:r w:rsidR="00554900" w:rsidDel="009C4E36">
          <w:rPr>
            <w:rFonts w:hint="eastAsia"/>
          </w:rPr>
          <w:delText>最佳</w:delText>
        </w:r>
        <w:r w:rsidR="00602603" w:rsidRPr="00602603" w:rsidDel="009C4E36">
          <w:rPr>
            <w:rFonts w:hint="eastAsia"/>
          </w:rPr>
          <w:delText>路径计算变得异常困难。</w:delText>
        </w:r>
        <w:r w:rsidR="0003438B" w:rsidDel="009C4E36">
          <w:rPr>
            <w:rFonts w:hint="eastAsia"/>
          </w:rPr>
          <w:delText>它提出了</w:delText>
        </w:r>
        <w:r w:rsidR="00BC5775" w:rsidDel="009C4E36">
          <w:delText>hub</w:delText>
        </w:r>
        <w:r w:rsidR="0003438B" w:rsidRPr="0003438B" w:rsidDel="009C4E36">
          <w:delText>-Network</w:delText>
        </w:r>
        <w:r w:rsidR="0003438B" w:rsidDel="009C4E36">
          <w:rPr>
            <w:rFonts w:hint="eastAsia"/>
          </w:rPr>
          <w:delText>概念，以限制</w:delText>
        </w:r>
        <w:r w:rsidR="00BC5775" w:rsidDel="009C4E36">
          <w:rPr>
            <w:rFonts w:hint="eastAsia"/>
          </w:rPr>
          <w:delText>hub</w:delText>
        </w:r>
        <w:r w:rsidR="00FD6B1C" w:rsidDel="009C4E36">
          <w:rPr>
            <w:rFonts w:hint="eastAsia"/>
          </w:rPr>
          <w:delText>顶点</w:delText>
        </w:r>
        <w:r w:rsidR="0003438B" w:rsidDel="009C4E36">
          <w:rPr>
            <w:rFonts w:hint="eastAsia"/>
          </w:rPr>
          <w:delText>的搜索范围。并使用</w:delText>
        </w:r>
        <w:r w:rsidR="00BC5775" w:rsidDel="009C4E36">
          <w:delText>hub</w:delText>
        </w:r>
        <w:r w:rsidR="0003438B" w:rsidRPr="0003438B" w:rsidDel="009C4E36">
          <w:delText>2-Labeling方法</w:delText>
        </w:r>
        <w:r w:rsidR="0003438B" w:rsidDel="009C4E36">
          <w:rPr>
            <w:rFonts w:hint="eastAsia"/>
          </w:rPr>
          <w:delText>来对</w:delText>
        </w:r>
        <w:r w:rsidR="00BC5775" w:rsidDel="009C4E36">
          <w:rPr>
            <w:rFonts w:hint="eastAsia"/>
          </w:rPr>
          <w:delText>hub</w:delText>
        </w:r>
        <w:r w:rsidR="0003438B" w:rsidDel="009C4E36">
          <w:rPr>
            <w:rFonts w:hint="eastAsia"/>
          </w:rPr>
          <w:delText>搜索过程进行在线剪枝</w:delText>
        </w:r>
        <w:r w:rsidR="001005C9" w:rsidDel="009C4E36">
          <w:rPr>
            <w:rFonts w:hint="eastAsia"/>
          </w:rPr>
          <w:delText>。但是由于</w:delText>
        </w:r>
        <w:r w:rsidR="001005C9" w:rsidRPr="00602603" w:rsidDel="009C4E36">
          <w:rPr>
            <w:rFonts w:ascii="Cambria Math" w:hAnsi="Cambria Math" w:cs="Cambria Math"/>
          </w:rPr>
          <w:delText>𝐻𝑢𝑏</w:delText>
        </w:r>
        <w:r w:rsidR="001005C9" w:rsidRPr="00602603" w:rsidDel="009C4E36">
          <w:delText>2</w:delText>
        </w:r>
        <w:r w:rsidR="001005C9" w:rsidDel="009C4E36">
          <w:rPr>
            <w:rFonts w:hint="eastAsia"/>
          </w:rPr>
          <w:delText>定位</w:delText>
        </w:r>
        <w:r w:rsidR="00F27A0D" w:rsidDel="009C4E36">
          <w:rPr>
            <w:rFonts w:hint="eastAsia"/>
          </w:rPr>
          <w:delText>是</w:delText>
        </w:r>
        <w:r w:rsidR="001005C9" w:rsidDel="009C4E36">
          <w:rPr>
            <w:rFonts w:hint="eastAsia"/>
          </w:rPr>
          <w:delText>专用加速器，它的通用性较差。PnP观察点对点查询的遍历过程，提出了基于上界的剪枝策略，减少了不必要的顶点遍历，为点对点查询的研究提供了新的思路。</w:delText>
        </w:r>
        <w:r w:rsidR="001005C9" w:rsidRPr="001005C9" w:rsidDel="009C4E36">
          <w:delText>Tripolin</w:delText>
        </w:r>
        <w:r w:rsidR="001005C9" w:rsidDel="009C4E36">
          <w:delText>e</w:delText>
        </w:r>
        <w:r w:rsidR="001005C9" w:rsidDel="009C4E36">
          <w:rPr>
            <w:rFonts w:hint="eastAsia"/>
          </w:rPr>
          <w:delText>通过</w:delText>
        </w:r>
        <w:r w:rsidR="001005C9" w:rsidRPr="001005C9" w:rsidDel="009C4E36">
          <w:rPr>
            <w:rFonts w:hint="eastAsia"/>
          </w:rPr>
          <w:delText>日常维护一些“</w:delText>
        </w:r>
        <w:r w:rsidR="00D45D31" w:rsidDel="009C4E36">
          <w:rPr>
            <w:rFonts w:hint="eastAsia"/>
          </w:rPr>
          <w:delText>索引顶点</w:delText>
        </w:r>
        <w:r w:rsidR="001005C9" w:rsidRPr="001005C9" w:rsidDel="009C4E36">
          <w:rPr>
            <w:rFonts w:hint="eastAsia"/>
          </w:rPr>
          <w:delText>”</w:delText>
        </w:r>
        <w:r w:rsidR="001005C9" w:rsidDel="009C4E36">
          <w:rPr>
            <w:rFonts w:hint="eastAsia"/>
          </w:rPr>
          <w:delText>，以</w:delText>
        </w:r>
        <w:r w:rsidR="00D45D31" w:rsidDel="009C4E36">
          <w:rPr>
            <w:rFonts w:hint="eastAsia"/>
          </w:rPr>
          <w:delText>索引顶点</w:delText>
        </w:r>
        <w:r w:rsidR="001005C9" w:rsidRPr="001005C9" w:rsidDel="009C4E36">
          <w:rPr>
            <w:rFonts w:hint="eastAsia"/>
          </w:rPr>
          <w:delText>为“中介”</w:delText>
        </w:r>
        <w:r w:rsidR="001005C9" w:rsidDel="009C4E36">
          <w:rPr>
            <w:rFonts w:hint="eastAsia"/>
          </w:rPr>
          <w:delText>，推导两点之间</w:delText>
        </w:r>
        <w:r w:rsidR="001005C9" w:rsidRPr="001005C9" w:rsidDel="009C4E36">
          <w:rPr>
            <w:rFonts w:hint="eastAsia"/>
          </w:rPr>
          <w:delText>近似的”上界“，这样实现了</w:delText>
        </w:r>
        <w:r w:rsidR="00F27A0D" w:rsidDel="009C4E36">
          <w:rPr>
            <w:rFonts w:hint="eastAsia"/>
          </w:rPr>
          <w:delText>无需“</w:delText>
        </w:r>
        <w:r w:rsidR="001005C9" w:rsidRPr="001005C9" w:rsidDel="009C4E36">
          <w:rPr>
            <w:rFonts w:hint="eastAsia"/>
          </w:rPr>
          <w:delText>先验知识</w:delText>
        </w:r>
        <w:r w:rsidR="00F27A0D" w:rsidDel="009C4E36">
          <w:rPr>
            <w:rFonts w:hint="eastAsia"/>
          </w:rPr>
          <w:delText>”</w:delText>
        </w:r>
        <w:r w:rsidR="001005C9" w:rsidRPr="001005C9" w:rsidDel="009C4E36">
          <w:rPr>
            <w:rFonts w:hint="eastAsia"/>
          </w:rPr>
          <w:delText>的上界查询</w:delText>
        </w:r>
        <w:r w:rsidR="001005C9" w:rsidDel="009C4E36">
          <w:rPr>
            <w:rFonts w:hint="eastAsia"/>
          </w:rPr>
          <w:delText>。</w:delText>
        </w:r>
        <w:r w:rsidR="00737088" w:rsidDel="009C4E36">
          <w:delText>SGraph</w:delText>
        </w:r>
        <w:r w:rsidR="001005C9" w:rsidDel="009C4E36">
          <w:rPr>
            <w:rFonts w:hint="eastAsia"/>
          </w:rPr>
          <w:delText>在前两者的基础上进一步发展，</w:delText>
        </w:r>
        <w:r w:rsidR="003756E9" w:rsidDel="009C4E36">
          <w:rPr>
            <w:rFonts w:hint="eastAsia"/>
          </w:rPr>
          <w:delText>利用图上的三角不等式原理提出了基于上界和下界的剪枝策略，实现了亚秒级的图上点对点查询。但是这些系统都专注于优化单次点对点查询的速度，忽略了大规模并发查询的严重负载。</w:delText>
        </w:r>
      </w:del>
    </w:p>
    <w:p w14:paraId="6C1B0CF0" w14:textId="432E36A6" w:rsidR="0076628E" w:rsidRDefault="0076628E" w:rsidP="0076628E">
      <w:pPr>
        <w:ind w:firstLine="420"/>
        <w:rPr>
          <w:ins w:id="977" w:author="HERO 浩宇" w:date="2023-11-16T19:33:00Z"/>
        </w:rPr>
      </w:pPr>
      <w:r w:rsidRPr="003756E9">
        <w:rPr>
          <w:rFonts w:hint="eastAsia"/>
          <w:b/>
        </w:rPr>
        <w:t>并发图计算</w:t>
      </w:r>
      <w:r>
        <w:rPr>
          <w:rFonts w:hint="eastAsia"/>
        </w:rPr>
        <w:t>。</w:t>
      </w:r>
      <w:ins w:id="978" w:author="HERO 浩宇" w:date="2023-11-18T18:39:00Z">
        <w:r w:rsidR="009C4E36" w:rsidRPr="009C4E36">
          <w:rPr>
            <w:rFonts w:hint="eastAsia"/>
          </w:rPr>
          <w:t>许多图计算系统都对并发图计算进行了研究。例如对于单机内存图处理系统。</w:t>
        </w:r>
        <w:r w:rsidR="009C4E36" w:rsidRPr="009C4E36">
          <w:t>Congra[x]通过离线分析查询任务的内存带宽消耗和原子操作特征，在不因资源争用而阻塞查询的前提下动态调度任务，以获得更好的系统吞吐量和资源效率。Krill[x]提出了一种SAP模型，将图结构、算法和属性解耦。利用属性缓冲区轻松地写入和管理属性数据，利用图核融合技术将所有作业作为一个整体，来减少内存访问。ForkGraph[x]提出了一个高效的缓冲区执行模型，来实现并发任务的的数据共享，并且采用基于让步的调度策略加速了整体执行速度。对于单</w:t>
        </w:r>
        <w:r w:rsidR="009C4E36" w:rsidRPr="009C4E36">
          <w:rPr>
            <w:rFonts w:hint="eastAsia"/>
          </w:rPr>
          <w:t>机核外图计算系统。</w:t>
        </w:r>
        <w:r w:rsidR="009C4E36" w:rsidRPr="009C4E36">
          <w:t>GraphM[x]提出利用并发任务的时间和空间局部性实现并发图计算的数据共享。对于分布式图计算系统。Seraph[x]提出将图结构数据与任务特定数据解耦，以允许并发任务共享公共图结构数据。MultiLyra[x]和BEAD[x]通过图共享和边界共享，分摊集群中计算节点之间的通信成本，从而支持高效的批处理查询评估。CGraph[x]是GraphM[x]的分布式版本。上述方案专注于对并发任务的数据访问进行共享优化，忽略了并发任务之间的计算优化，且没有针对点对点查询进行专门优化。</w:t>
        </w:r>
      </w:ins>
      <w:del w:id="979" w:author="HERO 浩宇" w:date="2023-11-18T18:39:00Z">
        <w:r w:rsidDel="009C4E36">
          <w:rPr>
            <w:rFonts w:hint="eastAsia"/>
          </w:rPr>
          <w:delText>许多图计算系统都对并发计算进行了研究，GraphM指出并发图计算任务之间存在的“数据访问相似性”，并提出了一种以数据为中心的调度策略，实现多任务之间的数据共享，提高了并发图计算的吞吐量。但是Gra</w:delText>
        </w:r>
        <w:r w:rsidDel="009C4E36">
          <w:delText>phM</w:delText>
        </w:r>
        <w:r w:rsidDel="009C4E36">
          <w:rPr>
            <w:rFonts w:hint="eastAsia"/>
          </w:rPr>
          <w:delText>是单机核外图计算系统，采用BSP计算模型，并且只适用于静态图。在此基础上，</w:delText>
        </w:r>
        <w:r w:rsidDel="009C4E36">
          <w:delText>CGraph[x]</w:delText>
        </w:r>
        <w:r w:rsidDel="009C4E36">
          <w:rPr>
            <w:rFonts w:hint="eastAsia"/>
          </w:rPr>
          <w:delText>进一步将应用场景扩展到分布式系统上的动态图计算，并针对分布式场景优化了通信机制和负载均衡策略，但是他和GraphM一样都是核外系统，即使可以通过调度策略将磁盘访问的开销分摊到不同子图，依然不适合并发查询的高负载场景。</w:delText>
        </w:r>
        <w:r w:rsidDel="009C4E36">
          <w:delText>ForkGraph</w:delText>
        </w:r>
        <w:r w:rsidDel="009C4E36">
          <w:rPr>
            <w:rFonts w:hint="eastAsia"/>
          </w:rPr>
          <w:delText>实现了在内存中进行高效地并发图处理，并且采用了基于让步的调度策略，每轮迭代仅处理部分数据，加速了整体执行速度。但是他是一个单机内存系统，并且没有为点对点查询进行优化，不适合在海量数据上执行并发点对点查询任务。</w:delText>
        </w:r>
      </w:del>
    </w:p>
    <w:p w14:paraId="7E24E945" w14:textId="77777777" w:rsidR="006E638A" w:rsidRDefault="006E638A" w:rsidP="0076628E">
      <w:pPr>
        <w:ind w:firstLine="420"/>
        <w:rPr>
          <w:rFonts w:hint="eastAsia"/>
        </w:rPr>
      </w:pPr>
    </w:p>
    <w:p w14:paraId="28CD3583" w14:textId="43B14729" w:rsidR="0076683C" w:rsidDel="006A5973" w:rsidRDefault="001767EE" w:rsidP="006A5973">
      <w:pPr>
        <w:pStyle w:val="ae"/>
        <w:rPr>
          <w:del w:id="980" w:author="HERO 浩宇" w:date="2023-11-18T18:39:00Z"/>
        </w:rPr>
        <w:pPrChange w:id="981" w:author="HERO 浩宇" w:date="2023-11-18T18:39:00Z">
          <w:pPr>
            <w:pStyle w:val="ae"/>
          </w:pPr>
        </w:pPrChange>
      </w:pPr>
      <w:r>
        <w:br w:type="column"/>
      </w:r>
      <w:ins w:id="982" w:author="HERO 浩宇" w:date="2023-11-18T18:39:00Z">
        <w:r w:rsidR="006A5973" w:rsidDel="006A5973">
          <w:rPr>
            <w:rFonts w:hint="eastAsia"/>
          </w:rPr>
          <w:t xml:space="preserve"> </w:t>
        </w:r>
      </w:ins>
      <w:del w:id="983" w:author="HERO 浩宇" w:date="2023-11-18T18:39:00Z">
        <w:r w:rsidR="00054387" w:rsidDel="006A5973">
          <w:rPr>
            <w:rFonts w:hint="eastAsia"/>
          </w:rPr>
          <w:delText>R</w:delText>
        </w:r>
        <w:r w:rsidR="00054387" w:rsidDel="006A5973">
          <w:delText>ELATED WORK</w:delText>
        </w:r>
      </w:del>
    </w:p>
    <w:p w14:paraId="36916512" w14:textId="5C619BEC" w:rsidR="006F427E" w:rsidRPr="002F34A1" w:rsidDel="006A5973" w:rsidRDefault="006F427E" w:rsidP="006A5973">
      <w:pPr>
        <w:pStyle w:val="ae"/>
        <w:rPr>
          <w:del w:id="984" w:author="HERO 浩宇" w:date="2023-11-18T18:39:00Z"/>
          <w:sz w:val="18"/>
          <w:szCs w:val="18"/>
        </w:rPr>
        <w:pPrChange w:id="985" w:author="HERO 浩宇" w:date="2023-11-18T18:39:00Z">
          <w:pPr>
            <w:ind w:firstLine="420"/>
          </w:pPr>
        </w:pPrChange>
      </w:pPr>
      <w:del w:id="986" w:author="HERO 浩宇" w:date="2023-11-18T18:39:00Z">
        <w:r w:rsidRPr="002F34A1" w:rsidDel="006A5973">
          <w:rPr>
            <w:sz w:val="18"/>
            <w:szCs w:val="18"/>
          </w:rPr>
          <w:delText xml:space="preserve">Point-to-Point Queries: Existing work has conducted extensive research on point-to-point queries. For instance, </w:delText>
        </w:r>
        <w:r w:rsidRPr="002F34A1" w:rsidDel="006A5973">
          <w:rPr>
            <w:rFonts w:ascii="Cambria Math" w:hAnsi="Cambria Math" w:cs="Cambria Math"/>
            <w:sz w:val="18"/>
            <w:szCs w:val="18"/>
          </w:rPr>
          <w:delText>𝐻𝑢𝑏</w:delText>
        </w:r>
        <w:r w:rsidRPr="002F34A1" w:rsidDel="006A5973">
          <w:rPr>
            <w:sz w:val="18"/>
            <w:szCs w:val="18"/>
          </w:rPr>
          <w:delText xml:space="preserve">2 [x] proposed a </w:delText>
        </w:r>
        <w:r w:rsidR="00BC5775" w:rsidRPr="002F34A1" w:rsidDel="006A5973">
          <w:rPr>
            <w:sz w:val="18"/>
            <w:szCs w:val="18"/>
          </w:rPr>
          <w:delText>hub</w:delText>
        </w:r>
        <w:r w:rsidRPr="002F34A1" w:rsidDel="006A5973">
          <w:rPr>
            <w:sz w:val="18"/>
            <w:szCs w:val="18"/>
          </w:rPr>
          <w:delText xml:space="preserve">-centric specialized accelerator, which contends that vertices with a large number of connections, i.e., </w:delText>
        </w:r>
        <w:r w:rsidR="00BC5775" w:rsidRPr="002F34A1" w:rsidDel="006A5973">
          <w:rPr>
            <w:sz w:val="18"/>
            <w:szCs w:val="18"/>
          </w:rPr>
          <w:delText>hub</w:delText>
        </w:r>
        <w:r w:rsidRPr="002F34A1" w:rsidDel="006A5973">
          <w:rPr>
            <w:sz w:val="18"/>
            <w:szCs w:val="18"/>
          </w:rPr>
          <w:delText xml:space="preserve">s, expand the search space, making shortest path calculations exceptionally challenging. It introduced the </w:delText>
        </w:r>
        <w:r w:rsidR="00BC5775" w:rsidRPr="002F34A1" w:rsidDel="006A5973">
          <w:rPr>
            <w:sz w:val="18"/>
            <w:szCs w:val="18"/>
          </w:rPr>
          <w:delText>hub</w:delText>
        </w:r>
        <w:r w:rsidRPr="002F34A1" w:rsidDel="006A5973">
          <w:rPr>
            <w:sz w:val="18"/>
            <w:szCs w:val="18"/>
          </w:rPr>
          <w:delText xml:space="preserve">-Network concept to confine the search scope of </w:delText>
        </w:r>
        <w:r w:rsidR="00BC5775" w:rsidRPr="002F34A1" w:rsidDel="006A5973">
          <w:rPr>
            <w:sz w:val="18"/>
            <w:szCs w:val="18"/>
          </w:rPr>
          <w:delText>hub</w:delText>
        </w:r>
        <w:r w:rsidRPr="002F34A1" w:rsidDel="006A5973">
          <w:rPr>
            <w:sz w:val="18"/>
            <w:szCs w:val="18"/>
          </w:rPr>
          <w:delText xml:space="preserve"> nodes. The online pruning of </w:delText>
        </w:r>
        <w:r w:rsidR="00BC5775" w:rsidRPr="002F34A1" w:rsidDel="006A5973">
          <w:rPr>
            <w:sz w:val="18"/>
            <w:szCs w:val="18"/>
          </w:rPr>
          <w:delText>hub</w:delText>
        </w:r>
        <w:r w:rsidRPr="002F34A1" w:rsidDel="006A5973">
          <w:rPr>
            <w:sz w:val="18"/>
            <w:szCs w:val="18"/>
          </w:rPr>
          <w:delText xml:space="preserve"> search process was achieved using the </w:delText>
        </w:r>
        <w:r w:rsidR="00BC5775" w:rsidRPr="002F34A1" w:rsidDel="006A5973">
          <w:rPr>
            <w:sz w:val="18"/>
            <w:szCs w:val="18"/>
          </w:rPr>
          <w:delText>hub</w:delText>
        </w:r>
        <w:r w:rsidRPr="002F34A1" w:rsidDel="006A5973">
          <w:rPr>
            <w:sz w:val="18"/>
            <w:szCs w:val="18"/>
          </w:rPr>
          <w:delText xml:space="preserve">2-Labeling method. However, due to </w:delText>
        </w:r>
        <w:r w:rsidRPr="002F34A1" w:rsidDel="006A5973">
          <w:rPr>
            <w:rFonts w:ascii="Cambria Math" w:hAnsi="Cambria Math" w:cs="Cambria Math"/>
            <w:sz w:val="18"/>
            <w:szCs w:val="18"/>
          </w:rPr>
          <w:delText>𝐻𝑢𝑏</w:delText>
        </w:r>
        <w:r w:rsidRPr="002F34A1" w:rsidDel="006A5973">
          <w:rPr>
            <w:sz w:val="18"/>
            <w:szCs w:val="18"/>
          </w:rPr>
          <w:delText xml:space="preserve">2's specialization in a dedicated accelerator, its applicability is limited. PnP observed the traversal process of point-to-point queries and introduced an upper-bound-based pruning strategy, reducing unnecessary vertex traversals and providing a fresh perspective for point-to-point query research. Tripoline derived an approximate "upper bound" between two points by maintaining some "permanent vertices" in daily operations, using them as intermediaries. This approach enabled "prior-knowledge-free" upper bound queries. </w:delText>
        </w:r>
        <w:r w:rsidR="00737088" w:rsidRPr="002F34A1" w:rsidDel="006A5973">
          <w:rPr>
            <w:sz w:val="18"/>
            <w:szCs w:val="18"/>
          </w:rPr>
          <w:delText>SGraph</w:delText>
        </w:r>
        <w:r w:rsidRPr="002F34A1" w:rsidDel="006A5973">
          <w:rPr>
            <w:sz w:val="18"/>
            <w:szCs w:val="18"/>
          </w:rPr>
          <w:delText xml:space="preserve"> further developed on the aforementioned methods, leveraging the triangle inequality principle on the graph to propose upper-bound and lower-bound pruning strategies, achieving sub-second point-to-point queries on the graph. However, these systems mainly focus on optimizing the speed of individual point-to-point queries, overlooking the severe load of large-scale concurrent queries.</w:delText>
        </w:r>
      </w:del>
    </w:p>
    <w:p w14:paraId="684223A3" w14:textId="5428FE51" w:rsidR="001F5D14" w:rsidRDefault="006F427E" w:rsidP="006A5973">
      <w:pPr>
        <w:pStyle w:val="ae"/>
        <w:pPrChange w:id="987" w:author="HERO 浩宇" w:date="2023-11-18T18:39:00Z">
          <w:pPr>
            <w:ind w:firstLine="420"/>
          </w:pPr>
        </w:pPrChange>
      </w:pPr>
      <w:del w:id="988" w:author="HERO 浩宇" w:date="2023-11-18T18:39:00Z">
        <w:r w:rsidRPr="002F34A1" w:rsidDel="006A5973">
          <w:rPr>
            <w:sz w:val="18"/>
            <w:szCs w:val="18"/>
          </w:rPr>
          <w:delText xml:space="preserve">Concurrent Graph Computing: Numerous graph computing systems have explored concurrent computing. GraphM pointed out the "data access similarity" among concurrent graph computing tasks and proposed a data-centric scheduling strategy to facilitate data sharing between multiple tasks, thereby enhancing the throughput of concurrent graph computing. </w:delText>
        </w:r>
        <w:r w:rsidR="00452A9B" w:rsidRPr="00452A9B" w:rsidDel="006A5973">
          <w:rPr>
            <w:sz w:val="18"/>
            <w:szCs w:val="18"/>
          </w:rPr>
          <w:delText>However, GraphM is a single-machine out-of-core graph computing system that adopts the BSP computing model and is only applicable to static graphs. Building upon this, CGraph[x] extended the application scenarios to distributed dynamic graph computing systems. It optimized the communication mechanism and load balancing strategy for distributed scenarios. However, like GraphM, it is still an out-of-core system and is not suitable for high-load scenarios of concurrent queries, even though it can distribute the disk access cost across different subgraphs through scheduling strategies. ForkGraph efficiently conducts concurrent graph processing in memory and employs a concession-based scheduling strategy, handling only a portion of the data in each iteration to accelerate overall execution speed. However, it is a single-machine in-memory system and has not been optimized for point-to-point queries, making it unsuitable for executing concurrent point-to-point query tasks on massive datasets.</w:delText>
        </w:r>
      </w:del>
      <w:r w:rsidR="001F5D14">
        <w:br w:type="page"/>
      </w:r>
    </w:p>
    <w:p w14:paraId="2AFAA97B" w14:textId="77777777" w:rsidR="001767EE" w:rsidRDefault="001767EE" w:rsidP="001767EE">
      <w:pPr>
        <w:pStyle w:val="a8"/>
      </w:pPr>
      <w:bookmarkStart w:id="989" w:name="_Toc149671654"/>
      <w:r>
        <w:rPr>
          <w:rFonts w:hint="eastAsia"/>
        </w:rPr>
        <w:lastRenderedPageBreak/>
        <w:t>结论</w:t>
      </w:r>
      <w:bookmarkEnd w:id="989"/>
    </w:p>
    <w:p w14:paraId="6D44A19B" w14:textId="42ABA32C" w:rsidR="001767EE" w:rsidRDefault="00464DF3" w:rsidP="00464DF3">
      <w:r>
        <w:tab/>
      </w:r>
      <w:ins w:id="990" w:author="HERO 浩宇" w:date="2023-11-16T19:39:00Z">
        <w:r w:rsidR="00DD2C38">
          <w:rPr>
            <w:rFonts w:hint="eastAsia"/>
          </w:rPr>
          <w:t>现有的点对点查询系统聚焦于优化单次查询的速度，忽略了对并发查询</w:t>
        </w:r>
      </w:ins>
      <w:ins w:id="991" w:author="HERO 浩宇" w:date="2023-11-16T19:40:00Z">
        <w:r w:rsidR="00DD2C38">
          <w:rPr>
            <w:rFonts w:hint="eastAsia"/>
          </w:rPr>
          <w:t>吞吐量的</w:t>
        </w:r>
        <w:r w:rsidR="00F02D8A">
          <w:rPr>
            <w:rFonts w:hint="eastAsia"/>
          </w:rPr>
          <w:t>优化。本文发现</w:t>
        </w:r>
      </w:ins>
      <w:ins w:id="992" w:author="HERO 浩宇" w:date="2023-11-16T19:41:00Z">
        <w:r w:rsidR="00F02D8A">
          <w:rPr>
            <w:rFonts w:hint="eastAsia"/>
          </w:rPr>
          <w:t>并发点对点查询任务存很强的</w:t>
        </w:r>
        <w:r w:rsidR="00C272A1">
          <w:rPr>
            <w:rFonts w:hint="eastAsia"/>
          </w:rPr>
          <w:t>数据访问相似性和计算相似性</w:t>
        </w:r>
      </w:ins>
      <w:ins w:id="993" w:author="HERO 浩宇" w:date="2023-11-16T19:43:00Z">
        <w:r w:rsidR="008F33E7">
          <w:rPr>
            <w:rFonts w:hint="eastAsia"/>
          </w:rPr>
          <w:t>，并提出了一个</w:t>
        </w:r>
        <w:r w:rsidR="009F1CDF">
          <w:rPr>
            <w:rFonts w:hint="eastAsia"/>
          </w:rPr>
          <w:t>数据驱动的</w:t>
        </w:r>
      </w:ins>
      <w:del w:id="994" w:author="HERO 浩宇" w:date="2023-11-16T19:43:00Z">
        <w:r w:rsidDel="009F1CDF">
          <w:rPr>
            <w:rFonts w:hint="eastAsia"/>
          </w:rPr>
          <w:delText>本文提出了一个</w:delText>
        </w:r>
      </w:del>
      <w:r>
        <w:rPr>
          <w:rFonts w:hint="eastAsia"/>
        </w:rPr>
        <w:t>并发点对点查询系统</w:t>
      </w:r>
      <w:r w:rsidRPr="008518FB">
        <w:t>GraphCPP</w:t>
      </w:r>
      <w:ins w:id="995" w:author="HERO 浩宇" w:date="2023-11-16T19:51:00Z">
        <w:r w:rsidR="00B30F22">
          <w:rPr>
            <w:rFonts w:hint="eastAsia"/>
          </w:rPr>
          <w:t>。</w:t>
        </w:r>
      </w:ins>
      <w:del w:id="996" w:author="HERO 浩宇" w:date="2023-11-16T19:51:00Z">
        <w:r w:rsidDel="00B30F22">
          <w:rPr>
            <w:rFonts w:hint="eastAsia"/>
          </w:rPr>
          <w:delText>，</w:delText>
        </w:r>
      </w:del>
      <w:r>
        <w:rPr>
          <w:rFonts w:hint="eastAsia"/>
        </w:rPr>
        <w:t>它</w:t>
      </w:r>
      <w:ins w:id="997" w:author="HERO 浩宇" w:date="2023-11-16T19:44:00Z">
        <w:r w:rsidR="00AA5EED">
          <w:rPr>
            <w:rFonts w:hint="eastAsia"/>
          </w:rPr>
          <w:t>通过</w:t>
        </w:r>
      </w:ins>
      <w:ins w:id="998" w:author="HERO 浩宇" w:date="2023-11-16T19:50:00Z">
        <w:r w:rsidR="00B30F22">
          <w:rPr>
            <w:rFonts w:hint="eastAsia"/>
          </w:rPr>
          <w:t>数据驱动的缓存执行机制</w:t>
        </w:r>
        <w:r w:rsidR="00B30F22">
          <w:rPr>
            <w:rFonts w:hint="eastAsia"/>
          </w:rPr>
          <w:t>，</w:t>
        </w:r>
      </w:ins>
      <w:del w:id="999" w:author="HERO 浩宇" w:date="2023-11-16T19:44:00Z">
        <w:r w:rsidR="00611F55" w:rsidDel="009F1CDF">
          <w:rPr>
            <w:rFonts w:hint="eastAsia"/>
          </w:rPr>
          <w:delText>利</w:delText>
        </w:r>
      </w:del>
      <w:ins w:id="1000" w:author="HERO 浩宇" w:date="2023-11-16T19:44:00Z">
        <w:r w:rsidR="009F1CDF">
          <w:rPr>
            <w:rFonts w:hint="eastAsia"/>
          </w:rPr>
          <w:t>实现</w:t>
        </w:r>
      </w:ins>
      <w:del w:id="1001" w:author="HERO 浩宇" w:date="2023-11-16T19:44:00Z">
        <w:r w:rsidR="00611F55" w:rsidDel="009F1CDF">
          <w:rPr>
            <w:rFonts w:hint="eastAsia"/>
          </w:rPr>
          <w:delText>用</w:delText>
        </w:r>
      </w:del>
      <w:r w:rsidR="00611F55">
        <w:rPr>
          <w:rFonts w:hint="eastAsia"/>
        </w:rPr>
        <w:t>并发查询之间的</w:t>
      </w:r>
      <w:ins w:id="1002" w:author="HERO 浩宇" w:date="2023-11-16T19:44:00Z">
        <w:r w:rsidR="009F1CDF">
          <w:rPr>
            <w:rFonts w:hint="eastAsia"/>
          </w:rPr>
          <w:t>重叠数据的访问共享</w:t>
        </w:r>
      </w:ins>
      <w:del w:id="1003" w:author="HERO 浩宇" w:date="2023-11-16T19:44:00Z">
        <w:r w:rsidR="00611F55" w:rsidDel="009F1CDF">
          <w:rPr>
            <w:rFonts w:hint="eastAsia"/>
          </w:rPr>
          <w:delText>数据相似性</w:delText>
        </w:r>
        <w:r w:rsidR="002C139E" w:rsidDel="009F1CDF">
          <w:rPr>
            <w:rFonts w:hint="eastAsia"/>
          </w:rPr>
          <w:delText>实现了多任务的数据共享</w:delText>
        </w:r>
      </w:del>
      <w:r w:rsidR="002C139E">
        <w:rPr>
          <w:rFonts w:hint="eastAsia"/>
        </w:rPr>
        <w:t>。同时</w:t>
      </w:r>
      <w:ins w:id="1004" w:author="HERO 浩宇" w:date="2023-11-16T19:51:00Z">
        <w:r w:rsidR="00B30F22">
          <w:rPr>
            <w:rFonts w:hint="eastAsia"/>
          </w:rPr>
          <w:t>通过</w:t>
        </w:r>
      </w:ins>
      <w:del w:id="1005" w:author="HERO 浩宇" w:date="2023-11-16T19:51:00Z">
        <w:r w:rsidR="002C139E" w:rsidDel="00B30F22">
          <w:rPr>
            <w:rFonts w:hint="eastAsia"/>
          </w:rPr>
          <w:delText>它采用</w:delText>
        </w:r>
      </w:del>
      <w:ins w:id="1006" w:author="HERO 浩宇" w:date="2023-11-16T19:51:00Z">
        <w:r w:rsidR="00B30F22">
          <w:rPr>
            <w:rFonts w:hint="eastAsia"/>
          </w:rPr>
          <w:t>一个</w:t>
        </w:r>
      </w:ins>
      <w:r w:rsidR="002C139E">
        <w:rPr>
          <w:rFonts w:hint="eastAsia"/>
        </w:rPr>
        <w:t>轻量级的核心子图索引，更好地实现了多任务之间的计算共享。</w:t>
      </w:r>
      <w:r>
        <w:rPr>
          <w:rFonts w:hint="eastAsia"/>
        </w:rPr>
        <w:t>实验表明</w:t>
      </w:r>
      <w:r w:rsidRPr="008518FB">
        <w:t>GraphCPP</w:t>
      </w:r>
      <w:r>
        <w:rPr>
          <w:rFonts w:hint="eastAsia"/>
        </w:rPr>
        <w:t>的性能优于目前最先进的图查询系统</w:t>
      </w:r>
      <w:r w:rsidR="00431F72">
        <w:t>SGraph</w:t>
      </w:r>
      <w:r w:rsidR="00431F72" w:rsidRPr="00F45AB6">
        <w:t>[x]、Tripoline[x]、Pnp[x]</w:t>
      </w:r>
      <w:r w:rsidR="00431F72">
        <w:t xml:space="preserve"> </w:t>
      </w:r>
      <w:r>
        <w:rPr>
          <w:rFonts w:hint="eastAsia"/>
        </w:rPr>
        <w:t>XXX倍。</w:t>
      </w:r>
    </w:p>
    <w:p w14:paraId="7CF8B3E9" w14:textId="77777777" w:rsidR="001767EE" w:rsidRDefault="001767EE" w:rsidP="00554900">
      <w:pPr>
        <w:pStyle w:val="ae"/>
      </w:pPr>
      <w:r>
        <w:rPr>
          <w:rFonts w:hint="eastAsia"/>
        </w:rPr>
        <w:t>致谢</w:t>
      </w:r>
    </w:p>
    <w:p w14:paraId="57CB3D47" w14:textId="77777777" w:rsidR="001767EE" w:rsidRDefault="001767EE" w:rsidP="001F5D14">
      <w:pPr>
        <w:ind w:firstLine="420"/>
      </w:pPr>
    </w:p>
    <w:p w14:paraId="12F21DD6" w14:textId="6BEECD51" w:rsidR="00054387" w:rsidRDefault="001F5D14" w:rsidP="00554900">
      <w:pPr>
        <w:pStyle w:val="ae"/>
      </w:pPr>
      <w:r>
        <w:br w:type="column"/>
      </w:r>
      <w:r w:rsidR="00054387">
        <w:rPr>
          <w:rFonts w:hint="eastAsia"/>
        </w:rPr>
        <w:t>C</w:t>
      </w:r>
      <w:r w:rsidR="00054387">
        <w:t>ONCLUSION</w:t>
      </w:r>
    </w:p>
    <w:p w14:paraId="521FBE38" w14:textId="2F566EE9" w:rsidR="00054387" w:rsidRPr="002F34A1" w:rsidRDefault="002C139E" w:rsidP="002F34A1">
      <w:pPr>
        <w:ind w:firstLine="420"/>
        <w:rPr>
          <w:sz w:val="18"/>
          <w:szCs w:val="18"/>
        </w:rPr>
      </w:pPr>
      <w:r w:rsidRPr="002F34A1">
        <w:rPr>
          <w:sz w:val="18"/>
          <w:szCs w:val="18"/>
        </w:rPr>
        <w:t>This paper introduces a concurrent point-to-point query system, GraphCPP, which leverages data similarity between concurrent queries to achieve data sharing among multiple tasks. Furthermore, it employs a lightweight core subgraph index to enhance computation sharing among multiple tasks. Experimental results demonstrate that GraphCPP outperforms the state-of-the-art graph query system, SGraph, by a factor of XXX.</w:t>
      </w:r>
    </w:p>
    <w:p w14:paraId="1A1AACF8" w14:textId="77777777" w:rsidR="002C139E" w:rsidRDefault="002C139E" w:rsidP="00554900">
      <w:pPr>
        <w:pStyle w:val="ae"/>
      </w:pPr>
    </w:p>
    <w:p w14:paraId="5F205966" w14:textId="21E99C37" w:rsidR="00054387" w:rsidRPr="00715697" w:rsidRDefault="00054387" w:rsidP="00554900">
      <w:pPr>
        <w:pStyle w:val="ae"/>
      </w:pPr>
      <w:r>
        <w:rPr>
          <w:rFonts w:hint="eastAsia"/>
        </w:rPr>
        <w:t>A</w:t>
      </w:r>
      <w:r>
        <w:t>CKNOWLEDGMENTS</w:t>
      </w:r>
    </w:p>
    <w:p w14:paraId="1D3A82F8" w14:textId="25BE9A6C" w:rsidR="008028BB" w:rsidRDefault="008028BB" w:rsidP="008028BB">
      <w:pPr>
        <w:pStyle w:val="a8"/>
        <w:spacing w:before="156" w:after="156"/>
        <w:sectPr w:rsidR="008028BB" w:rsidSect="009C5FC2">
          <w:pgSz w:w="23811" w:h="16838" w:orient="landscape" w:code="8"/>
          <w:pgMar w:top="1800" w:right="1440" w:bottom="1800" w:left="1440" w:header="851" w:footer="992" w:gutter="0"/>
          <w:cols w:num="2" w:sep="1" w:space="425"/>
          <w:docGrid w:type="lines" w:linePitch="312"/>
        </w:sectPr>
      </w:pPr>
    </w:p>
    <w:p w14:paraId="43D0B0C0" w14:textId="4100F601" w:rsidR="00B86109" w:rsidRDefault="00B86109" w:rsidP="00616675">
      <w:pPr>
        <w:pStyle w:val="a8"/>
      </w:pPr>
      <w:r>
        <w:rPr>
          <w:rFonts w:hint="eastAsia"/>
        </w:rPr>
        <w:lastRenderedPageBreak/>
        <w:t>参考文献</w:t>
      </w:r>
    </w:p>
    <w:p w14:paraId="2C10297B" w14:textId="6C4F933E" w:rsidR="008028BB" w:rsidRDefault="00217D7B" w:rsidP="00B86109">
      <w:pPr>
        <w:pStyle w:val="a"/>
      </w:pPr>
      <w:r w:rsidRPr="007B0FC8">
        <w:rPr>
          <w:lang w:val="fr-CA"/>
        </w:rPr>
        <w:t xml:space="preserve">Chen H, Zhang M, Yang K, et al. </w:t>
      </w:r>
      <w:r w:rsidRPr="00132B69">
        <w:t>Achieving Sub-second Pairwise Query over Evolving Graphs[C]//Proceedings of the 28th ACM International Conference on Architectural Support for Programming Languages and Operating Systems, Volume 2. 2023: 1-15.</w:t>
      </w:r>
    </w:p>
    <w:p w14:paraId="3EC4F15A" w14:textId="35240E44" w:rsidR="00132B69" w:rsidRDefault="00132B69" w:rsidP="00B86109">
      <w:pPr>
        <w:pStyle w:val="a"/>
      </w:pPr>
      <w:r w:rsidRPr="007B0FC8">
        <w:rPr>
          <w:lang w:val="fr-CA"/>
        </w:rPr>
        <w:t xml:space="preserve">Jiang X, Xu C, Yin X, et al. </w:t>
      </w:r>
      <w:r w:rsidRPr="00132B69">
        <w:t>Tripoline: generalized incremental graph processing via graph triangle inequality[C]//Proceedings of the Sixteenth European Conference on Computer Systems. 2021: 17-32.</w:t>
      </w:r>
    </w:p>
    <w:p w14:paraId="434429C2" w14:textId="38073A2C" w:rsidR="00132B69" w:rsidRDefault="00132B69" w:rsidP="00B86109">
      <w:pPr>
        <w:pStyle w:val="a"/>
      </w:pPr>
      <w:r w:rsidRPr="00132B69">
        <w:t>Xu C, Vora K, Gupta R. Pnp: Pruning and prediction for point-to-point iterative graph analytics[C]//Proceedings of the Twenty-Fourth International Conference on Architectural Support for Programming Languages and Operating Systems. 2019: 587-600.</w:t>
      </w:r>
    </w:p>
    <w:p w14:paraId="356826F3" w14:textId="77777777" w:rsidR="001729C4" w:rsidRDefault="004D3201" w:rsidP="001729C4">
      <w:pPr>
        <w:pStyle w:val="a"/>
      </w:pPr>
      <w:hyperlink r:id="rId19" w:history="1">
        <w:r w:rsidR="00C7428D" w:rsidRPr="00DB4280">
          <w:rPr>
            <w:rStyle w:val="ab"/>
          </w:rPr>
          <w:t>https://www.alibabagroup.com/document-1595215205757878272</w:t>
        </w:r>
      </w:hyperlink>
    </w:p>
    <w:p w14:paraId="27066EF2" w14:textId="14761703" w:rsidR="001729C4" w:rsidRDefault="004D3201" w:rsidP="001729C4">
      <w:pPr>
        <w:pStyle w:val="a"/>
      </w:pPr>
      <w:hyperlink r:id="rId20" w:history="1">
        <w:r w:rsidR="001729C4" w:rsidRPr="00DB4280">
          <w:rPr>
            <w:rStyle w:val="ab"/>
          </w:rPr>
          <w:t>www.google.com/maps</w:t>
        </w:r>
      </w:hyperlink>
    </w:p>
    <w:p w14:paraId="2EE0E41D" w14:textId="2386B8FD" w:rsidR="001079D1" w:rsidRDefault="004D3201" w:rsidP="001079D1">
      <w:pPr>
        <w:pStyle w:val="a"/>
      </w:pPr>
      <w:hyperlink r:id="rId21" w:history="1">
        <w:r w:rsidR="001079D1" w:rsidRPr="00DB4280">
          <w:rPr>
            <w:rStyle w:val="ab"/>
          </w:rPr>
          <w:t>www.facebook.com</w:t>
        </w:r>
      </w:hyperlink>
    </w:p>
    <w:p w14:paraId="46BDAF66" w14:textId="0F3F29CB" w:rsidR="001079D1" w:rsidRDefault="004D3201" w:rsidP="001079D1">
      <w:pPr>
        <w:pStyle w:val="a"/>
      </w:pPr>
      <w:hyperlink r:id="rId22" w:history="1">
        <w:r w:rsidR="00693195" w:rsidRPr="00DB4280">
          <w:rPr>
            <w:rStyle w:val="ab"/>
          </w:rPr>
          <w:t>www.alipay.com</w:t>
        </w:r>
      </w:hyperlink>
    </w:p>
    <w:p w14:paraId="0532FEC2" w14:textId="2C4D3639" w:rsidR="00DA6A95" w:rsidRDefault="004D3201" w:rsidP="001079D1">
      <w:pPr>
        <w:pStyle w:val="a"/>
      </w:pPr>
      <w:hyperlink r:id="rId23" w:history="1">
        <w:r w:rsidR="004425EE" w:rsidRPr="00DB4280">
          <w:rPr>
            <w:rStyle w:val="ab"/>
          </w:rPr>
          <w:t>http://www.cagis.org.cn/</w:t>
        </w:r>
      </w:hyperlink>
    </w:p>
    <w:p w14:paraId="47931C0D" w14:textId="0332153C" w:rsidR="004425EE" w:rsidRDefault="004D3201" w:rsidP="001079D1">
      <w:pPr>
        <w:pStyle w:val="a"/>
      </w:pPr>
      <w:hyperlink r:id="rId24" w:history="1">
        <w:r w:rsidR="004425EE" w:rsidRPr="00DB4280">
          <w:rPr>
            <w:rStyle w:val="ab"/>
          </w:rPr>
          <w:t>www</w:t>
        </w:r>
        <w:r w:rsidR="004425EE" w:rsidRPr="00DB4280">
          <w:rPr>
            <w:rStyle w:val="ab"/>
            <w:rFonts w:hint="eastAsia"/>
          </w:rPr>
          <w:t>.</w:t>
        </w:r>
        <w:r w:rsidR="004425EE" w:rsidRPr="00DB4280">
          <w:rPr>
            <w:rStyle w:val="ab"/>
          </w:rPr>
          <w:t>baike.baidu.com</w:t>
        </w:r>
      </w:hyperlink>
    </w:p>
    <w:p w14:paraId="2A00A7E6" w14:textId="43FC8037" w:rsidR="004425EE" w:rsidRDefault="004D3201" w:rsidP="001079D1">
      <w:pPr>
        <w:pStyle w:val="a"/>
      </w:pPr>
      <w:hyperlink r:id="rId25" w:history="1">
        <w:r w:rsidR="0065752E" w:rsidRPr="00DB4280">
          <w:rPr>
            <w:rStyle w:val="ab"/>
          </w:rPr>
          <w:t>www.ditu.amap.com</w:t>
        </w:r>
      </w:hyperlink>
    </w:p>
    <w:p w14:paraId="2A32E3DC" w14:textId="68370F2E" w:rsidR="0065752E" w:rsidRDefault="004D3201" w:rsidP="001079D1">
      <w:pPr>
        <w:pStyle w:val="a"/>
      </w:pPr>
      <w:hyperlink r:id="rId26" w:history="1">
        <w:r w:rsidR="0065752E" w:rsidRPr="00DB4280">
          <w:rPr>
            <w:rStyle w:val="ab"/>
          </w:rPr>
          <w:t>www</w:t>
        </w:r>
        <w:r w:rsidR="0065752E" w:rsidRPr="00DB4280">
          <w:rPr>
            <w:rStyle w:val="ab"/>
            <w:rFonts w:hint="eastAsia"/>
          </w:rPr>
          <w:t>.</w:t>
        </w:r>
        <w:r w:rsidR="0065752E" w:rsidRPr="00DB4280">
          <w:rPr>
            <w:rStyle w:val="ab"/>
          </w:rPr>
          <w:t>http://map.qq.com/</w:t>
        </w:r>
      </w:hyperlink>
    </w:p>
    <w:p w14:paraId="3CABE855" w14:textId="385A2B3F" w:rsidR="0065752E" w:rsidRDefault="004D3201" w:rsidP="001079D1">
      <w:pPr>
        <w:pStyle w:val="a"/>
      </w:pPr>
      <w:hyperlink r:id="rId27" w:history="1">
        <w:r w:rsidR="001050F3" w:rsidRPr="00DB4280">
          <w:rPr>
            <w:rStyle w:val="ab"/>
          </w:rPr>
          <w:t>www.petalmaps.com</w:t>
        </w:r>
      </w:hyperlink>
    </w:p>
    <w:p w14:paraId="5E9AB7F4" w14:textId="3FAD194F" w:rsidR="001050F3" w:rsidDel="00D9047A" w:rsidRDefault="009D5E14" w:rsidP="001079D1">
      <w:pPr>
        <w:pStyle w:val="a"/>
        <w:rPr>
          <w:del w:id="1007" w:author="HERO 浩宇" w:date="2023-11-15T15:18:00Z"/>
        </w:rPr>
      </w:pPr>
      <w:del w:id="1008" w:author="HERO 浩宇" w:date="2023-11-15T15:18:00Z">
        <w:r w:rsidRPr="009D5E14" w:rsidDel="00D9047A">
          <w:delText>Scalable Matrix Computations on Large Scale-Free Graphs Using 2D Graph Partitioning</w:delText>
        </w:r>
      </w:del>
    </w:p>
    <w:p w14:paraId="262A7147" w14:textId="3562B5BF" w:rsidR="009D5E14" w:rsidDel="00D9047A" w:rsidRDefault="009D5E14" w:rsidP="001079D1">
      <w:pPr>
        <w:pStyle w:val="a"/>
        <w:rPr>
          <w:del w:id="1009" w:author="HERO 浩宇" w:date="2023-11-15T15:18:00Z"/>
        </w:rPr>
      </w:pPr>
      <w:del w:id="1010" w:author="HERO 浩宇" w:date="2023-11-15T15:18:00Z">
        <w:r w:rsidRPr="009D5E14" w:rsidDel="00D9047A">
          <w:delText>Efficient Disk-Based Directed Graph Processing: A Strongly Connected Component Approach</w:delText>
        </w:r>
      </w:del>
    </w:p>
    <w:p w14:paraId="2FE429E7" w14:textId="54B242AF" w:rsidR="009D5E14" w:rsidRDefault="008271D4" w:rsidP="001079D1">
      <w:pPr>
        <w:pStyle w:val="a"/>
      </w:pPr>
      <w:r w:rsidRPr="008271D4">
        <w:t>Gemini: A Computation-Centric Distributed Graph Processing System</w:t>
      </w:r>
    </w:p>
    <w:p w14:paraId="1ABC1010" w14:textId="77777777" w:rsidR="00773812" w:rsidRPr="00E76E5D" w:rsidRDefault="00773812" w:rsidP="00773812">
      <w:pPr>
        <w:pStyle w:val="a"/>
        <w:rPr>
          <w:ins w:id="1011" w:author="HERO 浩宇" w:date="2023-11-15T15:14:00Z"/>
        </w:rPr>
      </w:pPr>
      <w:ins w:id="1012" w:author="HERO 浩宇" w:date="2023-11-15T15:14:00Z">
        <w:r w:rsidRPr="00E76E5D">
          <w:t>Avery C. Giraph: Large-scale graph processing infrastructure on hadoop[J]. Proceedings of the Hadoop Summit. Santa Clara, 2011, 11(3): 5-9.</w:t>
        </w:r>
      </w:ins>
    </w:p>
    <w:p w14:paraId="06D1D11C" w14:textId="77777777" w:rsidR="00773812" w:rsidRPr="00E76E5D" w:rsidRDefault="00773812" w:rsidP="00773812">
      <w:pPr>
        <w:pStyle w:val="a"/>
        <w:rPr>
          <w:ins w:id="1013" w:author="HERO 浩宇" w:date="2023-11-15T15:15:00Z"/>
        </w:rPr>
      </w:pPr>
      <w:ins w:id="1014" w:author="HERO 浩宇" w:date="2023-11-15T15:15:00Z">
        <w:r w:rsidRPr="00E76E5D">
          <w:t>Low Y, Gonzalez J E, Kyrola A, et al. Graphlab: A new framework for parallel machine learning[J]. arXiv preprint arXiv:1408.2041, 2014.</w:t>
        </w:r>
      </w:ins>
    </w:p>
    <w:p w14:paraId="3A4FE202" w14:textId="77777777" w:rsidR="00773812" w:rsidRPr="00E76E5D" w:rsidRDefault="00773812" w:rsidP="00773812">
      <w:pPr>
        <w:pStyle w:val="a"/>
        <w:rPr>
          <w:ins w:id="1015" w:author="HERO 浩宇" w:date="2023-11-15T15:15:00Z"/>
        </w:rPr>
      </w:pPr>
      <w:ins w:id="1016" w:author="HERO 浩宇" w:date="2023-11-15T15:15:00Z">
        <w:r w:rsidRPr="00E76E5D">
          <w:t>Gonzalez J E, Low Y, Gu H, et al. {PowerGraph}: Distributed {Graph-Parallel} Computation on Natural Graphs[C]//10th USENIX symposium on operating systems design and implementation (OSDI 12). 2012: 17-30.</w:t>
        </w:r>
      </w:ins>
    </w:p>
    <w:p w14:paraId="1F5A6C5D" w14:textId="77777777" w:rsidR="00773812" w:rsidRPr="00E76E5D" w:rsidRDefault="00773812" w:rsidP="00773812">
      <w:pPr>
        <w:pStyle w:val="a"/>
        <w:rPr>
          <w:ins w:id="1017" w:author="HERO 浩宇" w:date="2023-11-15T15:16:00Z"/>
        </w:rPr>
      </w:pPr>
      <w:ins w:id="1018" w:author="HERO 浩宇" w:date="2023-11-15T15:16:00Z">
        <w:r w:rsidRPr="00E76E5D">
          <w:lastRenderedPageBreak/>
          <w:t>Gonzalez J E, Xin R S, Dave A, et al. {GraphX}: Graph Processing in a Distributed Dataflow Framework[C]//11th USENIX symposium on operating systems design and implementation (OSDI 14). 2014: 599-613.</w:t>
        </w:r>
      </w:ins>
    </w:p>
    <w:p w14:paraId="6AFBECD2" w14:textId="77777777" w:rsidR="00773812" w:rsidRPr="00E76E5D" w:rsidRDefault="00773812" w:rsidP="00773812">
      <w:pPr>
        <w:pStyle w:val="a"/>
        <w:rPr>
          <w:ins w:id="1019" w:author="HERO 浩宇" w:date="2023-11-15T15:16:00Z"/>
        </w:rPr>
      </w:pPr>
      <w:ins w:id="1020" w:author="HERO 浩宇" w:date="2023-11-15T15:16:00Z">
        <w:r w:rsidRPr="00E76E5D">
          <w:t>Xie C, Chen R, Guan H, et al. Sync or async: Time to fuse for distributed graph-parallel computation[J]. ACM SIGPLAN Notices, 2015, 50(8): 194-204.</w:t>
        </w:r>
      </w:ins>
    </w:p>
    <w:p w14:paraId="5DB9279A" w14:textId="77777777" w:rsidR="00773812" w:rsidRPr="00E76E5D" w:rsidRDefault="00773812" w:rsidP="00773812">
      <w:pPr>
        <w:pStyle w:val="a"/>
        <w:rPr>
          <w:ins w:id="1021" w:author="HERO 浩宇" w:date="2023-11-15T15:16:00Z"/>
        </w:rPr>
      </w:pPr>
      <w:ins w:id="1022" w:author="HERO 浩宇" w:date="2023-11-15T15:16:00Z">
        <w:r w:rsidRPr="00E76E5D">
          <w:t>Chen R, Shi J, Chen Y, et al. Powerlyra: Differentiated graph computation and partitioning on skewed graphs[J]. ACM Transactions on Parallel Computing (TOPC), 2019, 5(3): 1-39.</w:t>
        </w:r>
      </w:ins>
    </w:p>
    <w:p w14:paraId="7B47ADBA" w14:textId="354967C3" w:rsidR="0065752E" w:rsidRDefault="0065752E" w:rsidP="001079D1">
      <w:pPr>
        <w:pStyle w:val="a"/>
      </w:pPr>
    </w:p>
    <w:p w14:paraId="2842DEEA" w14:textId="77777777" w:rsidR="0065752E" w:rsidRDefault="0065752E" w:rsidP="001079D1">
      <w:pPr>
        <w:pStyle w:val="a"/>
      </w:pPr>
    </w:p>
    <w:p w14:paraId="63C85BD3" w14:textId="77777777" w:rsidR="00693195" w:rsidRDefault="00693195">
      <w:pPr>
        <w:pStyle w:val="a"/>
      </w:pPr>
    </w:p>
    <w:p w14:paraId="0DD6F79C" w14:textId="22B2F007" w:rsidR="001079D1" w:rsidRPr="00554900" w:rsidRDefault="001079D1" w:rsidP="00616675">
      <w:pPr>
        <w:pStyle w:val="a"/>
      </w:pPr>
    </w:p>
    <w:p w14:paraId="11911B96" w14:textId="77777777" w:rsidR="00C7428D" w:rsidRDefault="00C7428D" w:rsidP="00B86109">
      <w:pPr>
        <w:pStyle w:val="a"/>
      </w:pPr>
    </w:p>
    <w:p w14:paraId="3E81100F" w14:textId="7851E53D" w:rsidR="00E04F5C" w:rsidRDefault="00E04F5C" w:rsidP="00E04F5C">
      <w:pPr>
        <w:pStyle w:val="a"/>
        <w:numPr>
          <w:ilvl w:val="0"/>
          <w:numId w:val="0"/>
        </w:numPr>
        <w:ind w:left="420" w:hanging="420"/>
      </w:pPr>
    </w:p>
    <w:p w14:paraId="78D45489" w14:textId="04BC03E2" w:rsidR="00E04F5C" w:rsidRDefault="00E04F5C" w:rsidP="00E04F5C">
      <w:pPr>
        <w:pStyle w:val="a"/>
        <w:numPr>
          <w:ilvl w:val="0"/>
          <w:numId w:val="0"/>
        </w:numPr>
        <w:ind w:left="420" w:hanging="420"/>
      </w:pPr>
    </w:p>
    <w:p w14:paraId="3BEDAF2C" w14:textId="64F62C7D" w:rsidR="0076628E" w:rsidRDefault="0076628E">
      <w:pPr>
        <w:widowControl/>
        <w:jc w:val="left"/>
        <w:rPr>
          <w:rFonts w:ascii="Times New Roman" w:eastAsia="宋体" w:hAnsi="Times New Roman" w:cs="Times New Roman"/>
          <w:color w:val="000000" w:themeColor="text1"/>
          <w:sz w:val="21"/>
          <w:szCs w:val="21"/>
          <w:shd w:val="clear" w:color="auto" w:fill="FFFFFF"/>
        </w:rPr>
      </w:pPr>
      <w:r>
        <w:br w:type="page"/>
      </w:r>
    </w:p>
    <w:p w14:paraId="6B839374" w14:textId="6BECB5C9" w:rsidR="00E04F5C" w:rsidRDefault="00E04F5C" w:rsidP="0076628E">
      <w:pPr>
        <w:pStyle w:val="a8"/>
      </w:pPr>
      <w:bookmarkStart w:id="1023" w:name="_Toc149671655"/>
      <w:r>
        <w:rPr>
          <w:rFonts w:hint="eastAsia"/>
        </w:rPr>
        <w:lastRenderedPageBreak/>
        <w:t>废弃材料</w:t>
      </w:r>
      <w:bookmarkEnd w:id="1023"/>
    </w:p>
    <w:p w14:paraId="19A6CDD6" w14:textId="705AB6BA" w:rsidR="00E04F5C" w:rsidRDefault="00E04F5C" w:rsidP="00E04F5C">
      <w:r>
        <w:rPr>
          <w:rFonts w:hint="eastAsia"/>
        </w:rPr>
        <w:t>废弃摘要内容：</w:t>
      </w:r>
    </w:p>
    <w:p w14:paraId="7306CC4A" w14:textId="2405C009" w:rsidR="00E04F5C" w:rsidRDefault="00E04F5C" w:rsidP="00E04F5C">
      <w:r>
        <w:rPr>
          <w:rFonts w:hint="eastAsia"/>
        </w:rPr>
        <w:t>在面对高并发的点对点查询需求时，由于冗余的数据访问，处理效率很低。我们观察到并发查询任务之间存在着数据访问相似性，这启发我们提出了一种以数据为中心</w:t>
      </w:r>
      <w:r w:rsidRPr="008925B8">
        <w:rPr>
          <w:rFonts w:hint="eastAsia"/>
          <w:bCs/>
        </w:rPr>
        <w:t>的</w:t>
      </w:r>
      <w:r>
        <w:rPr>
          <w:rFonts w:hint="eastAsia"/>
        </w:rPr>
        <w:t>并发点对点查询方法。具体地，我们将图查询过程中的数据分为“图结构数据”和“任务特定数据”，前者记录了图的拓扑信息，后者记录了查询任务所要访问的图结构数据分块，不同查询独立访问任务所需的数据分块，这些分块可能重叠，但在传统的查询方案中。因此，我们采用了一种数据驱动的调度方法：在执行</w:t>
      </w:r>
      <w:r w:rsidRPr="00CB3EBD">
        <w:rPr>
          <w:rFonts w:hint="eastAsia"/>
        </w:rPr>
        <w:t>并</w:t>
      </w:r>
      <w:r>
        <w:rPr>
          <w:rFonts w:hint="eastAsia"/>
        </w:rPr>
        <w:t>发点对点查询</w:t>
      </w:r>
      <w:r w:rsidRPr="00CB3EBD">
        <w:rPr>
          <w:rFonts w:hint="eastAsia"/>
        </w:rPr>
        <w:t>任务</w:t>
      </w:r>
      <w:r>
        <w:rPr>
          <w:rFonts w:hint="eastAsia"/>
        </w:rPr>
        <w:t>时，</w:t>
      </w:r>
      <w:r w:rsidRPr="00CB3EBD">
        <w:rPr>
          <w:rFonts w:hint="eastAsia"/>
        </w:rPr>
        <w:t>内存</w:t>
      </w:r>
      <w:r w:rsidRPr="00CB3EBD">
        <w:t>/LLC中只保留一份</w:t>
      </w:r>
      <w:r>
        <w:rPr>
          <w:rFonts w:hint="eastAsia"/>
        </w:rPr>
        <w:t>图结构</w:t>
      </w:r>
      <w:r w:rsidRPr="00CB3EBD">
        <w:t>数据</w:t>
      </w:r>
      <w:r>
        <w:rPr>
          <w:rFonts w:hint="eastAsia"/>
        </w:rPr>
        <w:t>。多任务之间以细粒度的图数据分块为单位共享数据。一次访问，多个任务处理，</w:t>
      </w:r>
      <w:r w:rsidRPr="00CB3EBD">
        <w:t>以此分摊数据访问的开销</w:t>
      </w:r>
      <w:r>
        <w:rPr>
          <w:rFonts w:hint="eastAsia"/>
        </w:rPr>
        <w:t>，提高并发图查询的吞吐量。为了展示GraphCPP的效率，</w:t>
      </w:r>
    </w:p>
    <w:p w14:paraId="0BA4D4C4" w14:textId="508C9E54" w:rsidR="00FE0104" w:rsidRDefault="00FE0104" w:rsidP="00E04F5C">
      <w:r>
        <w:rPr>
          <w:rFonts w:hint="eastAsia"/>
        </w:rPr>
        <w:t>核心子图查询机制</w:t>
      </w:r>
    </w:p>
    <w:p w14:paraId="3DA2DC6D" w14:textId="5EC89FCC" w:rsidR="005851E4" w:rsidRDefault="005851E4" w:rsidP="00616675"/>
    <w:p w14:paraId="713F4473" w14:textId="2DC2C918" w:rsidR="00D5553E" w:rsidRDefault="00D5553E" w:rsidP="00616675">
      <w:pPr>
        <w:tabs>
          <w:tab w:val="left" w:pos="65"/>
        </w:tabs>
      </w:pPr>
      <w:r>
        <w:rPr>
          <w:rFonts w:hint="eastAsia"/>
        </w:rPr>
        <w:t>如</w:t>
      </w:r>
      <w:r w:rsidRPr="00063C53">
        <w:t>PnP使用基于下界的剪枝方法来减少查询过程中的冗余访问；Tripoline通过维护中心顶点到其它顶点的日常索引，实现无需先验知识的快速查询；SGraph利用三角不等式原理，提出了基于“上界+下界”的剪枝方法，进一步减少点对点查询过程中的冗余访问；</w:t>
      </w:r>
    </w:p>
    <w:p w14:paraId="0C1C8A78" w14:textId="37BC66AC" w:rsidR="005851E4" w:rsidRDefault="005851E4" w:rsidP="005851E4">
      <w:pPr>
        <w:pStyle w:val="a8"/>
      </w:pPr>
      <w:bookmarkStart w:id="1024" w:name="_Toc149671656"/>
      <w:r>
        <w:rPr>
          <w:rFonts w:hint="eastAsia"/>
        </w:rPr>
        <w:t>素材库：</w:t>
      </w:r>
      <w:bookmarkEnd w:id="1024"/>
    </w:p>
    <w:p w14:paraId="7A3353A7" w14:textId="77777777" w:rsidR="005851E4" w:rsidRDefault="005851E4" w:rsidP="005851E4">
      <w:r>
        <w:tab/>
        <w:t>CGP 作业固有的不规则访问导致由于局部性较差而导致底层内存子系统利用率不足。最终导致整个系统的吞吐量较低。首先，CGP作业由于其不同的遍历特性，对相同图结构数据表现出不规则的图遍历，并且这些作业同时访问同一图的不同部分。来自多个作业的这种不规则且不协调的内存访问会导致严重的缓存抖动。其次，CGP 作业对</w:t>
      </w:r>
      <w:r>
        <w:lastRenderedPageBreak/>
        <w:t>内存子系统造成激烈的资源争用。当在现有的多核处理器上运行多个作业时，这些作业会将与同一顶点关联的状态提取到不同的缓存行中。由于图的稀疏性，每个缓存行中只需要几个数据元素（甚至一个），因为图处理因展示对小数据</w:t>
      </w:r>
      <w:r>
        <w:rPr>
          <w:rFonts w:hint="eastAsia"/>
        </w:rPr>
        <w:t>元素（例如，每个顶点状态</w:t>
      </w:r>
      <w:r>
        <w:t xml:space="preserve"> 4 或 8 字节）的固有随机访问而臭名昭著。整个图 [14,25,39]。</w:t>
      </w:r>
    </w:p>
    <w:p w14:paraId="1E1D245B" w14:textId="77777777" w:rsidR="005851E4" w:rsidRDefault="005851E4" w:rsidP="005851E4"/>
    <w:p w14:paraId="51BBB3A4" w14:textId="01545D80" w:rsidR="005851E4" w:rsidRDefault="005851E4" w:rsidP="005851E4">
      <w:r>
        <w:rPr>
          <w:rFonts w:hint="eastAsia"/>
        </w:rPr>
        <w:t>这会导致激烈的资源争用以及缓存和内存带宽的利用不足。</w:t>
      </w:r>
    </w:p>
    <w:p w14:paraId="1C93AD4D" w14:textId="686C267B" w:rsidR="003608B0" w:rsidRDefault="003608B0" w:rsidP="005851E4"/>
    <w:p w14:paraId="180D3B47" w14:textId="2901006F" w:rsidR="003608B0" w:rsidRDefault="003608B0" w:rsidP="005851E4">
      <w:r w:rsidRPr="003608B0">
        <w:rPr>
          <w:rFonts w:hint="eastAsia"/>
        </w:rPr>
        <w:t>单作业加速器对于解决</w:t>
      </w:r>
      <w:r w:rsidRPr="003608B0">
        <w:t xml:space="preserve"> CGP 作业之间不协调的图形数据访问效率低下</w:t>
      </w:r>
    </w:p>
    <w:p w14:paraId="267A5E6B" w14:textId="3F84FC46" w:rsidR="00C94462" w:rsidRDefault="00C94462" w:rsidP="005851E4"/>
    <w:p w14:paraId="6BCED541" w14:textId="3FF927DA" w:rsidR="00C94462" w:rsidRDefault="00C94462" w:rsidP="005851E4">
      <w:r w:rsidRPr="00C94462">
        <w:t>LCCG通过新的硬件机制增强了众核处理器：图遍历正则化和预取。前一个组件规范了 CGP 作业的图遍历，从根本上解决这些作业的不规则数据访问的挑战。与遍历正则化相结合，预取组件进一步隐藏了 CGP 作业的内存延迟，并有效地支持这些作业的合并访问。具体来说，顶点状态沿着图拓扑中固有的依赖关系传播。仅当其状态由其活动邻居更新时，非活动顶点才需要由作业处理。基于这一见解，提出了一种有效的拓扑感知执行方法，并得到 LCCG 的有效支持。它根据图拓扑动态探索所有 CGP 作业的以活动顶点为根的公共遍历路径，然后预取这些</w:t>
      </w:r>
      <w:r w:rsidRPr="00C94462">
        <w:rPr>
          <w:rFonts w:hint="eastAsia"/>
        </w:rPr>
        <w:t>探索路径上的图数据，以驱动相应的作业一起同步处理这些数据。</w:t>
      </w:r>
    </w:p>
    <w:p w14:paraId="547AA625" w14:textId="0044AC04" w:rsidR="00A66DB3" w:rsidRDefault="00A66DB3" w:rsidP="005851E4"/>
    <w:p w14:paraId="6587CF5F" w14:textId="71779D48" w:rsidR="00A66DB3" w:rsidRDefault="00A66DB3" w:rsidP="005851E4">
      <w:r w:rsidRPr="00A66DB3">
        <w:t>CGP 作业会发出更多的冗余数据访问，并且由于不同作业在不同时间将更多冗余数据存储到缓存中，也会导致更严重的缓存干扰。它最终会导致系统吞吐量低下，因为数据访问成本通常占迭代图算法总执行时间</w:t>
      </w:r>
      <w:r w:rsidR="007143C0">
        <w:rPr>
          <w:rFonts w:hint="eastAsia"/>
        </w:rPr>
        <w:t xml:space="preserve"> </w:t>
      </w:r>
      <w:r w:rsidRPr="00A66DB3">
        <w:t>的主要部分。</w:t>
      </w:r>
    </w:p>
    <w:p w14:paraId="14D9C068" w14:textId="00B702F8" w:rsidR="005D633E" w:rsidRDefault="005D633E" w:rsidP="005851E4"/>
    <w:p w14:paraId="07F98584" w14:textId="4E7C2098" w:rsidR="005D633E" w:rsidRDefault="005D633E" w:rsidP="005851E4">
      <w:pPr>
        <w:rPr>
          <w:ins w:id="1025" w:author="HERO 浩宇" w:date="2023-11-15T15:43:00Z"/>
        </w:rPr>
      </w:pPr>
      <w:r w:rsidRPr="005D633E">
        <w:rPr>
          <w:rFonts w:hint="eastAsia"/>
        </w:rPr>
        <w:lastRenderedPageBreak/>
        <w:t>中心网络可以被认为是由中心锚定的高速公路结构，用于在大型社交网络中路由</w:t>
      </w:r>
      <w:r w:rsidR="00554900">
        <w:rPr>
          <w:rFonts w:hint="eastAsia"/>
        </w:rPr>
        <w:t>最佳</w:t>
      </w:r>
      <w:r w:rsidRPr="005D633E">
        <w:rPr>
          <w:rFonts w:hint="eastAsia"/>
        </w:rPr>
        <w:t>路径。由于枢纽的重要性，非枢纽顶点对之间的大多数</w:t>
      </w:r>
      <w:r w:rsidR="00554900">
        <w:rPr>
          <w:rFonts w:hint="eastAsia"/>
        </w:rPr>
        <w:t>最佳</w:t>
      </w:r>
      <w:r w:rsidRPr="005D633E">
        <w:rPr>
          <w:rFonts w:hint="eastAsia"/>
        </w:rPr>
        <w:t>路径可能需要经过这样的网络，即起始顶点到达一个枢纽（作为高速公路入口），然后前往另一个枢纽（作为高速公路入口）出口），最后离开高速公路到达目的地。换句话说，集线器网络可用于限制（或优先考虑）集线器的邻居；集线器只能在集线器网络内扩展。</w:t>
      </w:r>
    </w:p>
    <w:p w14:paraId="0AFB38AB" w14:textId="62B9BC9B" w:rsidR="00A53A84" w:rsidRDefault="00A53A84" w:rsidP="005851E4">
      <w:pPr>
        <w:rPr>
          <w:ins w:id="1026" w:author="HERO 浩宇" w:date="2023-11-15T15:43:00Z"/>
        </w:rPr>
      </w:pPr>
    </w:p>
    <w:p w14:paraId="0A8560E7" w14:textId="1A0DEA11" w:rsidR="00A53A84" w:rsidRDefault="00A53A84" w:rsidP="005851E4">
      <w:pPr>
        <w:rPr>
          <w:ins w:id="1027" w:author="HERO 浩宇" w:date="2023-11-15T15:43:00Z"/>
          <w:b/>
          <w:bCs/>
        </w:rPr>
      </w:pPr>
      <w:ins w:id="1028" w:author="HERO 浩宇" w:date="2023-11-15T15:43:00Z">
        <w:r w:rsidRPr="00A53A84">
          <w:rPr>
            <w:rFonts w:hint="eastAsia"/>
            <w:b/>
            <w:bCs/>
            <w:rPrChange w:id="1029" w:author="HERO 浩宇" w:date="2023-11-15T15:43:00Z">
              <w:rPr>
                <w:rFonts w:hint="eastAsia"/>
              </w:rPr>
            </w:rPrChange>
          </w:rPr>
          <w:t>数据集</w:t>
        </w:r>
      </w:ins>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A53A84" w:rsidRPr="00A53A84" w14:paraId="096D0A05" w14:textId="77777777" w:rsidTr="00340542">
        <w:trPr>
          <w:ins w:id="1030" w:author="HERO 浩宇" w:date="2023-11-15T15:43:00Z"/>
        </w:trPr>
        <w:tc>
          <w:tcPr>
            <w:tcW w:w="2074" w:type="dxa"/>
            <w:tcBorders>
              <w:top w:val="single" w:sz="4" w:space="0" w:color="auto"/>
              <w:bottom w:val="single" w:sz="4" w:space="0" w:color="auto"/>
            </w:tcBorders>
          </w:tcPr>
          <w:p w14:paraId="42731D77" w14:textId="77777777" w:rsidR="00A53A84" w:rsidRPr="00A53A84" w:rsidRDefault="00A53A84" w:rsidP="00A53A84">
            <w:pPr>
              <w:jc w:val="center"/>
              <w:rPr>
                <w:ins w:id="1031" w:author="HERO 浩宇" w:date="2023-11-15T15:43:00Z"/>
                <w:rFonts w:ascii="Times New Roman" w:eastAsiaTheme="minorEastAsia" w:hAnsi="Times New Roman" w:cs="Times New Roman"/>
                <w:sz w:val="21"/>
              </w:rPr>
            </w:pPr>
            <w:ins w:id="1032" w:author="HERO 浩宇" w:date="2023-11-15T15:43:00Z">
              <w:r w:rsidRPr="00A53A84">
                <w:rPr>
                  <w:rFonts w:ascii="Times New Roman" w:eastAsiaTheme="minorEastAsia" w:hAnsi="Times New Roman" w:cs="Times New Roman" w:hint="eastAsia"/>
                  <w:sz w:val="21"/>
                </w:rPr>
                <w:t>Datasets</w:t>
              </w:r>
            </w:ins>
          </w:p>
        </w:tc>
        <w:tc>
          <w:tcPr>
            <w:tcW w:w="2074" w:type="dxa"/>
            <w:tcBorders>
              <w:top w:val="single" w:sz="4" w:space="0" w:color="auto"/>
              <w:bottom w:val="single" w:sz="4" w:space="0" w:color="auto"/>
            </w:tcBorders>
          </w:tcPr>
          <w:p w14:paraId="553E3466" w14:textId="77777777" w:rsidR="00A53A84" w:rsidRPr="00A53A84" w:rsidRDefault="00A53A84" w:rsidP="00A53A84">
            <w:pPr>
              <w:jc w:val="center"/>
              <w:rPr>
                <w:ins w:id="1033" w:author="HERO 浩宇" w:date="2023-11-15T15:43:00Z"/>
                <w:rFonts w:ascii="Times New Roman" w:eastAsiaTheme="minorEastAsia" w:hAnsi="Times New Roman" w:cs="Times New Roman"/>
                <w:sz w:val="21"/>
              </w:rPr>
            </w:pPr>
            <w:ins w:id="1034" w:author="HERO 浩宇" w:date="2023-11-15T15:43:00Z">
              <w:r w:rsidRPr="00A53A84">
                <w:rPr>
                  <w:rFonts w:ascii="Times New Roman" w:eastAsiaTheme="minorEastAsia" w:hAnsi="Times New Roman" w:cs="Times New Roman" w:hint="eastAsia"/>
                  <w:sz w:val="21"/>
                </w:rPr>
                <w:t>Vertices</w:t>
              </w:r>
            </w:ins>
          </w:p>
        </w:tc>
        <w:tc>
          <w:tcPr>
            <w:tcW w:w="2074" w:type="dxa"/>
            <w:tcBorders>
              <w:top w:val="single" w:sz="4" w:space="0" w:color="auto"/>
              <w:bottom w:val="single" w:sz="4" w:space="0" w:color="auto"/>
            </w:tcBorders>
          </w:tcPr>
          <w:p w14:paraId="4E6D028C" w14:textId="77777777" w:rsidR="00A53A84" w:rsidRPr="00A53A84" w:rsidRDefault="00A53A84" w:rsidP="00A53A84">
            <w:pPr>
              <w:jc w:val="center"/>
              <w:rPr>
                <w:ins w:id="1035" w:author="HERO 浩宇" w:date="2023-11-15T15:43:00Z"/>
                <w:rFonts w:ascii="Times New Roman" w:eastAsiaTheme="minorEastAsia" w:hAnsi="Times New Roman" w:cs="Times New Roman"/>
                <w:sz w:val="21"/>
              </w:rPr>
            </w:pPr>
            <w:ins w:id="1036" w:author="HERO 浩宇" w:date="2023-11-15T15:43:00Z">
              <w:r w:rsidRPr="00A53A84">
                <w:rPr>
                  <w:rFonts w:ascii="Times New Roman" w:eastAsiaTheme="minorEastAsia" w:hAnsi="Times New Roman" w:cs="Times New Roman" w:hint="eastAsia"/>
                  <w:sz w:val="21"/>
                </w:rPr>
                <w:t>Edges</w:t>
              </w:r>
            </w:ins>
          </w:p>
        </w:tc>
        <w:tc>
          <w:tcPr>
            <w:tcW w:w="2074" w:type="dxa"/>
            <w:tcBorders>
              <w:top w:val="single" w:sz="4" w:space="0" w:color="auto"/>
              <w:bottom w:val="single" w:sz="4" w:space="0" w:color="auto"/>
            </w:tcBorders>
          </w:tcPr>
          <w:p w14:paraId="4707985D" w14:textId="77777777" w:rsidR="00A53A84" w:rsidRPr="00A53A84" w:rsidRDefault="00A53A84" w:rsidP="00A53A84">
            <w:pPr>
              <w:jc w:val="center"/>
              <w:rPr>
                <w:ins w:id="1037" w:author="HERO 浩宇" w:date="2023-11-15T15:43:00Z"/>
                <w:rFonts w:ascii="Times New Roman" w:eastAsiaTheme="minorEastAsia" w:hAnsi="Times New Roman" w:cs="Times New Roman"/>
                <w:sz w:val="21"/>
              </w:rPr>
            </w:pPr>
            <w:ins w:id="1038" w:author="HERO 浩宇" w:date="2023-11-15T15:43:00Z">
              <w:r w:rsidRPr="00A53A84">
                <w:rPr>
                  <w:rFonts w:ascii="Times New Roman" w:eastAsiaTheme="minorEastAsia" w:hAnsi="Times New Roman" w:cs="Times New Roman" w:hint="eastAsia"/>
                  <w:sz w:val="21"/>
                </w:rPr>
                <w:t>Data</w:t>
              </w:r>
              <w:r w:rsidRPr="00A53A84">
                <w:rPr>
                  <w:rFonts w:ascii="Times New Roman" w:eastAsiaTheme="minorEastAsia" w:hAnsi="Times New Roman" w:cs="Times New Roman"/>
                  <w:sz w:val="21"/>
                </w:rPr>
                <w:t xml:space="preserve"> </w:t>
              </w:r>
              <w:r w:rsidRPr="00A53A84">
                <w:rPr>
                  <w:rFonts w:ascii="Times New Roman" w:eastAsiaTheme="minorEastAsia" w:hAnsi="Times New Roman" w:cs="Times New Roman" w:hint="eastAsia"/>
                  <w:sz w:val="21"/>
                </w:rPr>
                <w:t>sizes</w:t>
              </w:r>
            </w:ins>
          </w:p>
        </w:tc>
      </w:tr>
      <w:tr w:rsidR="00A53A84" w:rsidRPr="00A53A84" w14:paraId="0BF53BBB" w14:textId="77777777" w:rsidTr="00340542">
        <w:trPr>
          <w:ins w:id="1039" w:author="HERO 浩宇" w:date="2023-11-15T15:43:00Z"/>
        </w:trPr>
        <w:tc>
          <w:tcPr>
            <w:tcW w:w="2074" w:type="dxa"/>
            <w:tcBorders>
              <w:top w:val="single" w:sz="4" w:space="0" w:color="auto"/>
            </w:tcBorders>
          </w:tcPr>
          <w:p w14:paraId="37261A50" w14:textId="77777777" w:rsidR="00A53A84" w:rsidRPr="00A53A84" w:rsidRDefault="00A53A84" w:rsidP="00A53A84">
            <w:pPr>
              <w:jc w:val="center"/>
              <w:rPr>
                <w:ins w:id="1040" w:author="HERO 浩宇" w:date="2023-11-15T15:43:00Z"/>
                <w:rFonts w:ascii="Times New Roman" w:eastAsiaTheme="minorEastAsia" w:hAnsi="Times New Roman" w:cs="Times New Roman"/>
                <w:sz w:val="21"/>
              </w:rPr>
            </w:pPr>
            <w:ins w:id="1041" w:author="HERO 浩宇" w:date="2023-11-15T15:43:00Z">
              <w:r w:rsidRPr="00A53A84">
                <w:rPr>
                  <w:rFonts w:ascii="Times New Roman" w:eastAsiaTheme="minorEastAsia" w:hAnsi="Times New Roman" w:cs="Times New Roman" w:hint="eastAsia"/>
                  <w:sz w:val="21"/>
                </w:rPr>
                <w:t>LiveJ</w:t>
              </w:r>
              <w:r w:rsidRPr="00A53A84">
                <w:rPr>
                  <w:rFonts w:ascii="Times New Roman" w:eastAsiaTheme="minorEastAsia" w:hAnsi="Times New Roman" w:cs="Times New Roman"/>
                  <w:sz w:val="21"/>
                </w:rPr>
                <w:t>ournal</w:t>
              </w:r>
              <w:r w:rsidRPr="00A53A84">
                <w:rPr>
                  <w:rFonts w:ascii="Times New Roman" w:eastAsiaTheme="minorEastAsia" w:hAnsi="Times New Roman" w:cs="Times New Roman" w:hint="eastAsia"/>
                  <w:sz w:val="21"/>
                </w:rPr>
                <w:t>[</w:t>
              </w:r>
              <w:r w:rsidRPr="00A53A84">
                <w:rPr>
                  <w:rFonts w:ascii="Times New Roman" w:eastAsiaTheme="minorEastAsia" w:hAnsi="Times New Roman" w:cs="Times New Roman"/>
                  <w:sz w:val="21"/>
                </w:rPr>
                <w:t>1]</w:t>
              </w:r>
            </w:ins>
          </w:p>
        </w:tc>
        <w:tc>
          <w:tcPr>
            <w:tcW w:w="2074" w:type="dxa"/>
            <w:tcBorders>
              <w:top w:val="single" w:sz="4" w:space="0" w:color="auto"/>
            </w:tcBorders>
          </w:tcPr>
          <w:p w14:paraId="4BCC4741" w14:textId="77777777" w:rsidR="00A53A84" w:rsidRPr="00A53A84" w:rsidRDefault="00A53A84" w:rsidP="00A53A84">
            <w:pPr>
              <w:jc w:val="center"/>
              <w:rPr>
                <w:ins w:id="1042" w:author="HERO 浩宇" w:date="2023-11-15T15:43:00Z"/>
                <w:rFonts w:ascii="Times New Roman" w:eastAsiaTheme="minorEastAsia" w:hAnsi="Times New Roman" w:cs="Times New Roman"/>
                <w:sz w:val="21"/>
              </w:rPr>
            </w:pPr>
            <w:ins w:id="1043" w:author="HERO 浩宇" w:date="2023-11-15T15:43:00Z">
              <w:r w:rsidRPr="00A53A84">
                <w:rPr>
                  <w:rFonts w:ascii="Times New Roman" w:eastAsiaTheme="minorEastAsia" w:hAnsi="Times New Roman" w:cs="Times New Roman" w:hint="eastAsia"/>
                  <w:sz w:val="21"/>
                </w:rPr>
                <w:t>4</w:t>
              </w:r>
              <w:r w:rsidRPr="00A53A84">
                <w:rPr>
                  <w:rFonts w:ascii="Times New Roman" w:eastAsiaTheme="minorEastAsia" w:hAnsi="Times New Roman" w:cs="Times New Roman"/>
                  <w:sz w:val="21"/>
                </w:rPr>
                <w:t>.8M</w:t>
              </w:r>
            </w:ins>
          </w:p>
        </w:tc>
        <w:tc>
          <w:tcPr>
            <w:tcW w:w="2074" w:type="dxa"/>
            <w:tcBorders>
              <w:top w:val="single" w:sz="4" w:space="0" w:color="auto"/>
            </w:tcBorders>
          </w:tcPr>
          <w:p w14:paraId="76D65A6F" w14:textId="77777777" w:rsidR="00A53A84" w:rsidRPr="00A53A84" w:rsidRDefault="00A53A84" w:rsidP="00A53A84">
            <w:pPr>
              <w:jc w:val="center"/>
              <w:rPr>
                <w:ins w:id="1044" w:author="HERO 浩宇" w:date="2023-11-15T15:43:00Z"/>
                <w:rFonts w:ascii="Times New Roman" w:eastAsiaTheme="minorEastAsia" w:hAnsi="Times New Roman" w:cs="Times New Roman"/>
                <w:sz w:val="21"/>
              </w:rPr>
            </w:pPr>
            <w:ins w:id="1045" w:author="HERO 浩宇" w:date="2023-11-15T15:43:00Z">
              <w:r w:rsidRPr="00A53A84">
                <w:rPr>
                  <w:rFonts w:ascii="Times New Roman" w:eastAsiaTheme="minorEastAsia" w:hAnsi="Times New Roman" w:cs="Times New Roman" w:hint="eastAsia"/>
                  <w:sz w:val="21"/>
                </w:rPr>
                <w:t>6</w:t>
              </w:r>
              <w:r w:rsidRPr="00A53A84">
                <w:rPr>
                  <w:rFonts w:ascii="Times New Roman" w:eastAsiaTheme="minorEastAsia" w:hAnsi="Times New Roman" w:cs="Times New Roman"/>
                  <w:sz w:val="21"/>
                </w:rPr>
                <w:t>9M</w:t>
              </w:r>
            </w:ins>
          </w:p>
        </w:tc>
        <w:tc>
          <w:tcPr>
            <w:tcW w:w="2074" w:type="dxa"/>
            <w:tcBorders>
              <w:top w:val="single" w:sz="4" w:space="0" w:color="auto"/>
            </w:tcBorders>
          </w:tcPr>
          <w:p w14:paraId="18583BA7" w14:textId="77777777" w:rsidR="00A53A84" w:rsidRPr="00A53A84" w:rsidRDefault="00A53A84" w:rsidP="00A53A84">
            <w:pPr>
              <w:jc w:val="center"/>
              <w:rPr>
                <w:ins w:id="1046" w:author="HERO 浩宇" w:date="2023-11-15T15:43:00Z"/>
                <w:rFonts w:ascii="Times New Roman" w:eastAsiaTheme="minorEastAsia" w:hAnsi="Times New Roman" w:cs="Times New Roman"/>
                <w:sz w:val="21"/>
              </w:rPr>
            </w:pPr>
            <w:ins w:id="1047" w:author="HERO 浩宇" w:date="2023-11-15T15:43:00Z">
              <w:r w:rsidRPr="00A53A84">
                <w:rPr>
                  <w:rFonts w:ascii="Times New Roman" w:eastAsiaTheme="minorEastAsia" w:hAnsi="Times New Roman" w:cs="Times New Roman" w:hint="eastAsia"/>
                  <w:sz w:val="21"/>
                </w:rPr>
                <w:t>5</w:t>
              </w:r>
              <w:r w:rsidRPr="00A53A84">
                <w:rPr>
                  <w:rFonts w:ascii="Times New Roman" w:eastAsiaTheme="minorEastAsia" w:hAnsi="Times New Roman" w:cs="Times New Roman"/>
                  <w:sz w:val="21"/>
                </w:rPr>
                <w:t>26MB</w:t>
              </w:r>
            </w:ins>
          </w:p>
        </w:tc>
      </w:tr>
      <w:tr w:rsidR="00A53A84" w:rsidRPr="00A53A84" w14:paraId="78C10921" w14:textId="77777777" w:rsidTr="00340542">
        <w:trPr>
          <w:ins w:id="1048" w:author="HERO 浩宇" w:date="2023-11-15T15:43:00Z"/>
        </w:trPr>
        <w:tc>
          <w:tcPr>
            <w:tcW w:w="2074" w:type="dxa"/>
          </w:tcPr>
          <w:p w14:paraId="5A01220A" w14:textId="77777777" w:rsidR="00A53A84" w:rsidRPr="00A53A84" w:rsidRDefault="00A53A84" w:rsidP="00A53A84">
            <w:pPr>
              <w:jc w:val="center"/>
              <w:rPr>
                <w:ins w:id="1049" w:author="HERO 浩宇" w:date="2023-11-15T15:43:00Z"/>
                <w:rFonts w:ascii="Times New Roman" w:eastAsiaTheme="minorEastAsia" w:hAnsi="Times New Roman" w:cs="Times New Roman"/>
                <w:sz w:val="21"/>
              </w:rPr>
            </w:pPr>
            <w:ins w:id="1050" w:author="HERO 浩宇" w:date="2023-11-15T15:43:00Z">
              <w:r w:rsidRPr="00A53A84">
                <w:rPr>
                  <w:rFonts w:ascii="Times New Roman" w:eastAsiaTheme="minorEastAsia" w:hAnsi="Times New Roman" w:cs="Times New Roman" w:hint="eastAsia"/>
                  <w:sz w:val="21"/>
                </w:rPr>
                <w:t>T</w:t>
              </w:r>
              <w:r w:rsidRPr="00A53A84">
                <w:rPr>
                  <w:rFonts w:ascii="Times New Roman" w:eastAsiaTheme="minorEastAsia" w:hAnsi="Times New Roman" w:cs="Times New Roman"/>
                  <w:sz w:val="21"/>
                </w:rPr>
                <w:t>witter-2010[2]</w:t>
              </w:r>
            </w:ins>
          </w:p>
        </w:tc>
        <w:tc>
          <w:tcPr>
            <w:tcW w:w="2074" w:type="dxa"/>
          </w:tcPr>
          <w:p w14:paraId="7883C0CE" w14:textId="77777777" w:rsidR="00A53A84" w:rsidRPr="00A53A84" w:rsidRDefault="00A53A84" w:rsidP="00A53A84">
            <w:pPr>
              <w:jc w:val="center"/>
              <w:rPr>
                <w:ins w:id="1051" w:author="HERO 浩宇" w:date="2023-11-15T15:43:00Z"/>
                <w:rFonts w:ascii="Times New Roman" w:eastAsiaTheme="minorEastAsia" w:hAnsi="Times New Roman" w:cs="Times New Roman"/>
                <w:sz w:val="21"/>
              </w:rPr>
            </w:pPr>
            <w:ins w:id="1052" w:author="HERO 浩宇" w:date="2023-11-15T15:43:00Z">
              <w:r w:rsidRPr="00A53A84">
                <w:rPr>
                  <w:rFonts w:ascii="Times New Roman" w:eastAsiaTheme="minorEastAsia" w:hAnsi="Times New Roman" w:cs="Times New Roman"/>
                  <w:sz w:val="21"/>
                </w:rPr>
                <w:t>41.7M</w:t>
              </w:r>
            </w:ins>
          </w:p>
        </w:tc>
        <w:tc>
          <w:tcPr>
            <w:tcW w:w="2074" w:type="dxa"/>
          </w:tcPr>
          <w:p w14:paraId="7188A39B" w14:textId="77777777" w:rsidR="00A53A84" w:rsidRPr="00A53A84" w:rsidRDefault="00A53A84" w:rsidP="00A53A84">
            <w:pPr>
              <w:jc w:val="center"/>
              <w:rPr>
                <w:ins w:id="1053" w:author="HERO 浩宇" w:date="2023-11-15T15:43:00Z"/>
                <w:rFonts w:ascii="Times New Roman" w:eastAsiaTheme="minorEastAsia" w:hAnsi="Times New Roman" w:cs="Times New Roman"/>
                <w:sz w:val="21"/>
              </w:rPr>
            </w:pPr>
            <w:ins w:id="1054"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.5B</w:t>
              </w:r>
            </w:ins>
          </w:p>
        </w:tc>
        <w:tc>
          <w:tcPr>
            <w:tcW w:w="2074" w:type="dxa"/>
          </w:tcPr>
          <w:p w14:paraId="21F96C6B" w14:textId="77777777" w:rsidR="00A53A84" w:rsidRPr="00A53A84" w:rsidRDefault="00A53A84" w:rsidP="00A53A84">
            <w:pPr>
              <w:jc w:val="center"/>
              <w:rPr>
                <w:ins w:id="1055" w:author="HERO 浩宇" w:date="2023-11-15T15:43:00Z"/>
                <w:rFonts w:ascii="Times New Roman" w:eastAsiaTheme="minorEastAsia" w:hAnsi="Times New Roman" w:cs="Times New Roman"/>
                <w:sz w:val="21"/>
              </w:rPr>
            </w:pPr>
            <w:ins w:id="1056"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0.9GB</w:t>
              </w:r>
            </w:ins>
          </w:p>
        </w:tc>
      </w:tr>
      <w:tr w:rsidR="00A53A84" w:rsidRPr="00A53A84" w14:paraId="23F466D9" w14:textId="77777777" w:rsidTr="00340542">
        <w:trPr>
          <w:ins w:id="1057" w:author="HERO 浩宇" w:date="2023-11-15T15:43:00Z"/>
        </w:trPr>
        <w:tc>
          <w:tcPr>
            <w:tcW w:w="2074" w:type="dxa"/>
          </w:tcPr>
          <w:p w14:paraId="2088230A" w14:textId="77777777" w:rsidR="00A53A84" w:rsidRPr="00A53A84" w:rsidRDefault="00A53A84" w:rsidP="00A53A84">
            <w:pPr>
              <w:jc w:val="center"/>
              <w:rPr>
                <w:ins w:id="1058" w:author="HERO 浩宇" w:date="2023-11-15T15:43:00Z"/>
                <w:rFonts w:ascii="Times New Roman" w:eastAsiaTheme="minorEastAsia" w:hAnsi="Times New Roman" w:cs="Times New Roman"/>
                <w:sz w:val="21"/>
              </w:rPr>
            </w:pPr>
            <w:ins w:id="1059" w:author="HERO 浩宇" w:date="2023-11-15T15:43:00Z">
              <w:r w:rsidRPr="00A53A84">
                <w:rPr>
                  <w:rFonts w:ascii="Times New Roman" w:eastAsiaTheme="minorEastAsia" w:hAnsi="Times New Roman" w:cs="Times New Roman"/>
                  <w:sz w:val="21"/>
                </w:rPr>
                <w:t>Gsh-2015-host[3]</w:t>
              </w:r>
            </w:ins>
          </w:p>
        </w:tc>
        <w:tc>
          <w:tcPr>
            <w:tcW w:w="2074" w:type="dxa"/>
          </w:tcPr>
          <w:p w14:paraId="21B4E76A" w14:textId="77777777" w:rsidR="00A53A84" w:rsidRPr="00A53A84" w:rsidRDefault="00A53A84" w:rsidP="00A53A84">
            <w:pPr>
              <w:jc w:val="center"/>
              <w:rPr>
                <w:ins w:id="1060" w:author="HERO 浩宇" w:date="2023-11-15T15:43:00Z"/>
                <w:rFonts w:ascii="Times New Roman" w:eastAsiaTheme="minorEastAsia" w:hAnsi="Times New Roman" w:cs="Times New Roman"/>
                <w:sz w:val="21"/>
              </w:rPr>
            </w:pPr>
            <w:ins w:id="1061" w:author="HERO 浩宇" w:date="2023-11-15T15:43:00Z">
              <w:r w:rsidRPr="00A53A84">
                <w:rPr>
                  <w:rFonts w:ascii="Times New Roman" w:eastAsiaTheme="minorEastAsia" w:hAnsi="Times New Roman" w:cs="Times New Roman"/>
                  <w:sz w:val="21"/>
                </w:rPr>
                <w:t>68.7M</w:t>
              </w:r>
            </w:ins>
          </w:p>
        </w:tc>
        <w:tc>
          <w:tcPr>
            <w:tcW w:w="2074" w:type="dxa"/>
          </w:tcPr>
          <w:p w14:paraId="341E8A80" w14:textId="77777777" w:rsidR="00A53A84" w:rsidRPr="00A53A84" w:rsidRDefault="00A53A84" w:rsidP="00A53A84">
            <w:pPr>
              <w:jc w:val="center"/>
              <w:rPr>
                <w:ins w:id="1062" w:author="HERO 浩宇" w:date="2023-11-15T15:43:00Z"/>
                <w:rFonts w:ascii="Times New Roman" w:eastAsiaTheme="minorEastAsia" w:hAnsi="Times New Roman" w:cs="Times New Roman"/>
                <w:sz w:val="21"/>
              </w:rPr>
            </w:pPr>
            <w:ins w:id="1063"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.8B</w:t>
              </w:r>
            </w:ins>
          </w:p>
        </w:tc>
        <w:tc>
          <w:tcPr>
            <w:tcW w:w="2074" w:type="dxa"/>
          </w:tcPr>
          <w:p w14:paraId="12B424CC" w14:textId="77777777" w:rsidR="00A53A84" w:rsidRPr="00A53A84" w:rsidRDefault="00A53A84" w:rsidP="00A53A84">
            <w:pPr>
              <w:jc w:val="center"/>
              <w:rPr>
                <w:ins w:id="1064" w:author="HERO 浩宇" w:date="2023-11-15T15:43:00Z"/>
                <w:rFonts w:ascii="Times New Roman" w:eastAsiaTheme="minorEastAsia" w:hAnsi="Times New Roman" w:cs="Times New Roman"/>
                <w:sz w:val="21"/>
              </w:rPr>
            </w:pPr>
            <w:ins w:id="1065" w:author="HERO 浩宇" w:date="2023-11-15T15:43:00Z">
              <w:r w:rsidRPr="00A53A84">
                <w:rPr>
                  <w:rFonts w:ascii="Times New Roman" w:eastAsiaTheme="minorEastAsia" w:hAnsi="Times New Roman" w:cs="Times New Roman" w:hint="eastAsia"/>
                  <w:sz w:val="21"/>
                </w:rPr>
                <w:t>1</w:t>
              </w:r>
              <w:r w:rsidRPr="00A53A84">
                <w:rPr>
                  <w:rFonts w:ascii="Times New Roman" w:eastAsiaTheme="minorEastAsia" w:hAnsi="Times New Roman" w:cs="Times New Roman"/>
                  <w:sz w:val="21"/>
                </w:rPr>
                <w:t>3.4GB</w:t>
              </w:r>
            </w:ins>
          </w:p>
        </w:tc>
      </w:tr>
      <w:tr w:rsidR="00A53A84" w:rsidRPr="00A53A84" w14:paraId="7D9502F6" w14:textId="77777777" w:rsidTr="00340542">
        <w:trPr>
          <w:ins w:id="1066" w:author="HERO 浩宇" w:date="2023-11-15T15:43:00Z"/>
        </w:trPr>
        <w:tc>
          <w:tcPr>
            <w:tcW w:w="2074" w:type="dxa"/>
          </w:tcPr>
          <w:p w14:paraId="721A6A45" w14:textId="77777777" w:rsidR="00A53A84" w:rsidRPr="00A53A84" w:rsidRDefault="00A53A84" w:rsidP="00A53A84">
            <w:pPr>
              <w:jc w:val="center"/>
              <w:rPr>
                <w:ins w:id="1067" w:author="HERO 浩宇" w:date="2023-11-15T15:43:00Z"/>
                <w:rFonts w:ascii="Times New Roman" w:eastAsiaTheme="minorEastAsia" w:hAnsi="Times New Roman" w:cs="Times New Roman"/>
                <w:sz w:val="21"/>
              </w:rPr>
            </w:pPr>
            <w:ins w:id="1068" w:author="HERO 浩宇" w:date="2023-11-15T15:43:00Z">
              <w:r w:rsidRPr="00A53A84">
                <w:rPr>
                  <w:rFonts w:ascii="Times New Roman" w:eastAsiaTheme="minorEastAsia" w:hAnsi="Times New Roman" w:cs="Times New Roman"/>
                  <w:sz w:val="21"/>
                </w:rPr>
                <w:t>UK-2007-05[4]</w:t>
              </w:r>
            </w:ins>
          </w:p>
        </w:tc>
        <w:tc>
          <w:tcPr>
            <w:tcW w:w="2074" w:type="dxa"/>
          </w:tcPr>
          <w:p w14:paraId="7A6BD84B" w14:textId="77777777" w:rsidR="00A53A84" w:rsidRPr="00A53A84" w:rsidRDefault="00A53A84" w:rsidP="00A53A84">
            <w:pPr>
              <w:jc w:val="center"/>
              <w:rPr>
                <w:ins w:id="1069" w:author="HERO 浩宇" w:date="2023-11-15T15:43:00Z"/>
                <w:rFonts w:ascii="Times New Roman" w:eastAsiaTheme="minorEastAsia" w:hAnsi="Times New Roman" w:cs="Times New Roman"/>
                <w:sz w:val="21"/>
              </w:rPr>
            </w:pPr>
            <w:ins w:id="1070" w:author="HERO 浩宇" w:date="2023-11-15T15:43:00Z">
              <w:r w:rsidRPr="00A53A84">
                <w:rPr>
                  <w:rFonts w:ascii="Times New Roman" w:eastAsiaTheme="minorEastAsia" w:hAnsi="Times New Roman" w:cs="Times New Roman"/>
                  <w:sz w:val="21"/>
                </w:rPr>
                <w:t>106M</w:t>
              </w:r>
            </w:ins>
          </w:p>
        </w:tc>
        <w:tc>
          <w:tcPr>
            <w:tcW w:w="2074" w:type="dxa"/>
          </w:tcPr>
          <w:p w14:paraId="16559F92" w14:textId="77777777" w:rsidR="00A53A84" w:rsidRPr="00A53A84" w:rsidRDefault="00A53A84" w:rsidP="00A53A84">
            <w:pPr>
              <w:jc w:val="center"/>
              <w:rPr>
                <w:ins w:id="1071" w:author="HERO 浩宇" w:date="2023-11-15T15:43:00Z"/>
                <w:rFonts w:ascii="Times New Roman" w:eastAsiaTheme="minorEastAsia" w:hAnsi="Times New Roman" w:cs="Times New Roman"/>
                <w:sz w:val="21"/>
              </w:rPr>
            </w:pPr>
            <w:ins w:id="1072" w:author="HERO 浩宇" w:date="2023-11-15T15:43:00Z">
              <w:r w:rsidRPr="00A53A84">
                <w:rPr>
                  <w:rFonts w:ascii="Times New Roman" w:eastAsiaTheme="minorEastAsia" w:hAnsi="Times New Roman" w:cs="Times New Roman" w:hint="eastAsia"/>
                  <w:sz w:val="21"/>
                </w:rPr>
                <w:t>3</w:t>
              </w:r>
              <w:r w:rsidRPr="00A53A84">
                <w:rPr>
                  <w:rFonts w:ascii="Times New Roman" w:eastAsiaTheme="minorEastAsia" w:hAnsi="Times New Roman" w:cs="Times New Roman"/>
                  <w:sz w:val="21"/>
                </w:rPr>
                <w:t>.74B</w:t>
              </w:r>
            </w:ins>
          </w:p>
        </w:tc>
        <w:tc>
          <w:tcPr>
            <w:tcW w:w="2074" w:type="dxa"/>
          </w:tcPr>
          <w:p w14:paraId="6DD77449" w14:textId="77777777" w:rsidR="00A53A84" w:rsidRPr="00A53A84" w:rsidRDefault="00A53A84" w:rsidP="00A53A84">
            <w:pPr>
              <w:jc w:val="center"/>
              <w:rPr>
                <w:ins w:id="1073" w:author="HERO 浩宇" w:date="2023-11-15T15:43:00Z"/>
                <w:rFonts w:ascii="Times New Roman" w:eastAsiaTheme="minorEastAsia" w:hAnsi="Times New Roman" w:cs="Times New Roman"/>
                <w:sz w:val="21"/>
              </w:rPr>
            </w:pPr>
            <w:ins w:id="1074" w:author="HERO 浩宇" w:date="2023-11-15T15:43:00Z">
              <w:r w:rsidRPr="00A53A84">
                <w:rPr>
                  <w:rFonts w:ascii="Times New Roman" w:eastAsiaTheme="minorEastAsia" w:hAnsi="Times New Roman" w:cs="Times New Roman" w:hint="eastAsia"/>
                  <w:sz w:val="21"/>
                </w:rPr>
                <w:t>2</w:t>
              </w:r>
              <w:r w:rsidRPr="00A53A84">
                <w:rPr>
                  <w:rFonts w:ascii="Times New Roman" w:eastAsiaTheme="minorEastAsia" w:hAnsi="Times New Roman" w:cs="Times New Roman"/>
                  <w:sz w:val="21"/>
                </w:rPr>
                <w:t>7.9GB</w:t>
              </w:r>
            </w:ins>
          </w:p>
        </w:tc>
      </w:tr>
    </w:tbl>
    <w:p w14:paraId="589F8DAE" w14:textId="77777777" w:rsidR="00A53A84" w:rsidRPr="00A53A84" w:rsidRDefault="00A53A84" w:rsidP="00A53A84">
      <w:pPr>
        <w:rPr>
          <w:ins w:id="1075" w:author="HERO 浩宇" w:date="2023-11-15T15:43:00Z"/>
          <w:rFonts w:ascii="Times New Roman" w:eastAsia="宋体" w:hAnsi="Times New Roman" w:cs="Times New Roman"/>
          <w:kern w:val="2"/>
          <w:sz w:val="21"/>
          <w14:ligatures w14:val="standardContextual"/>
        </w:rPr>
      </w:pPr>
      <w:ins w:id="1076" w:author="HERO 浩宇" w:date="2023-11-15T15:43:00Z">
        <w:r w:rsidRPr="00A53A84">
          <w:rPr>
            <w:rFonts w:ascii="Times New Roman" w:eastAsia="宋体" w:hAnsi="Times New Roman" w:cs="Times New Roman"/>
            <w:kern w:val="2"/>
            <w:sz w:val="21"/>
            <w14:ligatures w14:val="standardContextual"/>
          </w:rPr>
          <w:t>[1]</w:t>
        </w:r>
        <w:r w:rsidRPr="00A53A84">
          <w:rPr>
            <w:rFonts w:ascii="Times New Roman" w:eastAsiaTheme="minorEastAsia" w:hAnsi="Times New Roman" w:cs="Times New Roman"/>
            <w:kern w:val="2"/>
            <w:sz w:val="21"/>
            <w14:ligatures w14:val="standardContextual"/>
          </w:rPr>
          <w:t xml:space="preserve"> </w:t>
        </w:r>
        <w:r w:rsidRPr="00A53A84">
          <w:rPr>
            <w:rFonts w:ascii="Times New Roman" w:eastAsia="宋体" w:hAnsi="Times New Roman" w:cs="Times New Roman"/>
            <w:kern w:val="2"/>
            <w:sz w:val="21"/>
            <w14:ligatures w14:val="standardContextual"/>
          </w:rPr>
          <w:t>2019.SNAP.http://snap.stanford.edu/data/index.html.</w:t>
        </w:r>
      </w:ins>
    </w:p>
    <w:p w14:paraId="7C0B1EDA" w14:textId="77777777" w:rsidR="00A53A84" w:rsidRPr="00A53A84" w:rsidRDefault="00A53A84" w:rsidP="00A53A84">
      <w:pPr>
        <w:rPr>
          <w:ins w:id="1077" w:author="HERO 浩宇" w:date="2023-11-15T15:43:00Z"/>
          <w:rFonts w:ascii="Times New Roman" w:eastAsia="宋体" w:hAnsi="Times New Roman" w:cs="Times New Roman"/>
          <w:kern w:val="2"/>
          <w:sz w:val="21"/>
          <w14:ligatures w14:val="standardContextual"/>
        </w:rPr>
      </w:pPr>
      <w:ins w:id="1078" w:author="HERO 浩宇" w:date="2023-11-15T15:43:00Z">
        <w:r w:rsidRPr="00A53A84">
          <w:rPr>
            <w:rFonts w:ascii="Times New Roman" w:eastAsia="宋体" w:hAnsi="Times New Roman" w:cs="Times New Roman"/>
            <w:kern w:val="2"/>
            <w:sz w:val="21"/>
            <w14:ligatures w14:val="standardContextual"/>
          </w:rPr>
          <w:t>[2]</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Haewoon Kwak, Changhyun Lee, Hosung Park, and Sue Moon. 2010. What is Twitter, a Social Network or a News Media?. In Proceedings of the 19th International Conference on World Wide Web (Raleigh, North Carolina, USA) (WWW ’10). Association for Computing Machinery, New York, NY, USA, 591–600. https://doi.org/10.1145/1772690.1772751</w:t>
        </w:r>
      </w:ins>
    </w:p>
    <w:p w14:paraId="51AB9ECF" w14:textId="77777777" w:rsidR="00A53A84" w:rsidRPr="00A53A84" w:rsidRDefault="00A53A84" w:rsidP="00A53A84">
      <w:pPr>
        <w:rPr>
          <w:ins w:id="1079" w:author="HERO 浩宇" w:date="2023-11-15T15:43:00Z"/>
          <w:rFonts w:ascii="Times New Roman" w:eastAsia="宋体" w:hAnsi="Times New Roman" w:cs="Times New Roman"/>
          <w:kern w:val="2"/>
          <w:sz w:val="21"/>
          <w:lang w:val="fr-CA"/>
          <w14:ligatures w14:val="standardContextual"/>
        </w:rPr>
      </w:pPr>
      <w:ins w:id="1080" w:author="HERO 浩宇" w:date="2023-11-15T15:43:00Z">
        <w:r w:rsidRPr="00A53A84">
          <w:rPr>
            <w:rFonts w:ascii="Times New Roman" w:eastAsia="宋体" w:hAnsi="Times New Roman" w:cs="Times New Roman"/>
            <w:kern w:val="2"/>
            <w:sz w:val="21"/>
            <w14:ligatures w14:val="standardContextual"/>
          </w:rPr>
          <w:t>[3]</w:t>
        </w:r>
        <w:r w:rsidRPr="00A53A84">
          <w:rPr>
            <w:rFonts w:asciiTheme="minorHAnsi" w:eastAsiaTheme="minorEastAsia" w:hAnsiTheme="minorHAnsi" w:cstheme="minorBidi"/>
            <w:kern w:val="2"/>
            <w:sz w:val="21"/>
            <w14:ligatures w14:val="standardContextual"/>
          </w:rPr>
          <w:t xml:space="preserve"> </w:t>
        </w:r>
        <w:r w:rsidRPr="00A53A84">
          <w:rPr>
            <w:rFonts w:ascii="Times New Roman" w:eastAsia="宋体" w:hAnsi="Times New Roman" w:cs="Times New Roman"/>
            <w:kern w:val="2"/>
            <w:sz w:val="21"/>
            <w14:ligatures w14:val="standardContextual"/>
          </w:rPr>
          <w:t xml:space="preserve">Paolo Boldi, Andrea Marino, Massimo Santini, and Sebastiano Vigna. 2018. BUbiNG: Massive Crawling for the Masses. </w:t>
        </w:r>
        <w:r w:rsidRPr="00A53A84">
          <w:rPr>
            <w:rFonts w:ascii="Times New Roman" w:eastAsia="宋体" w:hAnsi="Times New Roman" w:cs="Times New Roman"/>
            <w:kern w:val="2"/>
            <w:sz w:val="21"/>
            <w:lang w:val="fr-CA"/>
            <w14:ligatures w14:val="standardContextual"/>
          </w:rPr>
          <w:t>ACM Trans. Web 12, 2, Article 12 (jun 2018), 26 pages. https://doi.org/10.1145/3160017</w:t>
        </w:r>
      </w:ins>
    </w:p>
    <w:p w14:paraId="3FF850BA" w14:textId="77777777" w:rsidR="00A53A84" w:rsidRPr="00A53A84" w:rsidRDefault="00A53A84" w:rsidP="00A53A84">
      <w:pPr>
        <w:rPr>
          <w:ins w:id="1081" w:author="HERO 浩宇" w:date="2023-11-15T15:43:00Z"/>
          <w:rFonts w:ascii="Times New Roman" w:eastAsia="宋体" w:hAnsi="Times New Roman" w:cs="Times New Roman"/>
          <w:kern w:val="2"/>
          <w:sz w:val="21"/>
          <w14:ligatures w14:val="standardContextual"/>
        </w:rPr>
      </w:pPr>
      <w:ins w:id="1082" w:author="HERO 浩宇" w:date="2023-11-15T15:43:00Z">
        <w:r w:rsidRPr="00A53A84">
          <w:rPr>
            <w:rFonts w:ascii="Times New Roman" w:eastAsia="宋体" w:hAnsi="Times New Roman" w:cs="Times New Roman"/>
            <w:kern w:val="2"/>
            <w:sz w:val="21"/>
            <w:lang w:val="fr-CA"/>
            <w14:ligatures w14:val="standardContextual"/>
          </w:rPr>
          <w:t>[4]</w:t>
        </w:r>
        <w:r w:rsidRPr="00A53A84">
          <w:rPr>
            <w:rFonts w:asciiTheme="minorHAnsi" w:eastAsiaTheme="minorEastAsia" w:hAnsiTheme="minorHAnsi" w:cstheme="minorBidi"/>
            <w:kern w:val="2"/>
            <w:sz w:val="21"/>
            <w:lang w:val="fr-CA"/>
            <w14:ligatures w14:val="standardContextual"/>
          </w:rPr>
          <w:t xml:space="preserve"> </w:t>
        </w:r>
        <w:r w:rsidRPr="00A53A84">
          <w:rPr>
            <w:rFonts w:ascii="Times New Roman" w:eastAsia="宋体" w:hAnsi="Times New Roman" w:cs="Times New Roman"/>
            <w:kern w:val="2"/>
            <w:sz w:val="21"/>
            <w:lang w:val="fr-CA"/>
            <w14:ligatures w14:val="standardContextual"/>
          </w:rPr>
          <w:t xml:space="preserve">Paolo Boldi, Massimo Santini, and Sebastiano Vigna. </w:t>
        </w:r>
        <w:r w:rsidRPr="00A53A84">
          <w:rPr>
            <w:rFonts w:ascii="Times New Roman" w:eastAsia="宋体" w:hAnsi="Times New Roman" w:cs="Times New Roman"/>
            <w:kern w:val="2"/>
            <w:sz w:val="21"/>
            <w14:ligatures w14:val="standardContextual"/>
          </w:rPr>
          <w:t>2008. A large time-aware web graph. SIGIR Forum 42, 2 (December 2008), 33–38. https://doi.org/10.1145/1480506.1480511</w:t>
        </w:r>
      </w:ins>
    </w:p>
    <w:p w14:paraId="22D9410E" w14:textId="51D1396B" w:rsidR="00A53A84" w:rsidRDefault="00A53A84" w:rsidP="005851E4">
      <w:pPr>
        <w:rPr>
          <w:ins w:id="1083" w:author="HERO 浩宇" w:date="2023-11-15T15:43:00Z"/>
        </w:rPr>
      </w:pPr>
    </w:p>
    <w:p w14:paraId="629495C3" w14:textId="79423626" w:rsidR="00A53A84" w:rsidRDefault="00A53A84" w:rsidP="005851E4">
      <w:pPr>
        <w:rPr>
          <w:ins w:id="1084" w:author="HERO 浩宇" w:date="2023-11-15T15:43:00Z"/>
        </w:rPr>
      </w:pPr>
    </w:p>
    <w:p w14:paraId="7C24479D" w14:textId="5A6529CA" w:rsidR="00A53A84" w:rsidRDefault="00A53A84" w:rsidP="005851E4">
      <w:pPr>
        <w:rPr>
          <w:ins w:id="1085" w:author="HERO 浩宇" w:date="2023-11-15T16:41:00Z"/>
        </w:rPr>
      </w:pPr>
      <w:ins w:id="1086" w:author="HERO 浩宇" w:date="2023-11-15T15:43:00Z">
        <w:r>
          <w:rPr>
            <w:rFonts w:hint="eastAsia"/>
          </w:rPr>
          <w:t>算法</w:t>
        </w:r>
      </w:ins>
    </w:p>
    <w:p w14:paraId="76011A3F" w14:textId="163B1851" w:rsidR="00604522" w:rsidRDefault="00604522" w:rsidP="005851E4">
      <w:pPr>
        <w:rPr>
          <w:ins w:id="1087" w:author="HERO 浩宇" w:date="2023-11-15T16:46:00Z"/>
        </w:rPr>
      </w:pPr>
      <w:ins w:id="1088" w:author="HERO 浩宇" w:date="2023-11-15T16:42:00Z">
        <w:r w:rsidRPr="007C40C6">
          <w:t>为了与之前的工作保持一致</w:t>
        </w:r>
        <w:r>
          <w:rPr>
            <w:rFonts w:hint="eastAsia"/>
          </w:rPr>
          <w:t>[</w:t>
        </w:r>
        <w:r>
          <w:t>xx]</w:t>
        </w:r>
        <w:r>
          <w:rPr>
            <w:rFonts w:hint="eastAsia"/>
          </w:rPr>
          <w:t>，我们选择了</w:t>
        </w:r>
      </w:ins>
      <w:ins w:id="1089" w:author="HERO 浩宇" w:date="2023-11-15T18:33:00Z">
        <w:r w:rsidR="00B96FF0">
          <w:rPr>
            <w:rFonts w:hint="eastAsia"/>
          </w:rPr>
          <w:t>六</w:t>
        </w:r>
      </w:ins>
      <w:ins w:id="1090" w:author="HERO 浩宇" w:date="2023-11-15T16:42:00Z">
        <w:r w:rsidRPr="007C40C6">
          <w:rPr>
            <w:rFonts w:hint="eastAsia"/>
          </w:rPr>
          <w:t>种不同</w:t>
        </w:r>
        <w:r w:rsidR="00DF1813">
          <w:rPr>
            <w:rFonts w:hint="eastAsia"/>
          </w:rPr>
          <w:t>算法</w:t>
        </w:r>
      </w:ins>
      <w:ins w:id="1091" w:author="HERO 浩宇" w:date="2023-11-15T16:43:00Z">
        <w:r w:rsidR="00DF1813">
          <w:rPr>
            <w:rFonts w:hint="eastAsia"/>
          </w:rPr>
          <w:t>，它们被广泛应用于</w:t>
        </w:r>
      </w:ins>
      <w:ins w:id="1092" w:author="HERO 浩宇" w:date="2023-11-15T18:33:00Z">
        <w:r w:rsidR="00B96FF0">
          <w:rPr>
            <w:rFonts w:hint="eastAsia"/>
          </w:rPr>
          <w:t>图</w:t>
        </w:r>
        <w:r w:rsidR="00B96FF0" w:rsidRPr="007C40C6">
          <w:t>聚类、</w:t>
        </w:r>
        <w:r w:rsidR="00B96FF0">
          <w:rPr>
            <w:rFonts w:hint="eastAsia"/>
          </w:rPr>
          <w:t>图</w:t>
        </w:r>
        <w:r w:rsidR="00B96FF0" w:rsidRPr="007C40C6">
          <w:t>分类和</w:t>
        </w:r>
        <w:r w:rsidR="00B96FF0">
          <w:rPr>
            <w:rFonts w:hint="eastAsia"/>
          </w:rPr>
          <w:t>图</w:t>
        </w:r>
        <w:r w:rsidR="00B96FF0" w:rsidRPr="007C40C6">
          <w:t>预测</w:t>
        </w:r>
        <w:r w:rsidR="00B96FF0">
          <w:rPr>
            <w:rFonts w:hint="eastAsia"/>
          </w:rPr>
          <w:t>等</w:t>
        </w:r>
      </w:ins>
      <w:ins w:id="1093" w:author="HERO 浩宇" w:date="2023-11-15T16:43:00Z">
        <w:r w:rsidR="00DF1813">
          <w:rPr>
            <w:rFonts w:hint="eastAsia"/>
          </w:rPr>
          <w:t>领域</w:t>
        </w:r>
      </w:ins>
      <w:ins w:id="1094" w:author="HERO 浩宇" w:date="2023-11-15T18:34:00Z">
        <w:r w:rsidR="00B96FF0">
          <w:rPr>
            <w:rFonts w:hint="eastAsia"/>
          </w:rPr>
          <w:t>。这些算法分为图算法和</w:t>
        </w:r>
        <w:r w:rsidR="007D0F73">
          <w:rPr>
            <w:rFonts w:hint="eastAsia"/>
          </w:rPr>
          <w:t>无向图算法。</w:t>
        </w:r>
      </w:ins>
    </w:p>
    <w:p w14:paraId="69F8CE2A" w14:textId="60424DA0" w:rsidR="007D0F73" w:rsidRDefault="001C6221" w:rsidP="000F0BCE">
      <w:pPr>
        <w:pStyle w:val="af5"/>
        <w:numPr>
          <w:ilvl w:val="0"/>
          <w:numId w:val="13"/>
        </w:numPr>
        <w:ind w:firstLineChars="0"/>
        <w:rPr>
          <w:ins w:id="1095" w:author="HERO 浩宇" w:date="2023-11-15T18:34:00Z"/>
        </w:rPr>
      </w:pPr>
      <w:ins w:id="1096" w:author="HERO 浩宇" w:date="2023-11-15T18:38:00Z">
        <w:r>
          <w:rPr>
            <w:rFonts w:hint="eastAsia"/>
          </w:rPr>
          <w:t>加权图</w:t>
        </w:r>
      </w:ins>
      <w:ins w:id="1097" w:author="HERO 浩宇" w:date="2023-11-15T18:34:00Z">
        <w:r w:rsidR="007D0F73">
          <w:rPr>
            <w:rFonts w:hint="eastAsia"/>
          </w:rPr>
          <w:t>算法：</w:t>
        </w:r>
      </w:ins>
    </w:p>
    <w:p w14:paraId="7F48C151" w14:textId="25B136BD" w:rsidR="001F74BC" w:rsidRDefault="007D0F73" w:rsidP="00EF574A">
      <w:pPr>
        <w:pStyle w:val="af5"/>
        <w:numPr>
          <w:ilvl w:val="1"/>
          <w:numId w:val="13"/>
        </w:numPr>
        <w:ind w:firstLineChars="0"/>
        <w:rPr>
          <w:ins w:id="1098" w:author="HERO 浩宇" w:date="2023-11-15T18:36:00Z"/>
        </w:rPr>
        <w:pPrChange w:id="1099" w:author="HERO 浩宇" w:date="2023-11-15T18:36:00Z">
          <w:pPr>
            <w:pStyle w:val="af5"/>
            <w:numPr>
              <w:numId w:val="13"/>
            </w:numPr>
            <w:ind w:left="420" w:firstLineChars="0" w:hanging="420"/>
          </w:pPr>
        </w:pPrChange>
      </w:pPr>
      <w:ins w:id="1100" w:author="HERO 浩宇" w:date="2023-11-15T18:34:00Z">
        <w:r>
          <w:rPr>
            <w:rFonts w:hint="eastAsia"/>
          </w:rPr>
          <w:t>点</w:t>
        </w:r>
        <w:r>
          <w:t>对点最短路径（PPSP）</w:t>
        </w:r>
        <w:r>
          <w:rPr>
            <w:rFonts w:hint="eastAsia"/>
          </w:rPr>
          <w:t>、</w:t>
        </w:r>
      </w:ins>
      <w:ins w:id="1101" w:author="HERO 浩宇" w:date="2023-11-15T18:35:00Z">
        <w:r w:rsidRPr="009703AE">
          <w:rPr>
            <w:rFonts w:hint="eastAsia"/>
          </w:rPr>
          <w:t>点对点最宽路径（</w:t>
        </w:r>
        <w:r w:rsidRPr="009703AE">
          <w:t>PPWP）和点对点最窄路径（PPNP）</w:t>
        </w:r>
        <w:r w:rsidR="001F74BC">
          <w:rPr>
            <w:rFonts w:hint="eastAsia"/>
          </w:rPr>
          <w:t>分别用于找</w:t>
        </w:r>
        <w:r w:rsidR="001F74BC">
          <w:rPr>
            <w:rFonts w:hint="eastAsia"/>
          </w:rPr>
          <w:t>到两个顶点之间的</w:t>
        </w:r>
        <w:r w:rsidR="001F74BC" w:rsidRPr="00122B4D">
          <w:rPr>
            <w:rFonts w:hint="eastAsia"/>
          </w:rPr>
          <w:t>之间</w:t>
        </w:r>
        <w:r w:rsidR="001F74BC">
          <w:rPr>
            <w:rFonts w:hint="eastAsia"/>
          </w:rPr>
          <w:t>的</w:t>
        </w:r>
        <w:r w:rsidR="001F74BC">
          <w:rPr>
            <w:rFonts w:hint="eastAsia"/>
          </w:rPr>
          <w:t>最短</w:t>
        </w:r>
      </w:ins>
      <w:ins w:id="1102" w:author="HERO 浩宇" w:date="2023-11-15T18:36:00Z">
        <w:r w:rsidR="001F74BC">
          <w:rPr>
            <w:rFonts w:hint="eastAsia"/>
          </w:rPr>
          <w:t>、</w:t>
        </w:r>
      </w:ins>
      <w:ins w:id="1103" w:author="HERO 浩宇" w:date="2023-11-15T18:35:00Z">
        <w:r w:rsidR="001F74BC" w:rsidRPr="00122B4D">
          <w:rPr>
            <w:rFonts w:hint="eastAsia"/>
          </w:rPr>
          <w:t>最宽或最窄的</w:t>
        </w:r>
        <w:r w:rsidR="001F74BC">
          <w:rPr>
            <w:rFonts w:hint="eastAsia"/>
          </w:rPr>
          <w:t>路径</w:t>
        </w:r>
      </w:ins>
      <w:ins w:id="1104" w:author="HERO 浩宇" w:date="2023-11-15T18:36:00Z">
        <w:r w:rsidR="001F74BC">
          <w:rPr>
            <w:rFonts w:hint="eastAsia"/>
          </w:rPr>
          <w:t>。</w:t>
        </w:r>
        <w:r w:rsidR="001F74BC">
          <w:rPr>
            <w:rFonts w:hint="eastAsia"/>
          </w:rPr>
          <w:t>被广泛应用于</w:t>
        </w:r>
        <w:r w:rsidR="001F74BC">
          <w:rPr>
            <w:rFonts w:hint="eastAsia"/>
          </w:rPr>
          <w:lastRenderedPageBreak/>
          <w:t>于</w:t>
        </w:r>
        <w:r w:rsidR="001F74BC">
          <w:t>社交/金融网络</w:t>
        </w:r>
        <w:r w:rsidR="001F74BC">
          <w:rPr>
            <w:rFonts w:hint="eastAsia"/>
          </w:rPr>
          <w:t>、</w:t>
        </w:r>
        <w:r w:rsidR="001F74BC">
          <w:rPr>
            <w:rFonts w:hint="eastAsia"/>
          </w:rPr>
          <w:t>交通规划</w:t>
        </w:r>
        <w:r w:rsidR="00EF574A">
          <w:rPr>
            <w:rFonts w:hint="eastAsia"/>
          </w:rPr>
          <w:t>、</w:t>
        </w:r>
        <w:r w:rsidR="001F74BC">
          <w:rPr>
            <w:rFonts w:hint="eastAsia"/>
          </w:rPr>
          <w:t>监控洗钱行为和网络质量分析等领域</w:t>
        </w:r>
      </w:ins>
    </w:p>
    <w:p w14:paraId="4003A364" w14:textId="6A3BE0D9" w:rsidR="007D0F73" w:rsidRDefault="001C6221" w:rsidP="00EF574A">
      <w:pPr>
        <w:pStyle w:val="af5"/>
        <w:numPr>
          <w:ilvl w:val="0"/>
          <w:numId w:val="13"/>
        </w:numPr>
        <w:ind w:firstLineChars="0"/>
        <w:rPr>
          <w:ins w:id="1105" w:author="HERO 浩宇" w:date="2023-11-15T18:36:00Z"/>
        </w:rPr>
      </w:pPr>
      <w:ins w:id="1106" w:author="HERO 浩宇" w:date="2023-11-15T18:38:00Z">
        <w:r>
          <w:rPr>
            <w:rFonts w:hint="eastAsia"/>
          </w:rPr>
          <w:t>无权图</w:t>
        </w:r>
      </w:ins>
      <w:ins w:id="1107" w:author="HERO 浩宇" w:date="2023-11-15T18:36:00Z">
        <w:r w:rsidR="00EF574A">
          <w:rPr>
            <w:rFonts w:hint="eastAsia"/>
          </w:rPr>
          <w:t>图算法</w:t>
        </w:r>
      </w:ins>
    </w:p>
    <w:p w14:paraId="5501546C" w14:textId="373EA55A" w:rsidR="00EF574A" w:rsidRDefault="00EF574A" w:rsidP="00EF574A">
      <w:pPr>
        <w:pStyle w:val="af5"/>
        <w:numPr>
          <w:ilvl w:val="1"/>
          <w:numId w:val="13"/>
        </w:numPr>
        <w:ind w:firstLineChars="0"/>
        <w:rPr>
          <w:ins w:id="1108" w:author="HERO 浩宇" w:date="2023-11-15T18:41:00Z"/>
        </w:rPr>
      </w:pPr>
      <w:ins w:id="1109" w:author="HERO 浩宇" w:date="2023-11-15T18:37:00Z">
        <w:r w:rsidRPr="00EF574A">
          <w:rPr>
            <w:rFonts w:hint="eastAsia"/>
          </w:rPr>
          <w:t>广度优先搜索（</w:t>
        </w:r>
        <w:r w:rsidRPr="00EF574A">
          <w:t>BFS）</w:t>
        </w:r>
        <w:r>
          <w:rPr>
            <w:rFonts w:hint="eastAsia"/>
          </w:rPr>
          <w:t>、</w:t>
        </w:r>
        <w:r w:rsidRPr="00EF574A">
          <w:rPr>
            <w:rFonts w:hint="eastAsia"/>
          </w:rPr>
          <w:t>连接性</w:t>
        </w:r>
        <w:r>
          <w:rPr>
            <w:rFonts w:hint="eastAsia"/>
          </w:rPr>
          <w:t>和</w:t>
        </w:r>
        <w:r w:rsidRPr="00EF574A">
          <w:rPr>
            <w:rFonts w:hint="eastAsia"/>
          </w:rPr>
          <w:t>可达性和</w:t>
        </w:r>
        <w:r w:rsidRPr="00EF574A">
          <w:t>是未加权图上三个最</w:t>
        </w:r>
        <w:r>
          <w:rPr>
            <w:rFonts w:hint="eastAsia"/>
          </w:rPr>
          <w:t>常见</w:t>
        </w:r>
        <w:r w:rsidRPr="00EF574A">
          <w:t>的成对查询</w:t>
        </w:r>
      </w:ins>
      <w:ins w:id="1110" w:author="HERO 浩宇" w:date="2023-11-15T18:38:00Z">
        <w:r w:rsidR="001C6221">
          <w:rPr>
            <w:rFonts w:hint="eastAsia"/>
          </w:rPr>
          <w:t>，分别用于确定两个顶点之间的最短路径</w:t>
        </w:r>
      </w:ins>
      <w:ins w:id="1111" w:author="HERO 浩宇" w:date="2023-11-15T18:39:00Z">
        <w:r w:rsidR="001C6221">
          <w:rPr>
            <w:rFonts w:hint="eastAsia"/>
          </w:rPr>
          <w:t>、</w:t>
        </w:r>
        <w:r w:rsidR="00E91062">
          <w:rPr>
            <w:rFonts w:hint="eastAsia"/>
          </w:rPr>
          <w:t>在无向图上，两个顶点是否连通、在有向图上两个顶点是否连通。它们被广泛应用于</w:t>
        </w:r>
      </w:ins>
      <w:ins w:id="1112" w:author="HERO 浩宇" w:date="2023-11-15T18:40:00Z">
        <w:r w:rsidR="008D5542" w:rsidRPr="008D5542">
          <w:t>bi-connectivity</w:t>
        </w:r>
        <w:r w:rsidR="008D5542">
          <w:rPr>
            <w:rFonts w:hint="eastAsia"/>
          </w:rPr>
          <w:t>、</w:t>
        </w:r>
        <w:r w:rsidR="008D5542" w:rsidRPr="008D5542">
          <w:t>higher-order connectivity</w:t>
        </w:r>
        <w:r w:rsidR="008D5542">
          <w:rPr>
            <w:rFonts w:hint="eastAsia"/>
          </w:rPr>
          <w:t>和</w:t>
        </w:r>
        <w:r w:rsidR="008D5542" w:rsidRPr="008D5542">
          <w:t>graph clustering</w:t>
        </w:r>
      </w:ins>
      <w:ins w:id="1113" w:author="HERO 浩宇" w:date="2023-11-15T18:41:00Z">
        <w:r w:rsidR="008D5542">
          <w:rPr>
            <w:rFonts w:hint="eastAsia"/>
          </w:rPr>
          <w:t>等高级算法。</w:t>
        </w:r>
      </w:ins>
    </w:p>
    <w:p w14:paraId="795A5133" w14:textId="77777777" w:rsidR="008D5542" w:rsidRDefault="008D5542" w:rsidP="008D5542">
      <w:pPr>
        <w:pStyle w:val="af5"/>
        <w:ind w:left="840" w:firstLineChars="0" w:firstLine="0"/>
        <w:rPr>
          <w:ins w:id="1114" w:author="HERO 浩宇" w:date="2023-11-15T18:34:00Z"/>
          <w:rFonts w:hint="eastAsia"/>
        </w:rPr>
        <w:pPrChange w:id="1115" w:author="HERO 浩宇" w:date="2023-11-15T18:41:00Z">
          <w:pPr>
            <w:pStyle w:val="af5"/>
            <w:numPr>
              <w:numId w:val="13"/>
            </w:numPr>
            <w:ind w:left="420" w:firstLineChars="0" w:hanging="420"/>
          </w:pPr>
        </w:pPrChange>
      </w:pPr>
    </w:p>
    <w:p w14:paraId="5B353DA9" w14:textId="03D6FEC7" w:rsidR="005140E1" w:rsidRDefault="000B6F19" w:rsidP="000F0BCE">
      <w:pPr>
        <w:pStyle w:val="af5"/>
        <w:numPr>
          <w:ilvl w:val="0"/>
          <w:numId w:val="13"/>
        </w:numPr>
        <w:ind w:firstLineChars="0"/>
        <w:rPr>
          <w:ins w:id="1116" w:author="HERO 浩宇" w:date="2023-11-15T18:08:00Z"/>
        </w:rPr>
      </w:pPr>
      <w:ins w:id="1117" w:author="HERO 浩宇" w:date="2023-11-15T18:06:00Z">
        <w:r>
          <w:rPr>
            <w:rFonts w:hint="eastAsia"/>
          </w:rPr>
          <w:t>点</w:t>
        </w:r>
      </w:ins>
      <w:ins w:id="1118" w:author="HERO 浩宇" w:date="2023-11-15T18:02:00Z">
        <w:r w:rsidR="005140E1">
          <w:t>对点最短路径（PPSP）</w:t>
        </w:r>
      </w:ins>
      <w:ins w:id="1119" w:author="HERO 浩宇" w:date="2023-11-15T18:03:00Z">
        <w:r w:rsidR="005140E1">
          <w:rPr>
            <w:rFonts w:hint="eastAsia"/>
          </w:rPr>
          <w:t>是</w:t>
        </w:r>
        <w:r w:rsidR="005140E1">
          <w:rPr>
            <w:rFonts w:hint="eastAsia"/>
          </w:rPr>
          <w:t>单源最短路径（</w:t>
        </w:r>
        <w:r w:rsidR="005140E1">
          <w:t>SSSP）</w:t>
        </w:r>
        <w:r w:rsidR="005140E1">
          <w:rPr>
            <w:rFonts w:hint="eastAsia"/>
          </w:rPr>
          <w:t>的</w:t>
        </w:r>
        <w:r w:rsidR="005140E1">
          <w:t>“成对查询”版本</w:t>
        </w:r>
        <w:r w:rsidR="005140E1">
          <w:rPr>
            <w:rFonts w:hint="eastAsia"/>
          </w:rPr>
          <w:t>。</w:t>
        </w:r>
      </w:ins>
      <w:ins w:id="1120" w:author="HERO 浩宇" w:date="2023-11-15T18:06:00Z">
        <w:r>
          <w:rPr>
            <w:rFonts w:hint="eastAsia"/>
          </w:rPr>
          <w:t>它用于</w:t>
        </w:r>
      </w:ins>
      <w:ins w:id="1121" w:author="HERO 浩宇" w:date="2023-11-15T18:08:00Z">
        <w:r w:rsidR="002B0A01">
          <w:rPr>
            <w:rFonts w:hint="eastAsia"/>
          </w:rPr>
          <w:t>发掘任意两对顶点之间的最短路径，被广泛应用于</w:t>
        </w:r>
        <w:r w:rsidR="00A3716A">
          <w:t>社交/金融网络</w:t>
        </w:r>
        <w:r w:rsidR="00A3716A">
          <w:rPr>
            <w:rFonts w:hint="eastAsia"/>
          </w:rPr>
          <w:t>等领域。</w:t>
        </w:r>
      </w:ins>
    </w:p>
    <w:p w14:paraId="54D8CF28" w14:textId="6F234DE6" w:rsidR="00A3716A" w:rsidRDefault="009703AE" w:rsidP="009703AE">
      <w:pPr>
        <w:pStyle w:val="af5"/>
        <w:numPr>
          <w:ilvl w:val="0"/>
          <w:numId w:val="13"/>
        </w:numPr>
        <w:ind w:firstLineChars="0"/>
        <w:rPr>
          <w:ins w:id="1122" w:author="HERO 浩宇" w:date="2023-11-15T18:18:00Z"/>
        </w:rPr>
      </w:pPr>
      <w:ins w:id="1123" w:author="HERO 浩宇" w:date="2023-11-15T18:13:00Z">
        <w:r w:rsidRPr="009703AE">
          <w:rPr>
            <w:rFonts w:hint="eastAsia"/>
          </w:rPr>
          <w:t>点对点最宽路径（</w:t>
        </w:r>
        <w:r w:rsidRPr="009703AE">
          <w:t>PPWP）和点对点最窄路径（PPNP）</w:t>
        </w:r>
      </w:ins>
      <w:ins w:id="1124" w:author="HERO 浩宇" w:date="2023-11-15T18:14:00Z">
        <w:r w:rsidR="00122B4D">
          <w:rPr>
            <w:rFonts w:hint="eastAsia"/>
          </w:rPr>
          <w:t>用于找到两个顶点之间的</w:t>
        </w:r>
        <w:r w:rsidR="00122B4D" w:rsidRPr="00122B4D">
          <w:rPr>
            <w:rFonts w:hint="eastAsia"/>
          </w:rPr>
          <w:t>之间</w:t>
        </w:r>
        <w:r w:rsidR="00122B4D">
          <w:rPr>
            <w:rFonts w:hint="eastAsia"/>
          </w:rPr>
          <w:t>的</w:t>
        </w:r>
        <w:r w:rsidR="00122B4D" w:rsidRPr="00122B4D">
          <w:rPr>
            <w:rFonts w:hint="eastAsia"/>
          </w:rPr>
          <w:t>最宽或最窄的</w:t>
        </w:r>
        <w:r w:rsidR="00122B4D">
          <w:rPr>
            <w:rFonts w:hint="eastAsia"/>
          </w:rPr>
          <w:t>路径</w:t>
        </w:r>
      </w:ins>
      <w:ins w:id="1125" w:author="HERO 浩宇" w:date="2023-11-15T18:15:00Z">
        <w:r w:rsidR="0013196C">
          <w:rPr>
            <w:rFonts w:hint="eastAsia"/>
          </w:rPr>
          <w:t>，被广泛应用于交通规划，监控洗钱</w:t>
        </w:r>
      </w:ins>
      <w:ins w:id="1126" w:author="HERO 浩宇" w:date="2023-11-15T18:16:00Z">
        <w:r w:rsidR="0013196C">
          <w:rPr>
            <w:rFonts w:hint="eastAsia"/>
          </w:rPr>
          <w:t>行为</w:t>
        </w:r>
      </w:ins>
      <w:ins w:id="1127" w:author="HERO 浩宇" w:date="2023-11-15T18:18:00Z">
        <w:r w:rsidR="00A86281">
          <w:rPr>
            <w:rFonts w:hint="eastAsia"/>
          </w:rPr>
          <w:t>和网络质量分析等领域</w:t>
        </w:r>
      </w:ins>
    </w:p>
    <w:p w14:paraId="38705D6D" w14:textId="77777777" w:rsidR="00A86281" w:rsidRDefault="00A86281" w:rsidP="000534DF">
      <w:pPr>
        <w:pStyle w:val="af5"/>
        <w:numPr>
          <w:ilvl w:val="0"/>
          <w:numId w:val="13"/>
        </w:numPr>
        <w:ind w:firstLineChars="0"/>
        <w:rPr>
          <w:ins w:id="1128" w:author="HERO 浩宇" w:date="2023-11-15T18:02:00Z"/>
        </w:rPr>
      </w:pPr>
    </w:p>
    <w:p w14:paraId="6C0F6548" w14:textId="7FCC49B9" w:rsidR="000F0BCE" w:rsidRDefault="000F0BCE" w:rsidP="000F0BCE">
      <w:pPr>
        <w:pStyle w:val="af5"/>
        <w:numPr>
          <w:ilvl w:val="0"/>
          <w:numId w:val="13"/>
        </w:numPr>
        <w:ind w:firstLineChars="0"/>
        <w:rPr>
          <w:ins w:id="1129" w:author="HERO 浩宇" w:date="2023-11-15T16:59:00Z"/>
        </w:rPr>
      </w:pPr>
      <w:ins w:id="1130" w:author="HERO 浩宇" w:date="2023-11-15T16:59:00Z">
        <w:r>
          <w:rPr>
            <w:rFonts w:hint="eastAsia"/>
          </w:rPr>
          <w:t>例如，单源最短路径（</w:t>
        </w:r>
        <w:r>
          <w:t>SSSP）是典型的单源查询应用程序，它计算从源到所有其他目标顶点的最短路径。相比之下，SSSP 的动态“成对查询”版本称为点对点最短路径（PPSP），其中用户只对一对两个任意顶点之间的最短路径感兴趣。 PPSP 不仅是动态道路图上的导航系统 [57] 中最重要的问题，而且也是社交/金融网络中许多高级图分析应用的基本构建块。</w:t>
        </w:r>
      </w:ins>
    </w:p>
    <w:p w14:paraId="25AD5EAA" w14:textId="77777777" w:rsidR="000F0BCE" w:rsidRDefault="000F0BCE" w:rsidP="000F0BCE">
      <w:pPr>
        <w:pStyle w:val="af5"/>
        <w:numPr>
          <w:ilvl w:val="0"/>
          <w:numId w:val="13"/>
        </w:numPr>
        <w:ind w:firstLineChars="0"/>
        <w:rPr>
          <w:ins w:id="1131" w:author="HERO 浩宇" w:date="2023-11-15T16:59:00Z"/>
        </w:rPr>
      </w:pPr>
    </w:p>
    <w:p w14:paraId="1A7BBCEA" w14:textId="07155BA1" w:rsidR="007F3B8A" w:rsidRDefault="000F0BCE" w:rsidP="000F0BCE">
      <w:pPr>
        <w:pStyle w:val="af5"/>
        <w:numPr>
          <w:ilvl w:val="0"/>
          <w:numId w:val="13"/>
        </w:numPr>
        <w:ind w:firstLineChars="0"/>
        <w:rPr>
          <w:ins w:id="1132" w:author="HERO 浩宇" w:date="2023-11-15T16:39:00Z"/>
          <w:rFonts w:hint="eastAsia"/>
        </w:rPr>
        <w:pPrChange w:id="1133" w:author="HERO 浩宇" w:date="2023-11-15T16:46:00Z">
          <w:pPr/>
        </w:pPrChange>
      </w:pPr>
      <w:ins w:id="1134" w:author="HERO 浩宇" w:date="2023-11-15T16:59:00Z">
        <w:r>
          <w:rPr>
            <w:rFonts w:hint="eastAsia"/>
          </w:rPr>
          <w:t>例如，推荐系统需要频繁检查从购物日志中提取的大型网络中两个任意用户之间的最短路径，风险检测系统使用</w:t>
        </w:r>
        <w:r>
          <w:t xml:space="preserve"> PPSP 来测量新到达的交易与某些风险用户之间的距离[22， 28、35]。</w:t>
        </w:r>
      </w:ins>
    </w:p>
    <w:p w14:paraId="59426D1A" w14:textId="3FEA6C26" w:rsidR="007C40C6" w:rsidRDefault="007C40C6" w:rsidP="005851E4">
      <w:pPr>
        <w:rPr>
          <w:ins w:id="1135" w:author="HERO 浩宇" w:date="2023-11-15T16:39:00Z"/>
        </w:rPr>
      </w:pPr>
      <w:ins w:id="1136" w:author="HERO 浩宇" w:date="2023-11-15T16:39:00Z">
        <w:r w:rsidRPr="007C40C6">
          <w:rPr>
            <w:rFonts w:hint="eastAsia"/>
          </w:rPr>
          <w:lastRenderedPageBreak/>
          <w:t>我们评估了竞争系统在</w:t>
        </w:r>
        <w:r w:rsidRPr="007C40C6">
          <w:t xml:space="preserve"> BC、LL 和 NCP 三种应用程序上的性能。为了与之前的工作保持一致[1,18,47]，我们对三个应用程序进行如下配置。</w:t>
        </w:r>
      </w:ins>
    </w:p>
    <w:p w14:paraId="610204DA" w14:textId="77777777" w:rsidR="007C40C6" w:rsidRDefault="007C40C6" w:rsidP="005851E4">
      <w:pPr>
        <w:rPr>
          <w:ins w:id="1137" w:author="HERO 浩宇" w:date="2023-11-15T16:38:00Z"/>
          <w:rFonts w:hint="eastAsia"/>
        </w:rPr>
      </w:pPr>
    </w:p>
    <w:p w14:paraId="59859EC5" w14:textId="0296A26C" w:rsidR="007C40C6" w:rsidRDefault="007C40C6" w:rsidP="005851E4">
      <w:pPr>
        <w:rPr>
          <w:ins w:id="1138" w:author="HERO 浩宇" w:date="2023-11-15T16:38:00Z"/>
        </w:rPr>
      </w:pPr>
      <w:ins w:id="1139" w:author="HERO 浩宇" w:date="2023-11-15T16:39:00Z">
        <w:r w:rsidRPr="007C40C6">
          <w:rPr>
            <w:rFonts w:hint="eastAsia"/>
          </w:rPr>
          <w:t>七种不同应用的多功能集，即最短路径</w:t>
        </w:r>
        <w:r w:rsidRPr="007C40C6">
          <w:t xml:space="preserve"> (PPSP)、广度优先搜索 (BFS)、可达性、连通性、最宽路径 (PPWP)、最窄路径 (PPNP) ）和维特比算法（Viterbi）。所有这些应用程序都是重要的成对图查询，1）不仅它们本身被广泛使用； 2）而且这些基本内核的组合可以形成许多重要的高级图分析应用，例如聚类、分类和预测。</w:t>
        </w:r>
      </w:ins>
    </w:p>
    <w:p w14:paraId="188B3187" w14:textId="77777777" w:rsidR="007C40C6" w:rsidRDefault="007C40C6" w:rsidP="005851E4">
      <w:pPr>
        <w:rPr>
          <w:ins w:id="1140" w:author="HERO 浩宇" w:date="2023-11-15T15:43:00Z"/>
          <w:rFonts w:hint="eastAsia"/>
        </w:rPr>
      </w:pPr>
    </w:p>
    <w:p w14:paraId="69EAD7AB" w14:textId="77777777" w:rsidR="00B2457B" w:rsidRPr="0051271F" w:rsidRDefault="00A53A84" w:rsidP="005851E4">
      <w:pPr>
        <w:rPr>
          <w:ins w:id="1141" w:author="HERO 浩宇" w:date="2023-11-15T15:54:00Z"/>
          <w:b/>
          <w:bCs/>
          <w:rPrChange w:id="1142" w:author="HERO 浩宇" w:date="2023-11-15T16:16:00Z">
            <w:rPr>
              <w:ins w:id="1143" w:author="HERO 浩宇" w:date="2023-11-15T15:54:00Z"/>
            </w:rPr>
          </w:rPrChange>
        </w:rPr>
      </w:pPr>
      <w:ins w:id="1144" w:author="HERO 浩宇" w:date="2023-11-15T15:44:00Z">
        <w:r w:rsidRPr="0051271F">
          <w:rPr>
            <w:rFonts w:hint="eastAsia"/>
            <w:b/>
            <w:bCs/>
            <w:rPrChange w:id="1145" w:author="HERO 浩宇" w:date="2023-11-15T16:16:00Z">
              <w:rPr>
                <w:rFonts w:hint="eastAsia"/>
              </w:rPr>
            </w:rPrChange>
          </w:rPr>
          <w:t>PPSP：</w:t>
        </w:r>
      </w:ins>
    </w:p>
    <w:p w14:paraId="25224093" w14:textId="77777777" w:rsidR="00B2457B" w:rsidRDefault="00B2457B" w:rsidP="00B2457B">
      <w:pPr>
        <w:ind w:firstLine="420"/>
        <w:rPr>
          <w:ins w:id="1146" w:author="HERO 浩宇" w:date="2023-11-15T15:54:00Z"/>
        </w:rPr>
      </w:pPr>
      <w:ins w:id="1147" w:author="HERO 浩宇" w:date="2023-11-15T15:54:00Z">
        <w:r>
          <w:t>Henan Wang, Guoliang Li, Huiqi Hu, Shuo Chen, Bingwen Shen, Hao Wu, WenSyan Li, and Kian-Lee Tan. 2014. R3: A Real-Time Route Recommendation System.</w:t>
        </w:r>
      </w:ins>
    </w:p>
    <w:p w14:paraId="2E140DFC" w14:textId="77777777" w:rsidR="00B2457B" w:rsidRDefault="00B2457B" w:rsidP="00B2457B">
      <w:pPr>
        <w:ind w:firstLine="420"/>
        <w:rPr>
          <w:ins w:id="1148" w:author="HERO 浩宇" w:date="2023-11-15T15:54:00Z"/>
        </w:rPr>
      </w:pPr>
    </w:p>
    <w:p w14:paraId="66A9442F" w14:textId="370A9130" w:rsidR="00B2457B" w:rsidRDefault="00B2457B" w:rsidP="00B2457B">
      <w:pPr>
        <w:ind w:firstLine="420"/>
        <w:rPr>
          <w:ins w:id="1149" w:author="HERO 浩宇" w:date="2023-11-15T15:55:00Z"/>
        </w:rPr>
      </w:pPr>
      <w:ins w:id="1150" w:author="HERO 浩宇" w:date="2023-11-15T15:54:00Z">
        <w:r>
          <w:t xml:space="preserve">Proc. VLDB Endow. 7, 13 (aug 2014), 1549–1552. </w:t>
        </w:r>
      </w:ins>
      <w:ins w:id="1151" w:author="HERO 浩宇" w:date="2023-11-15T15:55:00Z">
        <w:r>
          <w:fldChar w:fldCharType="begin"/>
        </w:r>
        <w:r>
          <w:instrText xml:space="preserve"> HYPERLINK "</w:instrText>
        </w:r>
      </w:ins>
      <w:ins w:id="1152" w:author="HERO 浩宇" w:date="2023-11-15T15:54:00Z">
        <w:r>
          <w:instrText>https://doi.org/10.14778/2733004.2733027</w:instrText>
        </w:r>
      </w:ins>
      <w:ins w:id="1153" w:author="HERO 浩宇" w:date="2023-11-15T15:55:00Z">
        <w:r>
          <w:instrText xml:space="preserve">" </w:instrText>
        </w:r>
        <w:r>
          <w:fldChar w:fldCharType="separate"/>
        </w:r>
      </w:ins>
      <w:ins w:id="1154" w:author="HERO 浩宇" w:date="2023-11-15T15:54:00Z">
        <w:r w:rsidRPr="00912EBA">
          <w:rPr>
            <w:rStyle w:val="ab"/>
          </w:rPr>
          <w:t>https://doi.org/10.14778/2733004.2733027</w:t>
        </w:r>
      </w:ins>
      <w:ins w:id="1155" w:author="HERO 浩宇" w:date="2023-11-15T15:55:00Z">
        <w:r>
          <w:fldChar w:fldCharType="end"/>
        </w:r>
      </w:ins>
    </w:p>
    <w:p w14:paraId="1A3E99DB" w14:textId="3708CA94" w:rsidR="00B2457B" w:rsidRDefault="00B2457B" w:rsidP="00B2457B">
      <w:pPr>
        <w:ind w:firstLine="420"/>
        <w:rPr>
          <w:ins w:id="1156" w:author="HERO 浩宇" w:date="2023-11-15T15:55:00Z"/>
        </w:rPr>
      </w:pPr>
      <w:ins w:id="1157" w:author="HERO 浩宇" w:date="2023-11-15T15:55:00Z">
        <w:r>
          <w:t>Q. Guo, F. Zhuang, C. Qin, H. Zhu, X. Xie, H. Xiong, and Q. He. 5555. A Survey on Knowledge Graph-Based Recommender Systems. IEEE Transactions on Knowledge and Data Engineering 01 (oct 5555), 1–1. https://doi.org/10.1109/TKDE.2020.3028705</w:t>
        </w:r>
      </w:ins>
    </w:p>
    <w:p w14:paraId="6F106B32" w14:textId="77777777" w:rsidR="002B3B76" w:rsidRDefault="002B3B76" w:rsidP="002B3B76">
      <w:pPr>
        <w:ind w:firstLine="420"/>
        <w:rPr>
          <w:ins w:id="1158" w:author="HERO 浩宇" w:date="2023-11-15T15:56:00Z"/>
        </w:rPr>
      </w:pPr>
      <w:ins w:id="1159" w:author="HERO 浩宇" w:date="2023-11-15T15:56:00Z">
        <w:r>
          <w:t xml:space="preserve">Kevin Joseph and Hui Jiang. 2019. Content Based News Recommendation via Shortest Entity Distance over Knowledge Graphs. In Companion Proceedings of The 2019 World Wide Web Conference (San Francisco, USA) (WWW ’19). </w:t>
        </w:r>
        <w:r>
          <w:lastRenderedPageBreak/>
          <w:t>Association for Computing Machinery, New York, NY, USA, 690–699.https://doi.org/10.1145/3308560.3317703</w:t>
        </w:r>
      </w:ins>
    </w:p>
    <w:p w14:paraId="27F08EB1" w14:textId="23EDA645" w:rsidR="00A53A84" w:rsidRPr="0051271F" w:rsidRDefault="00A53A84" w:rsidP="002B3B76">
      <w:pPr>
        <w:ind w:firstLine="420"/>
        <w:rPr>
          <w:ins w:id="1160" w:author="HERO 浩宇" w:date="2023-11-15T15:48:00Z"/>
          <w:b/>
          <w:bCs/>
          <w:rPrChange w:id="1161" w:author="HERO 浩宇" w:date="2023-11-15T16:16:00Z">
            <w:rPr>
              <w:ins w:id="1162" w:author="HERO 浩宇" w:date="2023-11-15T15:48:00Z"/>
            </w:rPr>
          </w:rPrChange>
        </w:rPr>
        <w:pPrChange w:id="1163" w:author="HERO 浩宇" w:date="2023-11-15T15:54:00Z">
          <w:pPr/>
        </w:pPrChange>
      </w:pPr>
      <w:ins w:id="1164" w:author="HERO 浩宇" w:date="2023-11-15T15:44:00Z">
        <w:r>
          <w:br/>
        </w:r>
        <w:r w:rsidRPr="0051271F">
          <w:rPr>
            <w:rFonts w:hint="eastAsia"/>
            <w:b/>
            <w:bCs/>
            <w:rPrChange w:id="1165" w:author="HERO 浩宇" w:date="2023-11-15T16:16:00Z">
              <w:rPr>
                <w:rFonts w:hint="eastAsia"/>
              </w:rPr>
            </w:rPrChange>
          </w:rPr>
          <w:t>PPWP：</w:t>
        </w:r>
      </w:ins>
    </w:p>
    <w:p w14:paraId="366694EA" w14:textId="469EE296" w:rsidR="00604091" w:rsidRDefault="00604091" w:rsidP="00604091">
      <w:pPr>
        <w:rPr>
          <w:ins w:id="1166" w:author="HERO 浩宇" w:date="2023-11-15T16:16:00Z"/>
        </w:rPr>
      </w:pPr>
      <w:ins w:id="1167" w:author="HERO 浩宇" w:date="2023-11-15T15:48:00Z">
        <w:r>
          <w:tab/>
        </w:r>
        <w:r>
          <w:t xml:space="preserve">Maurice Pollack. 1960. Letter to the Editor—The Maximum Capacity Through a Network. Operations Research 8, 5 (1960), 733–736. </w:t>
        </w:r>
      </w:ins>
      <w:ins w:id="1168" w:author="HERO 浩宇" w:date="2023-11-15T16:16:00Z">
        <w:r w:rsidR="0051271F">
          <w:fldChar w:fldCharType="begin"/>
        </w:r>
        <w:r w:rsidR="0051271F">
          <w:instrText xml:space="preserve"> HYPERLINK "</w:instrText>
        </w:r>
      </w:ins>
      <w:ins w:id="1169" w:author="HERO 浩宇" w:date="2023-11-15T15:48:00Z">
        <w:r w:rsidR="0051271F">
          <w:instrText>https://doi.org/10.1287/opre.8.5.733</w:instrText>
        </w:r>
      </w:ins>
      <w:ins w:id="1170" w:author="HERO 浩宇" w:date="2023-11-15T16:16:00Z">
        <w:r w:rsidR="0051271F">
          <w:instrText xml:space="preserve">" </w:instrText>
        </w:r>
        <w:r w:rsidR="0051271F">
          <w:fldChar w:fldCharType="separate"/>
        </w:r>
      </w:ins>
      <w:ins w:id="1171" w:author="HERO 浩宇" w:date="2023-11-15T15:48:00Z">
        <w:r w:rsidR="0051271F" w:rsidRPr="00912EBA">
          <w:rPr>
            <w:rStyle w:val="ab"/>
          </w:rPr>
          <w:t>https://doi.org/10.1287/opre.8.5.733</w:t>
        </w:r>
      </w:ins>
      <w:ins w:id="1172" w:author="HERO 浩宇" w:date="2023-11-15T16:16:00Z">
        <w:r w:rsidR="0051271F">
          <w:fldChar w:fldCharType="end"/>
        </w:r>
      </w:ins>
    </w:p>
    <w:p w14:paraId="547F27AA" w14:textId="77777777" w:rsidR="0051271F" w:rsidRDefault="0051271F" w:rsidP="00604091">
      <w:pPr>
        <w:rPr>
          <w:ins w:id="1173" w:author="HERO 浩宇" w:date="2023-11-15T15:44:00Z"/>
          <w:rFonts w:hint="eastAsia"/>
        </w:rPr>
      </w:pPr>
    </w:p>
    <w:p w14:paraId="652820A5" w14:textId="13E51C71" w:rsidR="000C10AD" w:rsidRPr="0051271F" w:rsidRDefault="000C10AD" w:rsidP="005851E4">
      <w:pPr>
        <w:rPr>
          <w:ins w:id="1174" w:author="HERO 浩宇" w:date="2023-11-15T15:47:00Z"/>
          <w:b/>
          <w:bCs/>
          <w:rPrChange w:id="1175" w:author="HERO 浩宇" w:date="2023-11-15T16:16:00Z">
            <w:rPr>
              <w:ins w:id="1176" w:author="HERO 浩宇" w:date="2023-11-15T15:47:00Z"/>
            </w:rPr>
          </w:rPrChange>
        </w:rPr>
      </w:pPr>
      <w:ins w:id="1177" w:author="HERO 浩宇" w:date="2023-11-15T15:46:00Z">
        <w:r w:rsidRPr="0051271F">
          <w:rPr>
            <w:rFonts w:hint="eastAsia"/>
            <w:b/>
            <w:bCs/>
            <w:rPrChange w:id="1178" w:author="HERO 浩宇" w:date="2023-11-15T16:16:00Z">
              <w:rPr>
                <w:rFonts w:hint="eastAsia"/>
              </w:rPr>
            </w:rPrChange>
          </w:rPr>
          <w:t>PPNP</w:t>
        </w:r>
        <w:r w:rsidR="00586D22" w:rsidRPr="0051271F">
          <w:rPr>
            <w:rFonts w:hint="eastAsia"/>
            <w:b/>
            <w:bCs/>
            <w:rPrChange w:id="1179" w:author="HERO 浩宇" w:date="2023-11-15T16:16:00Z">
              <w:rPr>
                <w:rFonts w:hint="eastAsia"/>
              </w:rPr>
            </w:rPrChange>
          </w:rPr>
          <w:t>：</w:t>
        </w:r>
      </w:ins>
    </w:p>
    <w:p w14:paraId="5780E215" w14:textId="1AF4593E" w:rsidR="00604091" w:rsidRDefault="00604091" w:rsidP="005851E4">
      <w:pPr>
        <w:rPr>
          <w:ins w:id="1180" w:author="HERO 浩宇" w:date="2023-11-15T15:51:00Z"/>
        </w:rPr>
      </w:pPr>
      <w:ins w:id="1181" w:author="HERO 浩宇" w:date="2023-11-15T15:47:00Z">
        <w:r>
          <w:tab/>
        </w:r>
        <w:r w:rsidRPr="00604091">
          <w:t xml:space="preserve">Oded Berman and Gabriel Y Handler. 1987. Optimal minimax path of a single service unit on a network to nonservice destinations. Transportation Science 21, 2 (1987), 115–122. </w:t>
        </w:r>
        <w:r>
          <w:fldChar w:fldCharType="begin"/>
        </w:r>
        <w:r>
          <w:instrText xml:space="preserve"> HYPERLINK "</w:instrText>
        </w:r>
        <w:r w:rsidRPr="00604091">
          <w:instrText>https://doi.org/10.1287/trsc.21.2.115</w:instrText>
        </w:r>
        <w:r>
          <w:instrText xml:space="preserve">" </w:instrText>
        </w:r>
        <w:r>
          <w:fldChar w:fldCharType="separate"/>
        </w:r>
        <w:r w:rsidRPr="00912EBA">
          <w:rPr>
            <w:rStyle w:val="ab"/>
          </w:rPr>
          <w:t>https://doi.org/10.1287/trsc.21.2.115</w:t>
        </w:r>
        <w:r>
          <w:fldChar w:fldCharType="end"/>
        </w:r>
      </w:ins>
    </w:p>
    <w:p w14:paraId="2B105BFE" w14:textId="5F289D6B" w:rsidR="00CF40B1" w:rsidRDefault="00CF40B1" w:rsidP="005851E4">
      <w:pPr>
        <w:rPr>
          <w:ins w:id="1182" w:author="HERO 浩宇" w:date="2023-11-15T16:06:00Z"/>
        </w:rPr>
      </w:pPr>
    </w:p>
    <w:p w14:paraId="342BEF15" w14:textId="77777777" w:rsidR="00064015" w:rsidRDefault="00064015" w:rsidP="005851E4">
      <w:pPr>
        <w:rPr>
          <w:ins w:id="1183" w:author="HERO 浩宇" w:date="2023-11-15T15:51:00Z"/>
          <w:rFonts w:hint="eastAsia"/>
        </w:rPr>
      </w:pPr>
    </w:p>
    <w:p w14:paraId="37FE466C" w14:textId="77777777" w:rsidR="00064015" w:rsidRPr="0051271F" w:rsidRDefault="00CF40B1" w:rsidP="005851E4">
      <w:pPr>
        <w:rPr>
          <w:ins w:id="1184" w:author="HERO 浩宇" w:date="2023-11-15T16:06:00Z"/>
          <w:b/>
          <w:bCs/>
          <w:rPrChange w:id="1185" w:author="HERO 浩宇" w:date="2023-11-15T16:15:00Z">
            <w:rPr>
              <w:ins w:id="1186" w:author="HERO 浩宇" w:date="2023-11-15T16:06:00Z"/>
            </w:rPr>
          </w:rPrChange>
        </w:rPr>
      </w:pPr>
      <w:ins w:id="1187" w:author="HERO 浩宇" w:date="2023-11-15T15:51:00Z">
        <w:r w:rsidRPr="0051271F">
          <w:rPr>
            <w:b/>
            <w:bCs/>
            <w:rPrChange w:id="1188" w:author="HERO 浩宇" w:date="2023-11-15T16:15:00Z">
              <w:rPr/>
            </w:rPrChange>
          </w:rPr>
          <w:t>Reachability</w:t>
        </w:r>
      </w:ins>
    </w:p>
    <w:p w14:paraId="2EB7E067" w14:textId="0BFB0DC1" w:rsidR="00064015" w:rsidRDefault="009B700A" w:rsidP="009B700A">
      <w:pPr>
        <w:rPr>
          <w:ins w:id="1189" w:author="HERO 浩宇" w:date="2023-11-15T16:10:00Z"/>
        </w:rPr>
      </w:pPr>
      <w:ins w:id="1190" w:author="HERO 浩宇" w:date="2023-11-15T16:10:00Z">
        <w:r>
          <w:t>Edith Cohen, Eran Halperin, Haim Kaplan, and Uri Zwick. 2003. Reachability and Distance Queries via 2-Hop Labels. SIAM J. Comput. 32, 5 (2003), 1338–1355.https://doi.org/10.1137/S0097539702403098</w:t>
        </w:r>
      </w:ins>
    </w:p>
    <w:p w14:paraId="394B675A" w14:textId="740AA67E" w:rsidR="009B700A" w:rsidRDefault="009B700A" w:rsidP="009B700A">
      <w:pPr>
        <w:rPr>
          <w:ins w:id="1191" w:author="HERO 浩宇" w:date="2023-11-15T16:10:00Z"/>
        </w:rPr>
      </w:pPr>
    </w:p>
    <w:p w14:paraId="57A21EAB" w14:textId="49ABF62B" w:rsidR="009B700A" w:rsidRDefault="009B700A" w:rsidP="009B700A">
      <w:pPr>
        <w:rPr>
          <w:ins w:id="1192" w:author="HERO 浩宇" w:date="2023-11-15T16:10:00Z"/>
          <w:rFonts w:hint="eastAsia"/>
        </w:rPr>
      </w:pPr>
      <w:ins w:id="1193" w:author="HERO 浩宇" w:date="2023-11-15T16:10:00Z">
        <w:r>
          <w:t>Liam Roditty and Uri Zwick. 2008. Improved Dynamic Reachability Algorithms for Directed Graphs. SIAM J. Comput. 37, 5 (2008), 1455–1471. https://doi.org/10.1137/060650271</w:t>
        </w:r>
      </w:ins>
    </w:p>
    <w:p w14:paraId="5A3D12E4" w14:textId="650F9959" w:rsidR="009B700A" w:rsidRDefault="009B700A" w:rsidP="009B700A">
      <w:pPr>
        <w:rPr>
          <w:ins w:id="1194" w:author="HERO 浩宇" w:date="2023-11-15T16:10:00Z"/>
        </w:rPr>
      </w:pPr>
    </w:p>
    <w:p w14:paraId="227AE159" w14:textId="625C897D" w:rsidR="009B700A" w:rsidRDefault="009B700A" w:rsidP="009B700A">
      <w:pPr>
        <w:rPr>
          <w:ins w:id="1195" w:author="HERO 浩宇" w:date="2023-11-15T16:11:00Z"/>
        </w:rPr>
      </w:pPr>
      <w:ins w:id="1196" w:author="HERO 浩宇" w:date="2023-11-15T16:11:00Z">
        <w:r w:rsidRPr="009B700A">
          <w:t xml:space="preserve">Andy Diwen Zhu, Wenqing Lin, Sibo Wang, and Xiaokui Xiao. 2014. Reachability Queries on Large Dynamic Graphs: A Total Order Approach. In Proceedings of the 2014 ACM SIGMOD International Conference on Management of Data (Snowbird, Utah, USA) (SIGMOD ’14). Association for Computing Machinery, New York, NY, USA, 1323–1334. </w:t>
        </w:r>
        <w:r>
          <w:fldChar w:fldCharType="begin"/>
        </w:r>
        <w:r>
          <w:instrText xml:space="preserve"> HYPERLINK "</w:instrText>
        </w:r>
        <w:r w:rsidRPr="009B700A">
          <w:instrText>https://doi.org/10.1145/2588555.2612181</w:instrText>
        </w:r>
        <w:r>
          <w:instrText xml:space="preserve">" </w:instrText>
        </w:r>
        <w:r>
          <w:fldChar w:fldCharType="separate"/>
        </w:r>
        <w:r w:rsidRPr="00912EBA">
          <w:rPr>
            <w:rStyle w:val="ab"/>
          </w:rPr>
          <w:t>https://doi.org/10.1145/2588555.2612181</w:t>
        </w:r>
        <w:r>
          <w:fldChar w:fldCharType="end"/>
        </w:r>
      </w:ins>
    </w:p>
    <w:p w14:paraId="105A439F" w14:textId="77777777" w:rsidR="009B700A" w:rsidRDefault="009B700A" w:rsidP="009B700A">
      <w:pPr>
        <w:rPr>
          <w:ins w:id="1197" w:author="HERO 浩宇" w:date="2023-11-15T16:06:00Z"/>
          <w:rFonts w:hint="eastAsia"/>
        </w:rPr>
      </w:pPr>
    </w:p>
    <w:p w14:paraId="50EE5AC1" w14:textId="30E07A12" w:rsidR="00CF40B1" w:rsidRPr="0051271F" w:rsidRDefault="00E72CA7" w:rsidP="005851E4">
      <w:pPr>
        <w:rPr>
          <w:ins w:id="1198" w:author="HERO 浩宇" w:date="2023-11-15T15:53:00Z"/>
          <w:b/>
          <w:bCs/>
          <w:rPrChange w:id="1199" w:author="HERO 浩宇" w:date="2023-11-15T16:15:00Z">
            <w:rPr>
              <w:ins w:id="1200" w:author="HERO 浩宇" w:date="2023-11-15T15:53:00Z"/>
            </w:rPr>
          </w:rPrChange>
        </w:rPr>
      </w:pPr>
      <w:ins w:id="1201" w:author="HERO 浩宇" w:date="2023-11-15T15:52:00Z">
        <w:r w:rsidRPr="0051271F">
          <w:rPr>
            <w:b/>
            <w:bCs/>
            <w:rPrChange w:id="1202" w:author="HERO 浩宇" w:date="2023-11-15T16:15:00Z">
              <w:rPr/>
            </w:rPrChange>
          </w:rPr>
          <w:t>Connectivity</w:t>
        </w:r>
      </w:ins>
    </w:p>
    <w:p w14:paraId="5EA00E06" w14:textId="38BC6E59" w:rsidR="00E72CA7" w:rsidRDefault="00950905" w:rsidP="00950905">
      <w:pPr>
        <w:rPr>
          <w:ins w:id="1203" w:author="HERO 浩宇" w:date="2023-11-15T16:19:00Z"/>
        </w:rPr>
      </w:pPr>
      <w:ins w:id="1204" w:author="HERO 浩宇" w:date="2023-11-15T16:19:00Z">
        <w:r>
          <w:t>Laxman Dhulipala, Changwan Hong, and Julian Shun. 2020. ConnectIt: A Framework for Static and Incremental Parallel Graph Connectivity Algorithms.</w:t>
        </w:r>
      </w:ins>
      <w:ins w:id="1205" w:author="HERO 浩宇" w:date="2023-11-15T16:20:00Z">
        <w:r>
          <w:t xml:space="preserve"> </w:t>
        </w:r>
      </w:ins>
      <w:ins w:id="1206" w:author="HERO 浩宇" w:date="2023-11-15T16:19:00Z">
        <w:r>
          <w:t xml:space="preserve">arXiv:2008.03909 Retrieved August 14, 2020 from </w:t>
        </w:r>
        <w:r>
          <w:fldChar w:fldCharType="begin"/>
        </w:r>
        <w:r>
          <w:instrText xml:space="preserve"> HYPERLINK "</w:instrText>
        </w:r>
        <w:r>
          <w:instrText>https://arxiv.org/abs/2008.03909</w:instrText>
        </w:r>
        <w:r>
          <w:instrText xml:space="preserve">" </w:instrText>
        </w:r>
        <w:r>
          <w:fldChar w:fldCharType="separate"/>
        </w:r>
        <w:r w:rsidRPr="00912EBA">
          <w:rPr>
            <w:rStyle w:val="ab"/>
          </w:rPr>
          <w:t>https://arxiv.org/abs/2008.03909</w:t>
        </w:r>
        <w:r>
          <w:fldChar w:fldCharType="end"/>
        </w:r>
      </w:ins>
    </w:p>
    <w:p w14:paraId="7FBE5F30" w14:textId="77777777" w:rsidR="00950905" w:rsidRPr="000534DF" w:rsidRDefault="00950905" w:rsidP="00950905">
      <w:pPr>
        <w:rPr>
          <w:ins w:id="1207" w:author="HERO 浩宇" w:date="2023-11-15T16:19:00Z"/>
          <w:rFonts w:hint="eastAsia"/>
        </w:rPr>
      </w:pPr>
    </w:p>
    <w:p w14:paraId="26DE2E48" w14:textId="77777777" w:rsidR="00950905" w:rsidRDefault="00950905" w:rsidP="005851E4">
      <w:pPr>
        <w:rPr>
          <w:ins w:id="1208" w:author="HERO 浩宇" w:date="2023-11-15T15:52:00Z"/>
          <w:rFonts w:hint="eastAsia"/>
        </w:rPr>
      </w:pPr>
    </w:p>
    <w:p w14:paraId="1BD89909" w14:textId="3D46D412" w:rsidR="00E72CA7" w:rsidRPr="0051271F" w:rsidRDefault="00E72CA7" w:rsidP="005851E4">
      <w:pPr>
        <w:rPr>
          <w:ins w:id="1209" w:author="HERO 浩宇" w:date="2023-11-15T15:53:00Z"/>
          <w:b/>
          <w:bCs/>
          <w:rPrChange w:id="1210" w:author="HERO 浩宇" w:date="2023-11-15T16:16:00Z">
            <w:rPr>
              <w:ins w:id="1211" w:author="HERO 浩宇" w:date="2023-11-15T15:53:00Z"/>
            </w:rPr>
          </w:rPrChange>
        </w:rPr>
      </w:pPr>
      <w:bookmarkStart w:id="1212" w:name="OLE_LINK11"/>
      <w:ins w:id="1213" w:author="HERO 浩宇" w:date="2023-11-15T15:53:00Z">
        <w:r w:rsidRPr="0051271F">
          <w:rPr>
            <w:b/>
            <w:bCs/>
            <w:rPrChange w:id="1214" w:author="HERO 浩宇" w:date="2023-11-15T16:16:00Z">
              <w:rPr/>
            </w:rPrChange>
          </w:rPr>
          <w:t>Viterbi</w:t>
        </w:r>
      </w:ins>
    </w:p>
    <w:bookmarkEnd w:id="1212"/>
    <w:p w14:paraId="614292D9" w14:textId="54F570C1" w:rsidR="00E72CA7" w:rsidRDefault="00781FE4" w:rsidP="005851E4">
      <w:pPr>
        <w:rPr>
          <w:ins w:id="1215" w:author="HERO 浩宇" w:date="2023-11-15T16:05:00Z"/>
        </w:rPr>
      </w:pPr>
      <w:ins w:id="1216" w:author="HERO 浩宇" w:date="2023-11-15T16:03:00Z">
        <w:r>
          <w:tab/>
        </w:r>
      </w:ins>
      <w:ins w:id="1217" w:author="HERO 浩宇" w:date="2023-11-15T16:05:00Z">
        <w:r w:rsidR="006C7D1A" w:rsidRPr="006C7D1A">
          <w:t xml:space="preserve">Satu Elisa Schaeffer. 2007. Graph clustering. Computer Science Review 1, 1 (2007), 27–64. </w:t>
        </w:r>
        <w:r w:rsidR="006C7D1A">
          <w:fldChar w:fldCharType="begin"/>
        </w:r>
        <w:r w:rsidR="006C7D1A">
          <w:instrText xml:space="preserve"> HYPERLINK "</w:instrText>
        </w:r>
        <w:r w:rsidR="006C7D1A" w:rsidRPr="006C7D1A">
          <w:instrText>https://doi.org/10.1016/j.cosrev.2007.05.001</w:instrText>
        </w:r>
        <w:r w:rsidR="006C7D1A">
          <w:instrText xml:space="preserve">" </w:instrText>
        </w:r>
        <w:r w:rsidR="006C7D1A">
          <w:fldChar w:fldCharType="separate"/>
        </w:r>
        <w:r w:rsidR="006C7D1A" w:rsidRPr="00912EBA">
          <w:rPr>
            <w:rStyle w:val="ab"/>
          </w:rPr>
          <w:t>https://doi.org/10.1016/j.cosrev.2007.05.001</w:t>
        </w:r>
        <w:r w:rsidR="006C7D1A">
          <w:fldChar w:fldCharType="end"/>
        </w:r>
      </w:ins>
    </w:p>
    <w:p w14:paraId="35F99C60" w14:textId="77777777" w:rsidR="006C7D1A" w:rsidRDefault="006C7D1A" w:rsidP="005851E4">
      <w:pPr>
        <w:rPr>
          <w:ins w:id="1218" w:author="HERO 浩宇" w:date="2023-11-15T15:53:00Z"/>
          <w:rFonts w:hint="eastAsia"/>
        </w:rPr>
      </w:pPr>
    </w:p>
    <w:p w14:paraId="2C222C6D" w14:textId="360F2C30" w:rsidR="00E72CA7" w:rsidRPr="0051271F" w:rsidRDefault="00E72CA7" w:rsidP="005851E4">
      <w:pPr>
        <w:rPr>
          <w:ins w:id="1219" w:author="HERO 浩宇" w:date="2023-11-15T15:47:00Z"/>
          <w:rFonts w:hint="eastAsia"/>
          <w:b/>
          <w:bCs/>
          <w:rPrChange w:id="1220" w:author="HERO 浩宇" w:date="2023-11-15T16:16:00Z">
            <w:rPr>
              <w:ins w:id="1221" w:author="HERO 浩宇" w:date="2023-11-15T15:47:00Z"/>
              <w:rFonts w:hint="eastAsia"/>
            </w:rPr>
          </w:rPrChange>
        </w:rPr>
      </w:pPr>
      <w:ins w:id="1222" w:author="HERO 浩宇" w:date="2023-11-15T15:53:00Z">
        <w:r w:rsidRPr="0051271F">
          <w:rPr>
            <w:rFonts w:hint="eastAsia"/>
            <w:b/>
            <w:bCs/>
            <w:rPrChange w:id="1223" w:author="HERO 浩宇" w:date="2023-11-15T16:16:00Z">
              <w:rPr>
                <w:rFonts w:hint="eastAsia"/>
              </w:rPr>
            </w:rPrChange>
          </w:rPr>
          <w:t>BFS</w:t>
        </w:r>
      </w:ins>
    </w:p>
    <w:p w14:paraId="3B7FCBBE" w14:textId="48F917CE" w:rsidR="00604091" w:rsidRDefault="00781FE4" w:rsidP="005851E4">
      <w:pPr>
        <w:rPr>
          <w:ins w:id="1224" w:author="HERO 浩宇" w:date="2023-11-15T16:22:00Z"/>
        </w:rPr>
      </w:pPr>
      <w:ins w:id="1225" w:author="HERO 浩宇" w:date="2023-11-15T16:02:00Z">
        <w:r>
          <w:tab/>
        </w:r>
        <w:r w:rsidRPr="00781FE4">
          <w:t xml:space="preserve">Satu Elisa Schaeffer. 2007. Graph clustering. Computer Science Review 1, 1 (2007), 27–64. </w:t>
        </w:r>
      </w:ins>
      <w:ins w:id="1226" w:author="HERO 浩宇" w:date="2023-11-15T16:22:00Z">
        <w:r w:rsidR="004958DD">
          <w:fldChar w:fldCharType="begin"/>
        </w:r>
        <w:r w:rsidR="004958DD">
          <w:instrText xml:space="preserve"> HYPERLINK "</w:instrText>
        </w:r>
      </w:ins>
      <w:ins w:id="1227" w:author="HERO 浩宇" w:date="2023-11-15T16:02:00Z">
        <w:r w:rsidR="004958DD" w:rsidRPr="00781FE4">
          <w:instrText>https://doi.org/10.1016/j.cosrev.2007.05.001</w:instrText>
        </w:r>
      </w:ins>
      <w:ins w:id="1228" w:author="HERO 浩宇" w:date="2023-11-15T16:22:00Z">
        <w:r w:rsidR="004958DD">
          <w:instrText xml:space="preserve">" </w:instrText>
        </w:r>
        <w:r w:rsidR="004958DD">
          <w:fldChar w:fldCharType="separate"/>
        </w:r>
      </w:ins>
      <w:ins w:id="1229" w:author="HERO 浩宇" w:date="2023-11-15T16:02:00Z">
        <w:r w:rsidR="004958DD" w:rsidRPr="00912EBA">
          <w:rPr>
            <w:rStyle w:val="ab"/>
          </w:rPr>
          <w:t>https://doi.org/10.1016/j.cosrev.2007.05.001</w:t>
        </w:r>
      </w:ins>
      <w:ins w:id="1230" w:author="HERO 浩宇" w:date="2023-11-15T16:22:00Z">
        <w:r w:rsidR="004958DD">
          <w:fldChar w:fldCharType="end"/>
        </w:r>
      </w:ins>
    </w:p>
    <w:p w14:paraId="322C4AD4" w14:textId="5559C1B1" w:rsidR="004958DD" w:rsidRDefault="004958DD" w:rsidP="005851E4">
      <w:pPr>
        <w:rPr>
          <w:ins w:id="1231" w:author="HERO 浩宇" w:date="2023-11-15T16:22:00Z"/>
        </w:rPr>
      </w:pPr>
    </w:p>
    <w:p w14:paraId="6F68805C" w14:textId="77777777" w:rsidR="004958DD" w:rsidRPr="000534DF" w:rsidRDefault="004958DD" w:rsidP="005851E4">
      <w:pPr>
        <w:rPr>
          <w:rFonts w:hint="eastAsia"/>
        </w:rPr>
      </w:pPr>
    </w:p>
    <w:sectPr w:rsidR="004958DD" w:rsidRPr="000534DF" w:rsidSect="009C5FC2">
      <w:pgSz w:w="11906" w:h="16838"/>
      <w:pgMar w:top="1440" w:right="1800" w:bottom="1440" w:left="1800" w:header="851" w:footer="992" w:gutter="0"/>
      <w:cols w:sep="1"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HERO 浩宇" w:date="2023-11-11T22:15:00Z" w:initials="H浩">
    <w:p w14:paraId="71F73884" w14:textId="77777777" w:rsidR="00554900" w:rsidRDefault="00554900" w:rsidP="0062010D">
      <w:pPr>
        <w:pStyle w:val="af1"/>
      </w:pPr>
      <w:r>
        <w:rPr>
          <w:rStyle w:val="af0"/>
        </w:rPr>
        <w:annotationRef/>
      </w:r>
      <w:r>
        <w:t>With the rapidly growing demand of graph processing in the real world, a large number of iterative graph processing jobs run concurrently on the same underlying graph. However, the storage engines of existing graph processing frameworks are mainly designed for running an individual job. Our studies show that they are inefficient when running concurrent jobs due to the redundant data storage and access overhead. To cope with this issue, we develop an efficient storage system, called GraphM. It can be integrated into the existing graph processing systems to efficiently support concurrent iterative graph processing jobs for higher throughput by fully exploiting the similarities of the data accesses between these concurrent jobs. GraphM regularizes the traversing order of the graph partitions for concurrent graph processing jobs by streaming the partitions into the main memory and the Last-Level Cache (LLC) in a common order, and then processes the related jobs concurrently in a novel fine-grained synchronization. In this way, the concurrent jobs share the same graph structure data in the LLC/memory and also the data accesses to the graph, so as to amortize the storage consumption and the data access overhead.</w:t>
      </w:r>
    </w:p>
    <w:p w14:paraId="34402627" w14:textId="77777777" w:rsidR="00554900" w:rsidRDefault="00554900" w:rsidP="0062010D">
      <w:pPr>
        <w:pStyle w:val="af1"/>
      </w:pPr>
    </w:p>
    <w:p w14:paraId="07661450" w14:textId="1C0465EF" w:rsidR="00554900" w:rsidRDefault="00554900" w:rsidP="0062010D">
      <w:pPr>
        <w:pStyle w:val="af1"/>
      </w:pPr>
      <w:r>
        <w:t>To demonstrate the efficiency of GraphM, we plug it into state-ofthe-art graph processing systems, including GridGraph, GraphChi,  PowerGraph, and Chaos. Experiments results show that GraphM improves the throughput by 1.73</w:t>
      </w:r>
      <w:r>
        <w:rPr>
          <w:rFonts w:ascii="Cambria Math" w:hAnsi="Cambria Math" w:cs="Cambria Math"/>
        </w:rPr>
        <w:t>∼</w:t>
      </w:r>
      <w:r>
        <w:t>13 times</w:t>
      </w:r>
    </w:p>
  </w:comment>
  <w:comment w:id="21" w:author="HERO 浩宇" w:date="2023-11-11T22:18:00Z" w:initials="H浩">
    <w:p w14:paraId="3127E920" w14:textId="37451EDE" w:rsidR="00554900" w:rsidRDefault="00554900">
      <w:pPr>
        <w:pStyle w:val="af1"/>
      </w:pPr>
      <w:r>
        <w:rPr>
          <w:rStyle w:val="af0"/>
        </w:rPr>
        <w:annotationRef/>
      </w:r>
      <w:r w:rsidRPr="006322C6">
        <w:t>A massive number of concurrent iterative graph processing jobs are often executed on the same cloud platform, e.g., the Facebook Cloud [2] and the Huawei Cloud [3], to analyze their daily graph data for different products and services. For example, Facebook [2] adopts Apache Giraph [16] to support many different iterative graph algorithms (e.g., the variants of PageRank [29] and label propagation [8]) that are used by various applications running on the same underlying graph, e.g., social networks. However, existing solutions [13, 20–22, 25, 27, 37, 38] mainly focus on optimizing the processing of individual graph analysis jobs. In order to achieve the efficient execution of concurrent iterative graph processing jobs, the following two key challenges need to be addressed</w:t>
      </w:r>
    </w:p>
  </w:comment>
  <w:comment w:id="22" w:author="HERO 浩宇" w:date="2023-11-11T22:22:00Z" w:initials="H浩">
    <w:p w14:paraId="3945EA37" w14:textId="77777777" w:rsidR="00554900" w:rsidRDefault="00554900" w:rsidP="001E3E9E">
      <w:pPr>
        <w:pStyle w:val="af1"/>
      </w:pPr>
      <w:r>
        <w:rPr>
          <w:rStyle w:val="af0"/>
        </w:rPr>
        <w:annotationRef/>
      </w:r>
      <w:r>
        <w:t>However, the refinement-recomputation execution mode remains oblivious to the redundant memory accesses across two phases. Specifically, a batch of graph updates usually contains millions of edges. After graph updating, the refinement follows the dependency to traverse the graph for identifying and resetting the values of impacted vertices to recoverable approximations. All the edges and values of these impacted vertices are read and written to the memory in the refinement. When performing incremental computations for impacted vertices, these data will be fetched again from memory, resulting in redundant memory accesses.</w:t>
      </w:r>
    </w:p>
    <w:p w14:paraId="4A3724FC" w14:textId="77777777" w:rsidR="00554900" w:rsidRDefault="00554900" w:rsidP="001E3E9E">
      <w:pPr>
        <w:pStyle w:val="af1"/>
      </w:pPr>
    </w:p>
    <w:p w14:paraId="6D5ED64A" w14:textId="0B96057B" w:rsidR="00554900" w:rsidRDefault="00554900" w:rsidP="001E3E9E">
      <w:pPr>
        <w:pStyle w:val="af1"/>
      </w:pPr>
      <w:r>
        <w:t>There exists an opportunity to reuse the data accessed by refinement in recomputation before writing it into memory.However, the impact of different edge updates may influence each other and thus existing systems take a conservative strategy by inserting a synchronization barrier on all graph updates between two phases. Therefore, recomputation will only start after all the edge updates in a batch have been refined. This means, even two edge updates are totally independent, i.e., there is no overlap between the sets of vertices impacted by these two edge updates, the refinement and recomputation are still separated and thus both phases require access to the same data from memory and cannot enjoy the benefits of reusing data in the cache. Besides, due to the irregularity of graph structure, memory accesses in both phases are random and unpredictable, which limits the performance.</w:t>
      </w:r>
    </w:p>
  </w:comment>
  <w:comment w:id="23" w:author="HERO 浩宇" w:date="2023-11-11T22:19:00Z" w:initials="H浩">
    <w:p w14:paraId="62CE9406" w14:textId="3EE48604" w:rsidR="00554900" w:rsidRDefault="00554900">
      <w:pPr>
        <w:pStyle w:val="af1"/>
      </w:pPr>
      <w:r>
        <w:rPr>
          <w:rStyle w:val="af0"/>
        </w:rPr>
        <w:annotationRef/>
      </w:r>
      <w:r w:rsidRPr="00BB4BB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4" w:author="HERO 浩宇" w:date="2023-11-11T22:40:00Z" w:initials="H浩">
    <w:p w14:paraId="6F34C5B3" w14:textId="3D0EDFD8" w:rsidR="00554900" w:rsidRDefault="00554900">
      <w:pPr>
        <w:pStyle w:val="af1"/>
      </w:pPr>
      <w:r>
        <w:rPr>
          <w:rStyle w:val="af0"/>
        </w:rPr>
        <w:annotationRef/>
      </w:r>
      <w:r w:rsidRPr="00E67B7C">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26" w:author="HERO 浩宇" w:date="2023-11-12T02:58:00Z" w:initials="H浩">
    <w:p w14:paraId="01D63DF0" w14:textId="15115341" w:rsidR="00554900" w:rsidRDefault="00554900">
      <w:pPr>
        <w:pStyle w:val="af1"/>
      </w:pPr>
      <w:r>
        <w:rPr>
          <w:rStyle w:val="af0"/>
        </w:rPr>
        <w:annotationRef/>
      </w:r>
      <w:r w:rsidRPr="00F42933">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57" w:author="HERO 浩宇" w:date="2023-11-12T02:59:00Z" w:initials="H浩">
    <w:p w14:paraId="4738E168" w14:textId="143C5467" w:rsidR="00554900" w:rsidRDefault="00554900">
      <w:pPr>
        <w:pStyle w:val="af1"/>
      </w:pPr>
      <w:r>
        <w:rPr>
          <w:rStyle w:val="af0"/>
        </w:rPr>
        <w:annotationRef/>
      </w:r>
      <w:r w:rsidRPr="00BD40A2">
        <w:t>How we can limit the expansion of hubs during the shortest path search? A hub may have thousands or even millions of connections (neighbors); what neighbors should be considered to be essential and given high priority in the shortest path search? To address this question, we formulate the hub-network notation, which captures a high-level view of the shortest path and topology between these hubs. The hub-network can be considered a highway structure anchored by hubs for routing the shortest paths in a massive social network. Due to the importance of hubs, most shortest paths be- tween non-hub vertex pairs may need go through such a network, i.e., the starting vertex reaches a hub (as the highway entry), then travels to another hub (as the highway exit), and finally leaves the highway reaching the destination. In other words, the hub-network can be used to limit (or prioritize) the neighbors of hubs; a hub should only expand within the hub-network.</w:t>
      </w:r>
    </w:p>
  </w:comment>
  <w:comment w:id="58" w:author="HERO 浩宇" w:date="2023-11-12T02:58:00Z" w:initials="H浩">
    <w:p w14:paraId="4DA80004" w14:textId="04302CF2" w:rsidR="00554900" w:rsidRDefault="00554900">
      <w:pPr>
        <w:pStyle w:val="af1"/>
      </w:pPr>
      <w:r>
        <w:rPr>
          <w:rStyle w:val="af0"/>
        </w:rPr>
        <w:annotationRef/>
      </w:r>
      <w:r w:rsidRPr="00BD40A2">
        <w:t>First, there is much unnecessary data access cost when the concurrent jobs running on the same underlying graph do not take into account the similarities of their data accesses. It eventually induces low throughput. Specifically, concurrent iterative graph processing jobs usually traverse the same graph structure repeatedly and a large proportion of the graph data accessed by them is actually the same. However, as shown in Figure 1 (a), with the graph storage engines highly-coupled with existing graph processing frameworks [13, 20, 22, 25], multiple copies of the shared graph data are maintained in the Last-Level Cache (LLC)/memory and are individually accessed by the concurrently running jobs. It results in inefficient use of data access channels and storage resources (e.g., the LLC/memory). There is a clear trend of running more and more iterative graph processing applications on the same platform. For example, DiDi [1] carries out more than 9 billion path planing [7] daily in 2017. The highly redundant overhead discussed above incurs low throughput of concurrent iterative graph processing jobs.</w:t>
      </w:r>
    </w:p>
  </w:comment>
  <w:comment w:id="83" w:author="HERO 浩宇" w:date="2023-11-13T17:21:00Z" w:initials="H浩">
    <w:p w14:paraId="2D0727C6" w14:textId="77777777" w:rsidR="007568E7" w:rsidRDefault="007568E7" w:rsidP="007568E7">
      <w:pPr>
        <w:pStyle w:val="af1"/>
      </w:pPr>
      <w:r>
        <w:rPr>
          <w:rStyle w:val="af0"/>
        </w:rPr>
        <w:annotationRef/>
      </w:r>
      <w:r>
        <w:t>This paper has the following main contributions: • The redundant data access overhead is revealed when existing graph processing system handles multiple concurrent jobs over a common graph, and the similarity between data accesses of the jobs is investigated.</w:t>
      </w:r>
    </w:p>
    <w:p w14:paraId="068D9FEA" w14:textId="77777777" w:rsidR="007568E7" w:rsidRDefault="007568E7" w:rsidP="007568E7">
      <w:pPr>
        <w:pStyle w:val="af1"/>
      </w:pPr>
    </w:p>
    <w:p w14:paraId="023C8457" w14:textId="77777777" w:rsidR="007568E7" w:rsidRDefault="007568E7" w:rsidP="007568E7">
      <w:pPr>
        <w:pStyle w:val="af1"/>
      </w:pPr>
      <w:r>
        <w:rPr>
          <w:rFonts w:hint="eastAsia"/>
        </w:rPr>
        <w:t>•</w:t>
      </w:r>
      <w:r>
        <w:t xml:space="preserve"> A novel and efficient storage system is developed to improve the throughput of existing graph processing systems for handling concurrent jobs while little programming burden is imposed on programmers.</w:t>
      </w:r>
    </w:p>
    <w:p w14:paraId="66ADB726" w14:textId="77777777" w:rsidR="007568E7" w:rsidRDefault="007568E7" w:rsidP="007568E7">
      <w:pPr>
        <w:pStyle w:val="af1"/>
      </w:pPr>
    </w:p>
    <w:p w14:paraId="315819D4" w14:textId="77777777" w:rsidR="007568E7" w:rsidRDefault="007568E7" w:rsidP="007568E7">
      <w:pPr>
        <w:pStyle w:val="af1"/>
      </w:pPr>
      <w:r>
        <w:rPr>
          <w:rFonts w:hint="eastAsia"/>
        </w:rPr>
        <w:t>•</w:t>
      </w:r>
      <w:r>
        <w:t xml:space="preserve"> An efficient scheduling strategy is developed to fully exploit the similarities among the concurrent jobs.</w:t>
      </w:r>
    </w:p>
    <w:p w14:paraId="1BE3AF83" w14:textId="77777777" w:rsidR="007568E7" w:rsidRDefault="007568E7" w:rsidP="007568E7">
      <w:pPr>
        <w:pStyle w:val="af1"/>
      </w:pPr>
    </w:p>
    <w:p w14:paraId="2A9F7910" w14:textId="08D0F1BC" w:rsidR="007568E7" w:rsidRDefault="007568E7" w:rsidP="007568E7">
      <w:pPr>
        <w:pStyle w:val="af1"/>
      </w:pPr>
      <w:r>
        <w:rPr>
          <w:rFonts w:hint="eastAsia"/>
        </w:rPr>
        <w:t>•</w:t>
      </w:r>
      <w:r>
        <w:t xml:space="preserve"> We integrate GraphM into existing popular graph processing systems, i.e., GridGraph [50], GraphChi [24], PowerGraph [14], and Chaos [32], and conduct extensive experiments. The results show that GraphM improves their performance by 1.73</w:t>
      </w:r>
      <w:r>
        <w:rPr>
          <w:rFonts w:ascii="Cambria Math" w:hAnsi="Cambria Math" w:cs="Cambria Math"/>
        </w:rPr>
        <w:t>∼</w:t>
      </w:r>
      <w:r>
        <w:t>13 times</w:t>
      </w:r>
    </w:p>
  </w:comment>
  <w:comment w:id="299" w:author="HERO 浩宇" w:date="2023-11-12T10:03:00Z" w:initials="H浩">
    <w:p w14:paraId="2B49DFDE" w14:textId="08ABF98A" w:rsidR="00554900" w:rsidRDefault="00554900">
      <w:pPr>
        <w:pStyle w:val="af1"/>
      </w:pPr>
      <w:r>
        <w:rPr>
          <w:rStyle w:val="af0"/>
        </w:rPr>
        <w:annotationRef/>
      </w:r>
      <w:r w:rsidRPr="00345ABF">
        <w:t>Most existing systems [6, 13, 20, 22, 25] are inherently designed to optimize the performance of individual iterative graph processing job. In fact, however, with the increasing demand for graph analytics, various iterative graph algorithms are often run concurrently on a common platform. Figure 2 shows the variation of the number of concurrent graph processing jobs within one week traced from a real Chinese social network. We find that more than 30 jobs are executed concurrently at the peak time, and the average number of concurrent jobs is about 16. In particular, these concurrent jobs are often handled on a common underlying graph. The data accesses related to the graph occupy a large proportion of their memory overhead during the execution, which varies from 71% to 83% for different datasets [43].</w:t>
      </w:r>
      <w:r>
        <w:rPr>
          <w:rFonts w:hint="eastAsia"/>
        </w:rPr>
        <w:t>想·</w:t>
      </w:r>
    </w:p>
  </w:comment>
  <w:comment w:id="382" w:author="HERO 浩宇" w:date="2023-11-13T17:29:00Z" w:initials="H浩">
    <w:p w14:paraId="1C4C3C4C" w14:textId="77777777" w:rsidR="00416A99" w:rsidRDefault="004B2DD8" w:rsidP="00416A99">
      <w:pPr>
        <w:pStyle w:val="af1"/>
      </w:pPr>
      <w:r>
        <w:rPr>
          <w:rStyle w:val="af0"/>
        </w:rPr>
        <w:annotationRef/>
      </w:r>
      <w:r w:rsidR="00416A99">
        <w:t xml:space="preserve">A graph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xml:space="preserve">) is defined to be a directed graph, where </w:t>
      </w:r>
      <w:r w:rsidR="00416A99">
        <w:rPr>
          <w:rFonts w:ascii="Malgun Gothic" w:eastAsia="Malgun Gothic" w:hAnsi="Malgun Gothic" w:cs="Malgun Gothic" w:hint="eastAsia"/>
        </w:rPr>
        <w:t>푉</w:t>
      </w:r>
      <w:r w:rsidR="00416A99">
        <w:t xml:space="preserve"> is a set of vertices and </w:t>
      </w:r>
      <w:r w:rsidR="00416A99">
        <w:rPr>
          <w:rFonts w:ascii="Malgun Gothic" w:eastAsia="Malgun Gothic" w:hAnsi="Malgun Gothic" w:cs="Malgun Gothic" w:hint="eastAsia"/>
        </w:rPr>
        <w:t>퐸</w:t>
      </w:r>
      <w:r w:rsidR="00416A99">
        <w:t xml:space="preserve"> is a set of edges. An undirected graph can be represented as a directed graph by replacing each undirected edge with two edges from both directions. Given </w:t>
      </w:r>
      <w:r w:rsidR="00416A99">
        <w:rPr>
          <w:rFonts w:ascii="Malgun Gothic" w:eastAsia="Malgun Gothic" w:hAnsi="Malgun Gothic" w:cs="Malgun Gothic" w:hint="eastAsia"/>
        </w:rPr>
        <w:t>퐺</w:t>
      </w:r>
      <w:r w:rsidR="00416A99">
        <w:t xml:space="preserve"> = (</w:t>
      </w:r>
      <w:r w:rsidR="00416A99">
        <w:rPr>
          <w:rFonts w:ascii="Malgun Gothic" w:eastAsia="Malgun Gothic" w:hAnsi="Malgun Gothic" w:cs="Malgun Gothic" w:hint="eastAsia"/>
        </w:rPr>
        <w:t>푉</w:t>
      </w:r>
      <w:r w:rsidR="00416A99">
        <w:t xml:space="preserve"> , </w:t>
      </w:r>
      <w:r w:rsidR="00416A99">
        <w:rPr>
          <w:rFonts w:ascii="Malgun Gothic" w:eastAsia="Malgun Gothic" w:hAnsi="Malgun Gothic" w:cs="Malgun Gothic" w:hint="eastAsia"/>
        </w:rPr>
        <w:t>퐸</w:t>
      </w:r>
      <w:r w:rsidR="00416A99">
        <w:t>), graph partition is defined as follows.</w:t>
      </w:r>
    </w:p>
    <w:p w14:paraId="33B1E1D0" w14:textId="77777777" w:rsidR="00416A99" w:rsidRDefault="00416A99" w:rsidP="00416A99">
      <w:pPr>
        <w:pStyle w:val="af1"/>
      </w:pPr>
    </w:p>
    <w:p w14:paraId="22C53095" w14:textId="77777777" w:rsidR="0048133B" w:rsidRDefault="00416A99" w:rsidP="0048133B">
      <w:pPr>
        <w:pStyle w:val="af1"/>
      </w:pPr>
      <w:r>
        <w:t xml:space="preserve">Definition 2.1 (Graph Partition) A partition plan of graph </w:t>
      </w:r>
      <w:r>
        <w:rPr>
          <w:rFonts w:ascii="Malgun Gothic" w:eastAsia="Malgun Gothic" w:hAnsi="Malgun Gothic" w:cs="Malgun Gothic" w:hint="eastAsia"/>
        </w:rPr>
        <w:t>퐺</w:t>
      </w:r>
      <w:r>
        <w:t xml:space="preserve"> is a division of </w:t>
      </w:r>
      <w:r>
        <w:rPr>
          <w:rFonts w:ascii="Malgun Gothic" w:eastAsia="Malgun Gothic" w:hAnsi="Malgun Gothic" w:cs="Malgun Gothic" w:hint="eastAsia"/>
        </w:rPr>
        <w:t>푉</w:t>
      </w:r>
      <w:r>
        <w:t xml:space="preserve"> into |</w:t>
      </w:r>
      <w:r>
        <w:rPr>
          <w:rFonts w:ascii="Malgun Gothic" w:eastAsia="Malgun Gothic" w:hAnsi="Malgun Gothic" w:cs="Malgun Gothic" w:hint="eastAsia"/>
        </w:rPr>
        <w:t>푷</w:t>
      </w:r>
      <w:r>
        <w:t xml:space="preserve"> | disjoint vertex sets. A partition </w:t>
      </w:r>
      <w:r>
        <w:rPr>
          <w:rFonts w:ascii="Malgun Gothic" w:eastAsia="Malgun Gothic" w:hAnsi="Malgun Gothic" w:cs="Malgun Gothic" w:hint="eastAsia"/>
        </w:rPr>
        <w:t>푃푖</w:t>
      </w:r>
      <w:r>
        <w:t xml:space="preserve"> of the graph </w:t>
      </w:r>
      <w:r>
        <w:rPr>
          <w:rFonts w:ascii="Malgun Gothic" w:eastAsia="Malgun Gothic" w:hAnsi="Malgun Gothic" w:cs="Malgun Gothic" w:hint="eastAsia"/>
        </w:rPr>
        <w:t>퐺</w:t>
      </w:r>
      <w:r>
        <w:t xml:space="preserve"> is a subgraph of </w:t>
      </w:r>
      <w:r>
        <w:rPr>
          <w:rFonts w:ascii="Malgun Gothic" w:eastAsia="Malgun Gothic" w:hAnsi="Malgun Gothic" w:cs="Malgun Gothic" w:hint="eastAsia"/>
        </w:rPr>
        <w:t>퐺</w:t>
      </w:r>
      <w:r>
        <w:t xml:space="preserve"> on the </w:t>
      </w:r>
      <w:r>
        <w:rPr>
          <w:rFonts w:ascii="Malgun Gothic" w:eastAsia="Malgun Gothic" w:hAnsi="Malgun Gothic" w:cs="Malgun Gothic" w:hint="eastAsia"/>
        </w:rPr>
        <w:t>푖</w:t>
      </w:r>
      <w:r>
        <w:t xml:space="preserve">-th vertex set with 1 ≤ </w:t>
      </w:r>
      <w:r>
        <w:rPr>
          <w:rFonts w:ascii="Malgun Gothic" w:eastAsia="Malgun Gothic" w:hAnsi="Malgun Gothic" w:cs="Malgun Gothic" w:hint="eastAsia"/>
        </w:rPr>
        <w:t>푖</w:t>
      </w:r>
      <w:r>
        <w:t xml:space="preserve"> ≤ |</w:t>
      </w:r>
      <w:r>
        <w:rPr>
          <w:rFonts w:ascii="Malgun Gothic" w:eastAsia="Malgun Gothic" w:hAnsi="Malgun Gothic" w:cs="Malgun Gothic" w:hint="eastAsia"/>
        </w:rPr>
        <w:t>푷</w:t>
      </w:r>
      <w:r>
        <w:t xml:space="preserve"> |.</w:t>
      </w:r>
      <w:r>
        <w:rPr>
          <w:rFonts w:ascii="Malgun Gothic" w:eastAsia="Malgun Gothic" w:hAnsi="Malgun Gothic" w:cs="Malgun Gothic" w:hint="eastAsia"/>
        </w:rPr>
        <w:t>푉푃푖</w:t>
      </w:r>
      <w:r>
        <w:t xml:space="preserve"> and </w:t>
      </w:r>
      <w:r>
        <w:rPr>
          <w:rFonts w:ascii="Malgun Gothic" w:eastAsia="Malgun Gothic" w:hAnsi="Malgun Gothic" w:cs="Malgun Gothic" w:hint="eastAsia"/>
        </w:rPr>
        <w:t>퐸푃푖</w:t>
      </w:r>
      <w:r>
        <w:t xml:space="preserve"> denote the vertex set and the edge set of </w:t>
      </w:r>
      <w:r>
        <w:rPr>
          <w:rFonts w:ascii="Malgun Gothic" w:eastAsia="Malgun Gothic" w:hAnsi="Malgun Gothic" w:cs="Malgun Gothic" w:hint="eastAsia"/>
        </w:rPr>
        <w:t>푃푖</w:t>
      </w:r>
      <w:r>
        <w:t xml:space="preserve">, respectively.Specifically, </w:t>
      </w:r>
      <w:r>
        <w:rPr>
          <w:rFonts w:ascii="Malgun Gothic" w:eastAsia="Malgun Gothic" w:hAnsi="Malgun Gothic" w:cs="Malgun Gothic" w:hint="eastAsia"/>
        </w:rPr>
        <w:t>퐸푃푖</w:t>
      </w:r>
      <w:r>
        <w:t xml:space="preserve"> = {</w:t>
      </w:r>
      <w:r>
        <w:rPr>
          <w:rFonts w:ascii="Malgun Gothic" w:eastAsia="Malgun Gothic" w:hAnsi="Malgun Gothic" w:cs="Malgun Gothic" w:hint="eastAsia"/>
        </w:rPr>
        <w:t>푒</w:t>
      </w:r>
      <w:r>
        <w:t>(</w:t>
      </w:r>
      <w:r>
        <w:rPr>
          <w:rFonts w:ascii="Malgun Gothic" w:eastAsia="Malgun Gothic" w:hAnsi="Malgun Gothic" w:cs="Malgun Gothic" w:hint="eastAsia"/>
        </w:rPr>
        <w:t>푢</w:t>
      </w:r>
      <w:r>
        <w:t xml:space="preserve">, </w:t>
      </w:r>
      <w:r>
        <w:rPr>
          <w:rFonts w:ascii="Malgun Gothic" w:eastAsia="Malgun Gothic" w:hAnsi="Malgun Gothic" w:cs="Malgun Gothic" w:hint="eastAsia"/>
        </w:rPr>
        <w:t>푣</w:t>
      </w:r>
      <w:r>
        <w:t xml:space="preserve">) ∈ </w:t>
      </w:r>
      <w:r>
        <w:rPr>
          <w:rFonts w:ascii="Malgun Gothic" w:eastAsia="Malgun Gothic" w:hAnsi="Malgun Gothic" w:cs="Malgun Gothic" w:hint="eastAsia"/>
        </w:rPr>
        <w:t>퐸</w:t>
      </w:r>
      <w:r>
        <w:t>|</w:t>
      </w:r>
      <w:r>
        <w:rPr>
          <w:rFonts w:ascii="Malgun Gothic" w:eastAsia="Malgun Gothic" w:hAnsi="Malgun Gothic" w:cs="Malgun Gothic" w:hint="eastAsia"/>
        </w:rPr>
        <w:t>푢</w:t>
      </w:r>
      <w:r>
        <w:t xml:space="preserve"> ∈ </w:t>
      </w:r>
      <w:r>
        <w:rPr>
          <w:rFonts w:ascii="Malgun Gothic" w:eastAsia="Malgun Gothic" w:hAnsi="Malgun Gothic" w:cs="Malgun Gothic" w:hint="eastAsia"/>
        </w:rPr>
        <w:t>푉푃푖</w:t>
      </w:r>
      <w:r>
        <w:t xml:space="preserve"> }.</w:t>
      </w:r>
    </w:p>
    <w:p w14:paraId="327E520F" w14:textId="7556ECBE" w:rsidR="0048133B" w:rsidRDefault="0048133B" w:rsidP="0048133B">
      <w:pPr>
        <w:pStyle w:val="af1"/>
      </w:pPr>
      <w:r>
        <w:br/>
        <w:t xml:space="preserve">FPP-based graph applications. We have observed the existence of FPPs in many graph applications beyond those presented in the Introduction, including ant colony optimization [16], singlesource </w:t>
      </w:r>
      <w:r>
        <w:rPr>
          <w:rFonts w:ascii="Malgun Gothic" w:eastAsia="Malgun Gothic" w:hAnsi="Malgun Gothic" w:cs="Malgun Gothic" w:hint="eastAsia"/>
        </w:rPr>
        <w:t>푘</w:t>
      </w:r>
      <w:r>
        <w:t>-shortest path [57], and graph learning using random walks [21, 42].</w:t>
      </w:r>
    </w:p>
    <w:p w14:paraId="331EDDE5" w14:textId="77777777" w:rsidR="0048133B" w:rsidRDefault="0048133B" w:rsidP="0048133B">
      <w:pPr>
        <w:pStyle w:val="af1"/>
      </w:pPr>
    </w:p>
    <w:p w14:paraId="423368DE" w14:textId="77777777" w:rsidR="0048133B" w:rsidRDefault="0048133B" w:rsidP="0048133B">
      <w:pPr>
        <w:pStyle w:val="af1"/>
      </w:pPr>
      <w:r>
        <w:t xml:space="preserve">Definition 2.2 (FPP Queries) Given a graph </w:t>
      </w:r>
      <w:r>
        <w:rPr>
          <w:rFonts w:ascii="Malgun Gothic" w:eastAsia="Malgun Gothic" w:hAnsi="Malgun Gothic" w:cs="Malgun Gothic" w:hint="eastAsia"/>
        </w:rPr>
        <w:t>퐺</w:t>
      </w:r>
      <w:r>
        <w:t xml:space="preserve"> = (</w:t>
      </w:r>
      <w:r>
        <w:rPr>
          <w:rFonts w:ascii="Malgun Gothic" w:eastAsia="Malgun Gothic" w:hAnsi="Malgun Gothic" w:cs="Malgun Gothic" w:hint="eastAsia"/>
        </w:rPr>
        <w:t>푉</w:t>
      </w:r>
      <w:r>
        <w:t xml:space="preserve"> , </w:t>
      </w:r>
      <w:r>
        <w:rPr>
          <w:rFonts w:ascii="Malgun Gothic" w:eastAsia="Malgun Gothic" w:hAnsi="Malgun Gothic" w:cs="Malgun Gothic" w:hint="eastAsia"/>
        </w:rPr>
        <w:t>퐸</w:t>
      </w:r>
      <w:r>
        <w:t xml:space="preserve">), the FPP queries denoted by </w:t>
      </w:r>
      <w:r>
        <w:rPr>
          <w:rFonts w:ascii="Malgun Gothic" w:eastAsia="Malgun Gothic" w:hAnsi="Malgun Gothic" w:cs="Malgun Gothic" w:hint="eastAsia"/>
        </w:rPr>
        <w:t>푄</w:t>
      </w:r>
      <w:r>
        <w:t xml:space="preserve"> = {</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푞</w:t>
      </w:r>
      <w:r>
        <w:t xml:space="preserve">2, ..., </w:t>
      </w:r>
      <w:r>
        <w:rPr>
          <w:rFonts w:ascii="Malgun Gothic" w:eastAsia="Malgun Gothic" w:hAnsi="Malgun Gothic" w:cs="Malgun Gothic" w:hint="eastAsia"/>
        </w:rPr>
        <w:t>푞</w:t>
      </w:r>
      <w:r>
        <w:t xml:space="preserve"> |</w:t>
      </w:r>
      <w:r>
        <w:rPr>
          <w:rFonts w:ascii="Malgun Gothic" w:eastAsia="Malgun Gothic" w:hAnsi="Malgun Gothic" w:cs="Malgun Gothic" w:hint="eastAsia"/>
        </w:rPr>
        <w:t>푄</w:t>
      </w:r>
      <w:r>
        <w:t xml:space="preserve"> |} are a set of graph queries that are homogeneous graph queries (e.g., PPRs) simultaneously launched from source vertices </w:t>
      </w:r>
      <w:r>
        <w:rPr>
          <w:rFonts w:ascii="Malgun Gothic" w:eastAsia="Malgun Gothic" w:hAnsi="Malgun Gothic" w:cs="Malgun Gothic" w:hint="eastAsia"/>
        </w:rPr>
        <w:t>푠푟푐</w:t>
      </w:r>
      <w:r>
        <w:t xml:space="preserve">1, </w:t>
      </w:r>
      <w:r>
        <w:rPr>
          <w:rFonts w:ascii="Malgun Gothic" w:eastAsia="Malgun Gothic" w:hAnsi="Malgun Gothic" w:cs="Malgun Gothic" w:hint="eastAsia"/>
        </w:rPr>
        <w:t>푠푟푐</w:t>
      </w:r>
      <w:r>
        <w:t xml:space="preserve">2, ..., </w:t>
      </w:r>
      <w:r>
        <w:rPr>
          <w:rFonts w:ascii="Malgun Gothic" w:eastAsia="Malgun Gothic" w:hAnsi="Malgun Gothic" w:cs="Malgun Gothic" w:hint="eastAsia"/>
        </w:rPr>
        <w:t>푠푟푐</w:t>
      </w:r>
      <w:r>
        <w:t xml:space="preserve"> |</w:t>
      </w:r>
      <w:r>
        <w:rPr>
          <w:rFonts w:ascii="Malgun Gothic" w:eastAsia="Malgun Gothic" w:hAnsi="Malgun Gothic" w:cs="Malgun Gothic" w:hint="eastAsia"/>
        </w:rPr>
        <w:t>푄</w:t>
      </w:r>
      <w:r>
        <w:t xml:space="preserve"> | ∈ </w:t>
      </w:r>
      <w:r>
        <w:rPr>
          <w:rFonts w:ascii="Malgun Gothic" w:eastAsia="Malgun Gothic" w:hAnsi="Malgun Gothic" w:cs="Malgun Gothic" w:hint="eastAsia"/>
        </w:rPr>
        <w:t>푉</w:t>
      </w:r>
      <w:r>
        <w:t xml:space="preserve"> on the same graph </w:t>
      </w:r>
      <w:r>
        <w:rPr>
          <w:rFonts w:ascii="Malgun Gothic" w:eastAsia="Malgun Gothic" w:hAnsi="Malgun Gothic" w:cs="Malgun Gothic" w:hint="eastAsia"/>
        </w:rPr>
        <w:t>퐺</w:t>
      </w:r>
      <w:r>
        <w:t>, where |</w:t>
      </w:r>
      <w:r>
        <w:rPr>
          <w:rFonts w:ascii="Malgun Gothic" w:eastAsia="Malgun Gothic" w:hAnsi="Malgun Gothic" w:cs="Malgun Gothic" w:hint="eastAsia"/>
        </w:rPr>
        <w:t>푄</w:t>
      </w:r>
      <w:r>
        <w:t>| denotes the number of queries in the FPP.</w:t>
      </w:r>
    </w:p>
    <w:p w14:paraId="494ADBD9" w14:textId="77777777" w:rsidR="0048133B" w:rsidRDefault="0048133B" w:rsidP="0048133B">
      <w:pPr>
        <w:pStyle w:val="af1"/>
      </w:pPr>
    </w:p>
    <w:p w14:paraId="57E0ED72" w14:textId="77777777" w:rsidR="0048133B" w:rsidRDefault="0048133B" w:rsidP="0048133B">
      <w:pPr>
        <w:pStyle w:val="af1"/>
      </w:pPr>
      <w:r>
        <w:t>|</w:t>
      </w:r>
      <w:r>
        <w:rPr>
          <w:rFonts w:ascii="Malgun Gothic" w:eastAsia="Malgun Gothic" w:hAnsi="Malgun Gothic" w:cs="Malgun Gothic" w:hint="eastAsia"/>
        </w:rPr>
        <w:t>푄</w:t>
      </w:r>
      <w:r>
        <w:t>| varies in different applications. In the previous studies, it ranges from tens to thousands. For example, Shun et al [47] run 105 PPRs from random vertices to compute NCP. The LL calculation in Akiba et al [1] performs batches of SSSPs/BFSs simultaneously, and the number of queries in a batch varies from 16 to 1,024. Some graph workloads in the previous studies do not belong to FPP, such as single-query applications like a single BFS [5], multiple dependent queries like multi-commodity flow [3], and heterogeneous graph queries [58]. As FPP is emerging in many graph processing, mining, and learning applications, we focus on FPP queries.</w:t>
      </w:r>
    </w:p>
    <w:p w14:paraId="6B02118B" w14:textId="77777777" w:rsidR="0048133B" w:rsidRDefault="0048133B" w:rsidP="0048133B">
      <w:pPr>
        <w:pStyle w:val="af1"/>
      </w:pPr>
    </w:p>
    <w:p w14:paraId="4967E740" w14:textId="77777777" w:rsidR="0048133B" w:rsidRDefault="0048133B" w:rsidP="0048133B">
      <w:pPr>
        <w:pStyle w:val="af1"/>
      </w:pPr>
      <w:r>
        <w:t xml:space="preserve">Definition 2.3 (An FPP Query’s Operations to Graph) An FPP query can have many operations that are spreading randomly in the graph. We define an operation of an FPP query as a triple in the format of </w:t>
      </w:r>
      <w:r>
        <w:rPr>
          <w:rFonts w:ascii="Cambria" w:hAnsi="Cambria" w:cs="Cambria"/>
        </w:rPr>
        <w:t>⟨</w:t>
      </w:r>
      <w:r>
        <w:rPr>
          <w:rFonts w:ascii="Malgun Gothic" w:eastAsia="Malgun Gothic" w:hAnsi="Malgun Gothic" w:cs="Malgun Gothic" w:hint="eastAsia"/>
        </w:rPr>
        <w:t>푞푖</w:t>
      </w:r>
      <w:r>
        <w:t xml:space="preserve">,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푣푎푙</w:t>
      </w:r>
      <w:r>
        <w:rPr>
          <w:rFonts w:ascii="Cambria" w:hAnsi="Cambria" w:cs="Cambria"/>
        </w:rPr>
        <w:t>⟩</w:t>
      </w:r>
      <w:r>
        <w:t xml:space="preserve"> to represent an operation belonging to </w:t>
      </w:r>
      <w:r>
        <w:rPr>
          <w:rFonts w:ascii="Malgun Gothic" w:eastAsia="Malgun Gothic" w:hAnsi="Malgun Gothic" w:cs="Malgun Gothic" w:hint="eastAsia"/>
        </w:rPr>
        <w:t>푞푖</w:t>
      </w:r>
      <w:r>
        <w:t xml:space="preserve"> at vertex </w:t>
      </w:r>
      <w:r>
        <w:rPr>
          <w:rFonts w:ascii="Malgun Gothic" w:eastAsia="Malgun Gothic" w:hAnsi="Malgun Gothic" w:cs="Malgun Gothic" w:hint="eastAsia"/>
        </w:rPr>
        <w:t>푣</w:t>
      </w:r>
      <w:r>
        <w:t xml:space="preserve"> with value(s) </w:t>
      </w:r>
      <w:r>
        <w:rPr>
          <w:rFonts w:ascii="Malgun Gothic" w:eastAsia="Malgun Gothic" w:hAnsi="Malgun Gothic" w:cs="Malgun Gothic" w:hint="eastAsia"/>
        </w:rPr>
        <w:t>푣푎푙</w:t>
      </w:r>
      <w:r>
        <w:t>.</w:t>
      </w:r>
    </w:p>
    <w:p w14:paraId="321F4F81" w14:textId="77777777" w:rsidR="0048133B" w:rsidRDefault="0048133B" w:rsidP="0048133B">
      <w:pPr>
        <w:pStyle w:val="af1"/>
      </w:pPr>
    </w:p>
    <w:p w14:paraId="7EBAD789" w14:textId="7639C5C0" w:rsidR="004B2DD8" w:rsidRDefault="0048133B" w:rsidP="0048133B">
      <w:pPr>
        <w:pStyle w:val="af1"/>
      </w:pPr>
      <w:r>
        <w:t xml:space="preserve">For example, in an SSSP query </w:t>
      </w:r>
      <w:r>
        <w:rPr>
          <w:rFonts w:ascii="Malgun Gothic" w:eastAsia="Malgun Gothic" w:hAnsi="Malgun Gothic" w:cs="Malgun Gothic" w:hint="eastAsia"/>
        </w:rPr>
        <w:t>푞</w:t>
      </w:r>
      <w:r>
        <w:t xml:space="preserve">1, each vertex </w:t>
      </w:r>
      <w:r>
        <w:rPr>
          <w:rFonts w:ascii="Malgun Gothic" w:eastAsia="Malgun Gothic" w:hAnsi="Malgun Gothic" w:cs="Malgun Gothic" w:hint="eastAsia"/>
        </w:rPr>
        <w:t>푣</w:t>
      </w:r>
      <w:r>
        <w:t xml:space="preserve"> is assigned with a property that represents the length of the shortest path found from source vertex </w:t>
      </w:r>
      <w:r>
        <w:rPr>
          <w:rFonts w:ascii="Malgun Gothic" w:eastAsia="Malgun Gothic" w:hAnsi="Malgun Gothic" w:cs="Malgun Gothic" w:hint="eastAsia"/>
        </w:rPr>
        <w:t>푠푟푐</w:t>
      </w:r>
      <w:r>
        <w:t xml:space="preserve">1 to </w:t>
      </w:r>
      <w:r>
        <w:rPr>
          <w:rFonts w:ascii="Malgun Gothic" w:eastAsia="Malgun Gothic" w:hAnsi="Malgun Gothic" w:cs="Malgun Gothic" w:hint="eastAsia"/>
        </w:rPr>
        <w:t>푣</w:t>
      </w:r>
      <w:r>
        <w:t xml:space="preserve">; an operation to vertex </w:t>
      </w:r>
      <w:r>
        <w:rPr>
          <w:rFonts w:ascii="Malgun Gothic" w:eastAsia="Malgun Gothic" w:hAnsi="Malgun Gothic" w:cs="Malgun Gothic" w:hint="eastAsia"/>
        </w:rPr>
        <w:t>푣</w:t>
      </w:r>
      <w:r>
        <w:t xml:space="preserve"> contains the length </w:t>
      </w:r>
      <w:r>
        <w:rPr>
          <w:rFonts w:ascii="Malgun Gothic" w:eastAsia="Malgun Gothic" w:hAnsi="Malgun Gothic" w:cs="Malgun Gothic" w:hint="eastAsia"/>
        </w:rPr>
        <w:t>푙</w:t>
      </w:r>
      <w:r>
        <w:t xml:space="preserve"> of a path from </w:t>
      </w:r>
      <w:r>
        <w:rPr>
          <w:rFonts w:ascii="Malgun Gothic" w:eastAsia="Malgun Gothic" w:hAnsi="Malgun Gothic" w:cs="Malgun Gothic" w:hint="eastAsia"/>
        </w:rPr>
        <w:t>푠푟푐</w:t>
      </w:r>
      <w:r>
        <w:t xml:space="preserve"> to </w:t>
      </w:r>
      <w:r>
        <w:rPr>
          <w:rFonts w:ascii="Malgun Gothic" w:eastAsia="Malgun Gothic" w:hAnsi="Malgun Gothic" w:cs="Malgun Gothic" w:hint="eastAsia"/>
        </w:rPr>
        <w:t>푣</w:t>
      </w:r>
      <w:r>
        <w:t xml:space="preserve">, denoted as </w:t>
      </w:r>
      <w:r>
        <w:rPr>
          <w:rFonts w:ascii="Cambria" w:hAnsi="Cambria" w:cs="Cambria"/>
        </w:rPr>
        <w:t>⟨</w:t>
      </w:r>
      <w:r>
        <w:rPr>
          <w:rFonts w:ascii="Malgun Gothic" w:eastAsia="Malgun Gothic" w:hAnsi="Malgun Gothic" w:cs="Malgun Gothic" w:hint="eastAsia"/>
        </w:rPr>
        <w:t>푞</w:t>
      </w:r>
      <w:r>
        <w:t xml:space="preserve">1, </w:t>
      </w:r>
      <w:r>
        <w:rPr>
          <w:rFonts w:ascii="Malgun Gothic" w:eastAsia="Malgun Gothic" w:hAnsi="Malgun Gothic" w:cs="Malgun Gothic" w:hint="eastAsia"/>
        </w:rPr>
        <w:t>푣</w:t>
      </w:r>
      <w:r>
        <w:t xml:space="preserve">, </w:t>
      </w:r>
      <w:r>
        <w:rPr>
          <w:rFonts w:ascii="Malgun Gothic" w:eastAsia="Malgun Gothic" w:hAnsi="Malgun Gothic" w:cs="Malgun Gothic" w:hint="eastAsia"/>
        </w:rPr>
        <w:t>푙</w:t>
      </w:r>
      <w:r>
        <w:rPr>
          <w:rFonts w:ascii="Cambria" w:hAnsi="Cambria" w:cs="Cambria"/>
        </w:rPr>
        <w:t>⟩</w:t>
      </w:r>
      <w:r>
        <w:t xml:space="preserve">. If </w:t>
      </w:r>
      <w:r>
        <w:rPr>
          <w:rFonts w:ascii="Malgun Gothic" w:eastAsia="Malgun Gothic" w:hAnsi="Malgun Gothic" w:cs="Malgun Gothic" w:hint="eastAsia"/>
        </w:rPr>
        <w:t>푙</w:t>
      </w:r>
      <w:r>
        <w:t xml:space="preserve"> is shorter than the existing path, we update the vertex’s property using the operation and generate new operations to the vertex’s neighbors.</w:t>
      </w:r>
    </w:p>
  </w:comment>
  <w:comment w:id="430" w:author="HERO 浩宇" w:date="2023-11-13T17:42:00Z" w:initials="H浩">
    <w:p w14:paraId="12CC41CF" w14:textId="77777777" w:rsidR="004A7922" w:rsidRDefault="004A7922" w:rsidP="004A7922">
      <w:pPr>
        <w:pStyle w:val="af1"/>
      </w:pPr>
      <w:r>
        <w:rPr>
          <w:rStyle w:val="af0"/>
        </w:rPr>
        <w:annotationRef/>
      </w:r>
      <w:r>
        <w:rPr>
          <w:rStyle w:val="af0"/>
        </w:rPr>
        <w:annotationRef/>
      </w:r>
      <w:r>
        <w:t>In this section, we present the intuition of our system via a thorough case study on PPSP, a typical example of pairwise queries.We start with a standard SSSP algorithm that is exhaustive and works only on static graphs, and then demonstrate the procedure of adapting this simple algorithm step by step. The resultant solution is able to dynamically maintain a bunch of upper and lower bounds upon graph updates and use them to largely prune unnecessary computations. We will also discuss the principle underneath this adaption procedure, which is then generalized and formalized into the high-level programming model described in Section 3.1.</w:t>
      </w:r>
    </w:p>
    <w:p w14:paraId="1E51815A" w14:textId="410570A6" w:rsidR="004A7922" w:rsidRPr="004A7922" w:rsidRDefault="004A7922">
      <w:pPr>
        <w:pStyle w:val="af1"/>
      </w:pPr>
    </w:p>
  </w:comment>
  <w:comment w:id="456" w:author="HERO 浩宇" w:date="2023-11-13T17:42:00Z" w:initials="H浩">
    <w:p w14:paraId="5267E105" w14:textId="77777777" w:rsidR="004A7922" w:rsidRDefault="00696FFD" w:rsidP="004A7922">
      <w:pPr>
        <w:pStyle w:val="af1"/>
      </w:pPr>
      <w:r>
        <w:rPr>
          <w:rStyle w:val="af0"/>
        </w:rPr>
        <w:annotationRef/>
      </w:r>
      <w:r w:rsidR="004A7922">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763065A3" w14:textId="77777777" w:rsidR="004A7922" w:rsidRDefault="004A7922" w:rsidP="004A7922">
      <w:pPr>
        <w:pStyle w:val="af1"/>
      </w:pPr>
    </w:p>
    <w:p w14:paraId="39B822D7" w14:textId="77777777" w:rsidR="004A7922" w:rsidRDefault="004A7922" w:rsidP="004A7922">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681D590F" w14:textId="77777777" w:rsidR="004A7922" w:rsidRDefault="004A7922" w:rsidP="004A7922">
      <w:pPr>
        <w:pStyle w:val="af1"/>
      </w:pPr>
    </w:p>
    <w:p w14:paraId="1204D3C1" w14:textId="48EE952D" w:rsidR="00696FFD" w:rsidRDefault="004A7922" w:rsidP="004A7922">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r w:rsidR="00696FFD">
        <w:t>.</w:t>
      </w:r>
    </w:p>
  </w:comment>
  <w:comment w:id="471" w:author="HERO 浩宇" w:date="2023-11-13T18:17:00Z" w:initials="H浩">
    <w:p w14:paraId="15DB7E0B" w14:textId="77777777" w:rsidR="00C722C9" w:rsidRDefault="00C722C9" w:rsidP="00C722C9">
      <w:pPr>
        <w:pStyle w:val="af1"/>
      </w:pPr>
      <w:r>
        <w:rPr>
          <w:rStyle w:val="af0"/>
        </w:rPr>
        <w:annotationRef/>
      </w:r>
      <w:r>
        <w:rPr>
          <w:rStyle w:val="af0"/>
        </w:rPr>
        <w:annotationRef/>
      </w:r>
      <w:r>
        <w:t>With the storage engines highly-coupled with existing graph processing systems [13, 20, 22, 25], the common graph is individually accessed by concurrent iterative graph processing jobs. It generates excessive unnecessary overhead in storage resource and data access channel, and thus significantly increases the data access cost. This eventually results in low system throughput because the data access cost usually dominates the total execution time of iterative graph processing [36]. To demonstrate it, we evaluated the performance of concurrent jobs on GridGraph [50] over Twitter [23], where the platform is the same as that introduced in Section 5.</w:t>
      </w:r>
    </w:p>
    <w:p w14:paraId="207F179B" w14:textId="77777777" w:rsidR="00C722C9" w:rsidRDefault="00C722C9" w:rsidP="00C722C9">
      <w:pPr>
        <w:pStyle w:val="af1"/>
      </w:pPr>
    </w:p>
    <w:p w14:paraId="46B96435" w14:textId="77777777" w:rsidR="00C722C9" w:rsidRDefault="00C722C9" w:rsidP="00C722C9">
      <w:pPr>
        <w:pStyle w:val="af1"/>
      </w:pPr>
      <w:r>
        <w:t>We observe that more data access cost is generated with the increase of the number of concurrent jobs. It is because that multiple copies of the common underlying graph are loaded into the storage by its storage engine for the concurrent jobs. For example, as depicted in Figure 3(a), the total amount of memory usage for the processing of each partition significantly increases due to redundant memory usage as the number of jobs increases. Figure 3(b) describes the total number of LLC misses for different number of concurrent graph processing jobs over GridGraph [50], which represents the size of the graph data loaded into the LLC. It can be seen that much redundant graph data is also swapped into the LLC.</w:t>
      </w:r>
    </w:p>
    <w:p w14:paraId="5146295B" w14:textId="77777777" w:rsidR="00C722C9" w:rsidRDefault="00C722C9" w:rsidP="00C722C9">
      <w:pPr>
        <w:pStyle w:val="af1"/>
      </w:pPr>
    </w:p>
    <w:p w14:paraId="0BAD7BAD" w14:textId="77777777" w:rsidR="00C722C9" w:rsidRDefault="00C722C9" w:rsidP="00C722C9">
      <w:pPr>
        <w:pStyle w:val="af1"/>
      </w:pPr>
      <w:r>
        <w:t>In addition, with more concurrent jobs, more serious contention for storage resources and data access channels occurs in a resourcelimited machine, thereby causing more page faults, LLC misses, etc. As shown in Figure 3(c), the average number of LLC misses per Instruction (LPI) increases when more concurrent jobs are executed over GridGraph [50], due to the intense cache interference caused by the fact that multiple copies of the same graph partition are being individually loaded into the LLC. For example, when there are eight concurrent jobs, the average number of the LPI of these jobs increases by about 10% comparing with that of one job, because the graph data required for the execution of the instructions of different jobs is usually the same for these concurrent jobs. It exacerbates the above challenges. To show the impact of resource contention, Figure 3(d) shows the average execution time of each job as the number of jobs increases. It can be observed that the execution time of each job significantly increases as the number of jobs increases..</w:t>
      </w:r>
    </w:p>
    <w:p w14:paraId="6E266502" w14:textId="196E59BE" w:rsidR="00C722C9" w:rsidRPr="00C722C9" w:rsidRDefault="00C722C9">
      <w:pPr>
        <w:pStyle w:val="af1"/>
      </w:pPr>
    </w:p>
  </w:comment>
  <w:comment w:id="534" w:author="HERO 浩宇" w:date="2023-11-13T18:21:00Z" w:initials="H浩">
    <w:p w14:paraId="5F092B04" w14:textId="77777777" w:rsidR="00090D23" w:rsidRDefault="00090D23" w:rsidP="00090D23">
      <w:pPr>
        <w:pStyle w:val="af1"/>
      </w:pPr>
      <w:r>
        <w:rPr>
          <w:rStyle w:val="af0"/>
        </w:rPr>
        <w:annotationRef/>
      </w:r>
      <w:r>
        <w:t>Observation 1. Most proportion of the same graph is shared by multiple concurrent jobs during the traversals, which is called the spatial similarity. As shown in Figure 4(a), more than 82% of the same underlying graph is concurrently processed by the concurrent jobs during the traversals. Unfortunately, in most existing systems, the intersection of the graph data handled by the concurrent jobs is not shared in the LLC/memory, and it is accessed by these jobs along different graph paths individually, which results in a large amount of redundant data access overhead. Ideally, it only needs to maintain a single copy of the same graph data in the LLC/memory to serve the concurrent jobs in each traversal.</w:t>
      </w:r>
    </w:p>
    <w:p w14:paraId="7DC4222C" w14:textId="77777777" w:rsidR="00090D23" w:rsidRDefault="00090D23" w:rsidP="00090D23">
      <w:pPr>
        <w:pStyle w:val="af1"/>
      </w:pPr>
    </w:p>
    <w:p w14:paraId="2C10A401" w14:textId="685FFD80" w:rsidR="00090D23" w:rsidRDefault="00090D23" w:rsidP="00090D23">
      <w:pPr>
        <w:pStyle w:val="af1"/>
      </w:pPr>
      <w:r>
        <w:t>Observation 2. The same graph data may be accessed by different concurrent jobs over a period of time, which is called the temporal similarity. In detail, since the same underlying graph is individually handled by the concurrent jobs, the shared graph data may be frequently accessed by multiple jobs within their repeated traversals (about 7 times on average as shown in Figure 4(b)). However, the existing systems are not aware of this temporal similarity, so that the graph data frequently accessed by different jobs may be swapped out of the LLC/memory, which leads to the rise of the data access cost. Therefore, the accesses to the shared graph data for the concurrent jobs should be consolidated so that the same graph data is only loaded into the LLC/memory once to be handled by the concurrent jobs in each traversal for once.</w:t>
      </w:r>
    </w:p>
  </w:comment>
  <w:comment w:id="545" w:author="HERO 浩宇" w:date="2023-11-13T18:24:00Z" w:initials="H浩">
    <w:p w14:paraId="0C309B02" w14:textId="77777777" w:rsidR="00E82CF2" w:rsidRDefault="00E82CF2" w:rsidP="00E82CF2">
      <w:pPr>
        <w:pStyle w:val="af1"/>
      </w:pPr>
      <w:r>
        <w:rPr>
          <w:rStyle w:val="af0"/>
        </w:rPr>
        <w:annotationRef/>
      </w:r>
      <w:r>
        <w:t>Generally, the data needed by an iterative graph processing job is composed of the graph structure data (i.e., the graph represented by G=(V , E, W )), job-specific data (e.g., ranking scores for PageRank [29], and the component ID for Connected Components [19]), marked as S. During the execution, each job needs to update its S through traversing the graph structure data until the calculated results converge. Specifically, in existing systems [12, 24, 44, 50], G and S are stored separately. GraphM enables G to be shared by the concurrent jobs, thereby fully exploiting the strong spatial and temporal similarities between these jobs. Figure 5 shows the architecture of GraphM. It consists of three main components: graph preprocessor, graph sharing controller, and synchronization manager, which are overviewed in the following subsections.</w:t>
      </w:r>
    </w:p>
    <w:p w14:paraId="3FB74E87" w14:textId="77777777" w:rsidR="00E82CF2" w:rsidRDefault="00E82CF2" w:rsidP="00E82CF2">
      <w:pPr>
        <w:pStyle w:val="af1"/>
      </w:pPr>
    </w:p>
    <w:p w14:paraId="64CF95CA" w14:textId="77D55D95" w:rsidR="00E82CF2" w:rsidRDefault="00E82CF2" w:rsidP="00E82CF2">
      <w:pPr>
        <w:pStyle w:val="af1"/>
      </w:pPr>
      <w:r>
        <w:t>Graph Preprocessor. The graph formats and the preprocessing methods can be different for various graph processing systems.Thus, before the graph processing, the original graph stored in GraphM needs to be converted to the graph representation format specific to the graph processing system (which needs to handle this graph) using user defined function Convert(). For example, the original graph data is converted to the grid format for GridGraph [50], the shard format for GraphChi [24], the CSR/CSC format for PowerGraph [14], and the edge list format for Chaos [32]. After that, as existing graph processing systems [12, 24, 44, 50], the graph is divided into partitions for parallel processing and the operations of the concurrent jobs are still performed on the specific graph representation of the related system. Meanwhile, the graph structure partitions are further logically divided and labelled as a series of chunks according to the common traversing order of the graph of the jobs for the purpose of fine-grained synchronization as the following described. In addition, it can exploit the cache locality because the chunks can be fit in the LLC. When dividing a partition, a chunk_table array is generated to describe the key information of each logical chunk for the purpose of regular accessing of the graph partition shared by multiple jobs, where the specific graph representation is not modified.</w:t>
      </w:r>
    </w:p>
    <w:p w14:paraId="0AB251E9" w14:textId="77777777" w:rsidR="00E82CF2" w:rsidRDefault="00E82CF2" w:rsidP="00E82CF2">
      <w:pPr>
        <w:pStyle w:val="af1"/>
      </w:pPr>
    </w:p>
    <w:p w14:paraId="012F88D1" w14:textId="32F54A74" w:rsidR="00E82CF2" w:rsidRDefault="00E82CF2" w:rsidP="00E82CF2">
      <w:pPr>
        <w:pStyle w:val="af1"/>
      </w:pPr>
      <w:r>
        <w:t>Graph Sharing Controller. After graph preprocessing, the specific graph structure data needs to be loaded into the memory to serve concurrent jobs. This functional module is used to assign the loading order and also load the graph structure partitions, which will be shared by concurrent jobs. The module is designed as a thin API to be plugged into the existing graph processing systems. The API can be expressed as: Pij ← Sharinд(G, Load()). G is the name of the graph to be loaded and is used to identify the range of shared memory which contains the shared graph structure partition. Load() is the original load operation of the graph processing system integrated with GraphM for the loading of graph data, and Pij denotes a loaded graph structure partition Pi shared by the jth job. When the jobs need to be concurrently executed (the step 1○), the loaded graph structure data is only shared by active jobs, while inactive jobs are suspended and wait for their active graph vertices/edges to be loaded into the memory (the step 2○). In addition, the mutations and updates of the shared graph structure data are isolated among concurrent jobs to ensure the correctness of the processing. In this way, only one copy of the shared graph structure data needs to be loaded and maintained in the memory to serve concurrent jobs.Thus, the redundant cost of the memory resource and the amount of disk data transfers are reduced.</w:t>
      </w:r>
    </w:p>
  </w:comment>
  <w:comment w:id="590" w:author="HERO 浩宇" w:date="2023-11-13T18:32:00Z" w:initials="H浩">
    <w:p w14:paraId="6E15BC2A" w14:textId="77777777" w:rsidR="00A24A00" w:rsidRDefault="00A24A00" w:rsidP="00A24A00">
      <w:pPr>
        <w:pStyle w:val="af1"/>
      </w:pP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52E097E9" w14:textId="77777777" w:rsidR="00A24A00" w:rsidRDefault="00A24A00" w:rsidP="00A24A00">
      <w:pPr>
        <w:pStyle w:val="af1"/>
      </w:pPr>
    </w:p>
    <w:p w14:paraId="0D309AD7" w14:textId="77777777" w:rsidR="00A24A00" w:rsidRDefault="00A24A00" w:rsidP="00A24A00">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1CB0F1BD" w14:textId="77777777" w:rsidR="00A24A00" w:rsidRDefault="00A24A00" w:rsidP="00A24A00">
      <w:pPr>
        <w:pStyle w:val="af1"/>
      </w:pPr>
    </w:p>
    <w:p w14:paraId="4B36AC03" w14:textId="77777777" w:rsidR="00A24A00" w:rsidRDefault="00A24A00" w:rsidP="00A24A00">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0B71CC74" w14:textId="77777777" w:rsidR="00A24A00" w:rsidRDefault="00A24A00" w:rsidP="00A24A00">
      <w:pPr>
        <w:pStyle w:val="af1"/>
      </w:pPr>
    </w:p>
    <w:p w14:paraId="38E63E1A" w14:textId="27BD3E0E" w:rsidR="00A24A00" w:rsidRDefault="00A24A00" w:rsidP="00A24A00">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comment>
  <w:comment w:id="614" w:author="HERO 浩宇" w:date="2023-11-13T18:45:00Z" w:initials="H浩">
    <w:p w14:paraId="1E58CCF9" w14:textId="77777777" w:rsidR="00214D71" w:rsidRDefault="00214D71" w:rsidP="00214D71">
      <w:pPr>
        <w:pStyle w:val="af1"/>
      </w:pPr>
      <w:r>
        <w:rPr>
          <w:rStyle w:val="af0"/>
        </w:rPr>
        <w:annotationRef/>
      </w:r>
      <w:r>
        <w:t>This section discusses the details of the fine-grained synchronization way for efficient execution of concurrent jobs.</w:t>
      </w:r>
    </w:p>
    <w:p w14:paraId="4FBC26D3" w14:textId="77777777" w:rsidR="00214D71" w:rsidRDefault="00214D71" w:rsidP="00214D71">
      <w:pPr>
        <w:pStyle w:val="af1"/>
      </w:pPr>
    </w:p>
    <w:p w14:paraId="133665ED" w14:textId="13679DFC" w:rsidR="00214D71" w:rsidRDefault="00214D71" w:rsidP="00214D71">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28F0FE28" w14:textId="77777777" w:rsidR="00214D71" w:rsidRDefault="00214D71" w:rsidP="00214D71">
      <w:pPr>
        <w:pStyle w:val="af1"/>
      </w:pPr>
    </w:p>
    <w:p w14:paraId="3621518D" w14:textId="4052FBD4" w:rsidR="00214D71" w:rsidRDefault="00214D71" w:rsidP="00214D71">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comment>
  <w:comment w:id="659" w:author="HERO 浩宇" w:date="2023-11-13T18:55:00Z" w:initials="H浩">
    <w:p w14:paraId="50A29A2B" w14:textId="77777777" w:rsidR="00E43DB9" w:rsidRDefault="00E43DB9" w:rsidP="00E43DB9">
      <w:pPr>
        <w:pStyle w:val="af1"/>
      </w:pPr>
      <w:r>
        <w:rPr>
          <w:rStyle w:val="af0"/>
        </w:rPr>
        <w:annotationRef/>
      </w:r>
      <w:r>
        <w:rPr>
          <w:rStyle w:val="af0"/>
        </w:rPr>
        <w:annotationRef/>
      </w:r>
      <w:r>
        <w:t xml:space="preserve">Algorithm 2 shows the overall execution flow of ForkGraph on handling an FPP. We assume that the graph is already partitioned, and the set of graph partitions are represented as </w:t>
      </w:r>
      <w:r>
        <w:rPr>
          <w:rFonts w:ascii="Malgun Gothic" w:eastAsia="Malgun Gothic" w:hAnsi="Malgun Gothic" w:cs="Malgun Gothic" w:hint="eastAsia"/>
        </w:rPr>
        <w:t>푷</w:t>
      </w:r>
      <w:r>
        <w:t xml:space="preserve">. At Line 1, ForkGraph initializes a buffer, which is a dynamic-sized contiguous memory space, for each partition. Also, we assign the FPP queries in </w:t>
      </w:r>
      <w:r>
        <w:rPr>
          <w:rFonts w:ascii="Malgun Gothic" w:eastAsia="Malgun Gothic" w:hAnsi="Malgun Gothic" w:cs="Malgun Gothic" w:hint="eastAsia"/>
        </w:rPr>
        <w:t>푄</w:t>
      </w:r>
      <w:r>
        <w:t xml:space="preserve"> to the corresponding buffers in the initialization.</w:t>
      </w:r>
    </w:p>
    <w:p w14:paraId="09013C6A" w14:textId="77777777" w:rsidR="00E43DB9" w:rsidRDefault="00E43DB9" w:rsidP="00E43DB9">
      <w:pPr>
        <w:pStyle w:val="af1"/>
      </w:pPr>
    </w:p>
    <w:p w14:paraId="0F776B5A" w14:textId="77777777" w:rsidR="00E43DB9" w:rsidRDefault="00E43DB9" w:rsidP="00E43DB9">
      <w:pPr>
        <w:pStyle w:val="af1"/>
      </w:pPr>
      <w:r>
        <w:t xml:space="preserve">As long as there exists a non-empty buffer (Line 2), ForkGraph invokes ScheduleNextPart to find the next partition </w:t>
      </w:r>
      <w:r>
        <w:rPr>
          <w:rFonts w:ascii="Malgun Gothic" w:eastAsia="Malgun Gothic" w:hAnsi="Malgun Gothic" w:cs="Malgun Gothic" w:hint="eastAsia"/>
        </w:rPr>
        <w:t>푃푐</w:t>
      </w:r>
      <w:r>
        <w:t xml:space="preserve"> to process. The scheduling is priority-based, targeting at convergence quickly. Next, ForkGraph processes the buffered operations in the scheduled partition </w:t>
      </w:r>
      <w:r>
        <w:rPr>
          <w:rFonts w:ascii="Malgun Gothic" w:eastAsia="Malgun Gothic" w:hAnsi="Malgun Gothic" w:cs="Malgun Gothic" w:hint="eastAsia"/>
        </w:rPr>
        <w:t>푃푐</w:t>
      </w:r>
      <w:r>
        <w:t xml:space="preserve"> by calling IntraPartProcess at Line 4. In IntraPartProcess, ForkGraph consolidates the operations in the buffer and assigns operations of the same query to a single thread so that the Compute procedure is in an atomic-free manner. Thus, we put a “parallel for” execution for different queries at Line 10.</w:t>
      </w:r>
    </w:p>
    <w:p w14:paraId="735E220D" w14:textId="77777777" w:rsidR="00E43DB9" w:rsidRDefault="00E43DB9" w:rsidP="00E43DB9">
      <w:pPr>
        <w:pStyle w:val="af1"/>
      </w:pPr>
    </w:p>
    <w:p w14:paraId="7D4D3C10" w14:textId="77777777" w:rsidR="00E43DB9" w:rsidRDefault="00E43DB9" w:rsidP="00E43DB9">
      <w:pPr>
        <w:pStyle w:val="af1"/>
      </w:pPr>
      <w:r>
        <w:t xml:space="preserve">The processing of queries’ operations can generate many new operations targeting at </w:t>
      </w:r>
      <w:r>
        <w:rPr>
          <w:rFonts w:ascii="Malgun Gothic" w:eastAsia="Malgun Gothic" w:hAnsi="Malgun Gothic" w:cs="Malgun Gothic" w:hint="eastAsia"/>
        </w:rPr>
        <w:t>푃푐</w:t>
      </w:r>
      <w:r>
        <w:t xml:space="preserve"> and </w:t>
      </w:r>
      <w:r>
        <w:rPr>
          <w:rFonts w:ascii="Malgun Gothic" w:eastAsia="Malgun Gothic" w:hAnsi="Malgun Gothic" w:cs="Malgun Gothic" w:hint="eastAsia"/>
        </w:rPr>
        <w:t>푃푐</w:t>
      </w:r>
      <w:r>
        <w:rPr>
          <w:rFonts w:hint="eastAsia"/>
        </w:rPr>
        <w:t>’</w:t>
      </w:r>
      <w:r>
        <w:t xml:space="preserve">s neighbor partitions. We have two cases for each of the new operations generated: 1) if it targets </w:t>
      </w:r>
      <w:r>
        <w:rPr>
          <w:rFonts w:ascii="Malgun Gothic" w:eastAsia="Malgun Gothic" w:hAnsi="Malgun Gothic" w:cs="Malgun Gothic" w:hint="eastAsia"/>
        </w:rPr>
        <w:t>푷푐</w:t>
      </w:r>
      <w:r>
        <w:t xml:space="preserve">, we put it to the </w:t>
      </w:r>
      <w:r>
        <w:rPr>
          <w:rFonts w:ascii="Malgun Gothic" w:eastAsia="Malgun Gothic" w:hAnsi="Malgun Gothic" w:cs="Malgun Gothic" w:hint="eastAsia"/>
        </w:rPr>
        <w:t>푷푐</w:t>
      </w:r>
      <w:r>
        <w:rPr>
          <w:rFonts w:hint="eastAsia"/>
        </w:rPr>
        <w:t>’</w:t>
      </w:r>
      <w:r>
        <w:t>s buffer; 2) if it targets other graph partitions, we do not send them to the buffers of their target partitions immediately.</w:t>
      </w:r>
    </w:p>
    <w:p w14:paraId="17062F05" w14:textId="77777777" w:rsidR="00E43DB9" w:rsidRDefault="00E43DB9" w:rsidP="00E43DB9">
      <w:pPr>
        <w:pStyle w:val="af1"/>
      </w:pPr>
    </w:p>
    <w:p w14:paraId="63469A5F" w14:textId="77777777" w:rsidR="00E43DB9" w:rsidRDefault="00E43DB9" w:rsidP="00E43DB9">
      <w:pPr>
        <w:pStyle w:val="af1"/>
      </w:pPr>
      <w:r>
        <w:t>For each of the (|</w:t>
      </w:r>
      <w:r>
        <w:rPr>
          <w:rFonts w:ascii="Malgun Gothic" w:eastAsia="Malgun Gothic" w:hAnsi="Malgun Gothic" w:cs="Malgun Gothic" w:hint="eastAsia"/>
        </w:rPr>
        <w:t>푷</w:t>
      </w:r>
      <w:r>
        <w:t xml:space="preserve"> | − 1) partitions, we maintain a local buffer and store the operation into the local buffer. We send them in batches after finishing processing </w:t>
      </w:r>
      <w:r>
        <w:rPr>
          <w:rFonts w:ascii="Malgun Gothic" w:eastAsia="Malgun Gothic" w:hAnsi="Malgun Gothic" w:cs="Malgun Gothic" w:hint="eastAsia"/>
        </w:rPr>
        <w:t>푷푐</w:t>
      </w:r>
      <w:r>
        <w:t xml:space="preserve"> (at Line 16). At Line 14, ForkGraph monitors the processing of query </w:t>
      </w:r>
      <w:r>
        <w:rPr>
          <w:rFonts w:ascii="Malgun Gothic" w:eastAsia="Malgun Gothic" w:hAnsi="Malgun Gothic" w:cs="Malgun Gothic" w:hint="eastAsia"/>
        </w:rPr>
        <w:t>푞</w:t>
      </w:r>
      <w:r>
        <w:t xml:space="preserve"> and adopts the yielding optimization to terminate the processing of </w:t>
      </w:r>
      <w:r>
        <w:rPr>
          <w:rFonts w:ascii="Malgun Gothic" w:eastAsia="Malgun Gothic" w:hAnsi="Malgun Gothic" w:cs="Malgun Gothic" w:hint="eastAsia"/>
        </w:rPr>
        <w:t>푞</w:t>
      </w:r>
      <w:r>
        <w:t xml:space="preserve"> earlier for work efficiency. The yielding happens within the intrapartition processing, but controls the amount of the work spent in the current partition to trigger the scheduling of the next partition to process. This is similar to the concept of yield in process scheduling in operating systems.</w:t>
      </w:r>
    </w:p>
    <w:p w14:paraId="15185693" w14:textId="269D1A43" w:rsidR="00E43DB9" w:rsidRPr="00E43DB9" w:rsidRDefault="00E43DB9">
      <w:pPr>
        <w:pStyle w:val="af1"/>
      </w:pPr>
    </w:p>
  </w:comment>
  <w:comment w:id="760" w:author="HERO 浩宇" w:date="2023-11-13T19:24:00Z" w:initials="H浩">
    <w:p w14:paraId="088BBF08" w14:textId="77777777" w:rsidR="00B65043" w:rsidRDefault="00B65043" w:rsidP="00B65043">
      <w:pPr>
        <w:pStyle w:val="af1"/>
      </w:pPr>
      <w:r>
        <w:rPr>
          <w:rStyle w:val="af0"/>
        </w:rPr>
        <w:annotationRef/>
      </w:r>
      <w:r>
        <w:rPr>
          <w:rStyle w:val="af0"/>
        </w:rPr>
        <w:annotationRef/>
      </w:r>
      <w:r>
        <w:t>This section discusses the details of the fine-grained synchronization way for efficient execution of concurrent jobs.</w:t>
      </w:r>
    </w:p>
    <w:p w14:paraId="742C51FF" w14:textId="77777777" w:rsidR="00B65043" w:rsidRDefault="00B65043" w:rsidP="00B65043">
      <w:pPr>
        <w:pStyle w:val="af1"/>
      </w:pPr>
    </w:p>
    <w:p w14:paraId="63529766" w14:textId="77777777" w:rsidR="00B65043" w:rsidRDefault="00B65043" w:rsidP="00B65043">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72871651" w14:textId="77777777" w:rsidR="00B65043" w:rsidRDefault="00B65043" w:rsidP="00B65043">
      <w:pPr>
        <w:pStyle w:val="af1"/>
      </w:pPr>
    </w:p>
    <w:p w14:paraId="437021B4" w14:textId="77777777" w:rsidR="00B65043" w:rsidRDefault="00B65043" w:rsidP="00B65043">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7CC7DB22" w14:textId="3FC9CF08" w:rsidR="00B65043" w:rsidRPr="00B65043" w:rsidRDefault="00B65043">
      <w:pPr>
        <w:pStyle w:val="af1"/>
      </w:pPr>
    </w:p>
  </w:comment>
  <w:comment w:id="806" w:author="HERO 浩宇" w:date="2023-11-13T19:55:00Z" w:initials="H浩">
    <w:p w14:paraId="247D413F" w14:textId="77777777" w:rsidR="00022DE5" w:rsidRDefault="00022DE5" w:rsidP="00022DE5">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743CD404" w14:textId="77777777" w:rsidR="00022DE5" w:rsidRDefault="00022DE5" w:rsidP="00022DE5">
      <w:pPr>
        <w:pStyle w:val="af1"/>
      </w:pPr>
    </w:p>
    <w:p w14:paraId="5C9E9E41" w14:textId="77777777" w:rsidR="00022DE5" w:rsidRDefault="00022DE5" w:rsidP="00022DE5">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C2A06BE" w14:textId="77777777" w:rsidR="00022DE5" w:rsidRDefault="00022DE5" w:rsidP="00022DE5">
      <w:pPr>
        <w:pStyle w:val="af1"/>
      </w:pPr>
    </w:p>
    <w:p w14:paraId="03518CC8" w14:textId="77777777" w:rsidR="00022DE5" w:rsidRDefault="00022DE5" w:rsidP="00022DE5">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6A927B64" w14:textId="77777777" w:rsidR="00022DE5" w:rsidRPr="00B65043" w:rsidRDefault="00022DE5" w:rsidP="00022DE5">
      <w:pPr>
        <w:pStyle w:val="af1"/>
      </w:pPr>
    </w:p>
    <w:p w14:paraId="14AB2706" w14:textId="1094A804" w:rsidR="00022DE5" w:rsidRPr="00022DE5" w:rsidRDefault="00022DE5">
      <w:pPr>
        <w:pStyle w:val="af1"/>
      </w:pPr>
    </w:p>
  </w:comment>
  <w:comment w:id="812" w:author="HERO 浩宇" w:date="2023-11-13T19:55:00Z" w:initials="H浩">
    <w:p w14:paraId="67CB745D" w14:textId="77777777" w:rsidR="00B35FF9" w:rsidRDefault="00B35FF9" w:rsidP="00B35FF9">
      <w:pPr>
        <w:pStyle w:val="af1"/>
      </w:pPr>
      <w:r>
        <w:rPr>
          <w:rStyle w:val="af0"/>
        </w:rPr>
        <w:annotationRef/>
      </w:r>
      <w:r>
        <w:rPr>
          <w:rStyle w:val="af0"/>
        </w:rPr>
        <w:annotationRef/>
      </w:r>
      <w:r>
        <w:rPr>
          <w:rStyle w:val="af0"/>
        </w:rPr>
        <w:annotationRef/>
      </w:r>
      <w:r>
        <w:t>This section discusses the details of the fine-grained synchronization way for efficient execution of concurrent jobs.</w:t>
      </w:r>
    </w:p>
    <w:p w14:paraId="033BF3D9" w14:textId="77777777" w:rsidR="00B35FF9" w:rsidRDefault="00B35FF9" w:rsidP="00B35FF9">
      <w:pPr>
        <w:pStyle w:val="af1"/>
      </w:pPr>
    </w:p>
    <w:p w14:paraId="2E067A10" w14:textId="77777777" w:rsidR="00B35FF9" w:rsidRDefault="00B35FF9" w:rsidP="00B35FF9">
      <w:pPr>
        <w:pStyle w:val="af1"/>
      </w:pPr>
      <w:r>
        <w:t>3.4.1 Mining the Similarities between Concurrent Jobs. This finegrained synchronization scheme mines the chunks of the shared graph that can be concurrently handled by the jobs in each iteration. Moreover, the similarities are dynamically changed because the vertices in the chunks may be activated or converged in some jobs during the iteration, which therefore needs to be dynamically updated before each iteration.</w:t>
      </w:r>
    </w:p>
    <w:p w14:paraId="4985946D" w14:textId="77777777" w:rsidR="00B35FF9" w:rsidRDefault="00B35FF9" w:rsidP="00B35FF9">
      <w:pPr>
        <w:pStyle w:val="af1"/>
      </w:pPr>
    </w:p>
    <w:p w14:paraId="249BF78F" w14:textId="77777777" w:rsidR="00B35FF9" w:rsidRDefault="00B35FF9" w:rsidP="00B35FF9">
      <w:pPr>
        <w:pStyle w:val="af1"/>
      </w:pPr>
      <w:r>
        <w:t>First, we monitor the chunks that need to be processed by each job in the current iteration, i.e., some vertices in these chunks are active for the job, especially the job that needs to skip the useless streaming. For example, in each iteration, SSSP [28] may only need to process a part of the graph data, whereas PageRank [29] usually has to traverse the entire graph structure. This information can be procured by tracing the change of vertices states after each iteration. In general, a vertex needs to be processed within the current iteration only when its value has been updated by the neighbours within the previous iteration. Note that the active vertices in the first iteration are designated by the user for each job. To express the active vertices succinctly, a bitmap is created for each job. If some jobs do not skip the useless streaming, all of their vertices are active by default. Then, the active chunks of concurrent jobs can be obtained by their bitmaps and the chunk_table arrays. Finally, the similarities between the data accesses of the concurrent jobs can be rapidly obtained based on the intersection of their active chunks.</w:t>
      </w:r>
    </w:p>
    <w:p w14:paraId="0E74FA40" w14:textId="77777777" w:rsidR="00B35FF9" w:rsidRPr="00B65043" w:rsidRDefault="00B35FF9" w:rsidP="00B35FF9">
      <w:pPr>
        <w:pStyle w:val="af1"/>
      </w:pPr>
    </w:p>
    <w:p w14:paraId="38B11FCC" w14:textId="77777777" w:rsidR="00B35FF9" w:rsidRPr="00022DE5" w:rsidRDefault="00B35FF9" w:rsidP="00B35FF9">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61450" w15:done="0"/>
  <w15:commentEx w15:paraId="3127E920" w15:done="0"/>
  <w15:commentEx w15:paraId="6D5ED64A" w15:done="0"/>
  <w15:commentEx w15:paraId="62CE9406" w15:done="0"/>
  <w15:commentEx w15:paraId="6F34C5B3" w15:done="0"/>
  <w15:commentEx w15:paraId="01D63DF0" w15:done="0"/>
  <w15:commentEx w15:paraId="4738E168" w15:done="0"/>
  <w15:commentEx w15:paraId="4DA80004" w15:done="0"/>
  <w15:commentEx w15:paraId="2A9F7910" w15:done="0"/>
  <w15:commentEx w15:paraId="2B49DFDE" w15:done="0"/>
  <w15:commentEx w15:paraId="7EBAD789" w15:done="0"/>
  <w15:commentEx w15:paraId="1E51815A" w15:done="0"/>
  <w15:commentEx w15:paraId="1204D3C1" w15:done="0"/>
  <w15:commentEx w15:paraId="6E266502" w15:done="0"/>
  <w15:commentEx w15:paraId="2C10A401" w15:done="0"/>
  <w15:commentEx w15:paraId="012F88D1" w15:done="0"/>
  <w15:commentEx w15:paraId="38E63E1A" w15:done="0"/>
  <w15:commentEx w15:paraId="3621518D" w15:done="0"/>
  <w15:commentEx w15:paraId="15185693" w15:done="0"/>
  <w15:commentEx w15:paraId="7CC7DB22" w15:done="0"/>
  <w15:commentEx w15:paraId="14AB2706" w15:done="0"/>
  <w15:commentEx w15:paraId="38B11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A7B83" w16cex:dateUtc="2023-11-11T14:15:00Z"/>
  <w16cex:commentExtensible w16cex:durableId="28FA7C1B" w16cex:dateUtc="2023-11-11T14:18:00Z"/>
  <w16cex:commentExtensible w16cex:durableId="28FA7D30" w16cex:dateUtc="2023-11-11T14:22:00Z"/>
  <w16cex:commentExtensible w16cex:durableId="28FA7C68" w16cex:dateUtc="2023-11-11T14:19:00Z"/>
  <w16cex:commentExtensible w16cex:durableId="28FA8158" w16cex:dateUtc="2023-11-11T14:40:00Z"/>
  <w16cex:commentExtensible w16cex:durableId="28FABDDA" w16cex:dateUtc="2023-11-11T18:58:00Z"/>
  <w16cex:commentExtensible w16cex:durableId="28FABDF4" w16cex:dateUtc="2023-11-11T18:59:00Z"/>
  <w16cex:commentExtensible w16cex:durableId="28FABDEC" w16cex:dateUtc="2023-11-11T18:58:00Z"/>
  <w16cex:commentExtensible w16cex:durableId="28FCD9B2" w16cex:dateUtc="2023-11-13T09:21:00Z"/>
  <w16cex:commentExtensible w16cex:durableId="28FB215B" w16cex:dateUtc="2023-11-12T02:03:00Z"/>
  <w16cex:commentExtensible w16cex:durableId="28FCDB92" w16cex:dateUtc="2023-11-13T09:29:00Z"/>
  <w16cex:commentExtensible w16cex:durableId="28FCDE9B" w16cex:dateUtc="2023-11-13T09:42:00Z"/>
  <w16cex:commentExtensible w16cex:durableId="28FCDE77" w16cex:dateUtc="2023-11-13T09:42:00Z"/>
  <w16cex:commentExtensible w16cex:durableId="28FCE6C2" w16cex:dateUtc="2023-11-13T10:17:00Z"/>
  <w16cex:commentExtensible w16cex:durableId="28FCE796" w16cex:dateUtc="2023-11-13T10:21:00Z"/>
  <w16cex:commentExtensible w16cex:durableId="28FCE86F" w16cex:dateUtc="2023-11-13T10:24:00Z"/>
  <w16cex:commentExtensible w16cex:durableId="28FCEA51" w16cex:dateUtc="2023-11-13T10:32:00Z"/>
  <w16cex:commentExtensible w16cex:durableId="28FCED58" w16cex:dateUtc="2023-11-13T10:45:00Z"/>
  <w16cex:commentExtensible w16cex:durableId="28FCEFA6" w16cex:dateUtc="2023-11-13T10:55:00Z"/>
  <w16cex:commentExtensible w16cex:durableId="28FCF667" w16cex:dateUtc="2023-11-13T11:24:00Z"/>
  <w16cex:commentExtensible w16cex:durableId="28FCFD96" w16cex:dateUtc="2023-11-13T11:55:00Z"/>
  <w16cex:commentExtensible w16cex:durableId="2904F177" w16cex:dateUtc="2023-11-13T11: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61450" w16cid:durableId="28FA7B83"/>
  <w16cid:commentId w16cid:paraId="3127E920" w16cid:durableId="28FA7C1B"/>
  <w16cid:commentId w16cid:paraId="6D5ED64A" w16cid:durableId="28FA7D30"/>
  <w16cid:commentId w16cid:paraId="62CE9406" w16cid:durableId="28FA7C68"/>
  <w16cid:commentId w16cid:paraId="6F34C5B3" w16cid:durableId="28FA8158"/>
  <w16cid:commentId w16cid:paraId="01D63DF0" w16cid:durableId="28FABDDA"/>
  <w16cid:commentId w16cid:paraId="4738E168" w16cid:durableId="28FABDF4"/>
  <w16cid:commentId w16cid:paraId="4DA80004" w16cid:durableId="28FABDEC"/>
  <w16cid:commentId w16cid:paraId="2A9F7910" w16cid:durableId="28FCD9B2"/>
  <w16cid:commentId w16cid:paraId="2B49DFDE" w16cid:durableId="28FB215B"/>
  <w16cid:commentId w16cid:paraId="7EBAD789" w16cid:durableId="28FCDB92"/>
  <w16cid:commentId w16cid:paraId="1E51815A" w16cid:durableId="28FCDE9B"/>
  <w16cid:commentId w16cid:paraId="1204D3C1" w16cid:durableId="28FCDE77"/>
  <w16cid:commentId w16cid:paraId="6E266502" w16cid:durableId="28FCE6C2"/>
  <w16cid:commentId w16cid:paraId="2C10A401" w16cid:durableId="28FCE796"/>
  <w16cid:commentId w16cid:paraId="012F88D1" w16cid:durableId="28FCE86F"/>
  <w16cid:commentId w16cid:paraId="38E63E1A" w16cid:durableId="28FCEA51"/>
  <w16cid:commentId w16cid:paraId="3621518D" w16cid:durableId="28FCED58"/>
  <w16cid:commentId w16cid:paraId="15185693" w16cid:durableId="28FCEFA6"/>
  <w16cid:commentId w16cid:paraId="7CC7DB22" w16cid:durableId="28FCF667"/>
  <w16cid:commentId w16cid:paraId="14AB2706" w16cid:durableId="28FCFD96"/>
  <w16cid:commentId w16cid:paraId="38B11FCC" w16cid:durableId="2904F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695BC" w14:textId="77777777" w:rsidR="004D3201" w:rsidRDefault="004D3201" w:rsidP="008518FB">
      <w:r>
        <w:separator/>
      </w:r>
    </w:p>
  </w:endnote>
  <w:endnote w:type="continuationSeparator" w:id="0">
    <w:p w14:paraId="7C44AA50" w14:textId="77777777" w:rsidR="004D3201" w:rsidRDefault="004D3201" w:rsidP="008518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2CF7D" w14:textId="77777777" w:rsidR="004D3201" w:rsidRDefault="004D3201" w:rsidP="008518FB">
      <w:r>
        <w:separator/>
      </w:r>
    </w:p>
  </w:footnote>
  <w:footnote w:type="continuationSeparator" w:id="0">
    <w:p w14:paraId="7AF71924" w14:textId="77777777" w:rsidR="004D3201" w:rsidRDefault="004D3201" w:rsidP="008518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515BA"/>
    <w:multiLevelType w:val="hybridMultilevel"/>
    <w:tmpl w:val="D3E82722"/>
    <w:lvl w:ilvl="0" w:tplc="F8963EF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0A7F93"/>
    <w:multiLevelType w:val="hybridMultilevel"/>
    <w:tmpl w:val="138A06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52770E1"/>
    <w:multiLevelType w:val="hybridMultilevel"/>
    <w:tmpl w:val="6B6467D6"/>
    <w:lvl w:ilvl="0" w:tplc="1A2EC64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9C0CD8"/>
    <w:multiLevelType w:val="hybridMultilevel"/>
    <w:tmpl w:val="1C544B3A"/>
    <w:lvl w:ilvl="0" w:tplc="8FA06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50A05BA"/>
    <w:multiLevelType w:val="multilevel"/>
    <w:tmpl w:val="350A05B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80524D4"/>
    <w:multiLevelType w:val="hybridMultilevel"/>
    <w:tmpl w:val="E18C4B76"/>
    <w:lvl w:ilvl="0" w:tplc="B43E4EBC">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5C655010"/>
    <w:multiLevelType w:val="hybridMultilevel"/>
    <w:tmpl w:val="2D9295B6"/>
    <w:lvl w:ilvl="0" w:tplc="4CC6C4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E3857C1"/>
    <w:multiLevelType w:val="hybridMultilevel"/>
    <w:tmpl w:val="98800452"/>
    <w:lvl w:ilvl="0" w:tplc="9250AC6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830DE2"/>
    <w:multiLevelType w:val="hybridMultilevel"/>
    <w:tmpl w:val="93129C52"/>
    <w:lvl w:ilvl="0" w:tplc="B4E2E8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79502D3"/>
    <w:multiLevelType w:val="hybridMultilevel"/>
    <w:tmpl w:val="FEB02AAE"/>
    <w:lvl w:ilvl="0" w:tplc="4FE0CC9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7B7357E"/>
    <w:multiLevelType w:val="hybridMultilevel"/>
    <w:tmpl w:val="D5EE8A12"/>
    <w:lvl w:ilvl="0" w:tplc="B4E2E8CC">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83789"/>
    <w:multiLevelType w:val="hybridMultilevel"/>
    <w:tmpl w:val="5CFEFAA2"/>
    <w:lvl w:ilvl="0" w:tplc="22B61C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7F3F71D1"/>
    <w:multiLevelType w:val="hybridMultilevel"/>
    <w:tmpl w:val="63729FA4"/>
    <w:lvl w:ilvl="0" w:tplc="A774831A">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8"/>
  </w:num>
  <w:num w:numId="3">
    <w:abstractNumId w:val="10"/>
  </w:num>
  <w:num w:numId="4">
    <w:abstractNumId w:val="6"/>
  </w:num>
  <w:num w:numId="5">
    <w:abstractNumId w:val="0"/>
  </w:num>
  <w:num w:numId="6">
    <w:abstractNumId w:val="2"/>
  </w:num>
  <w:num w:numId="7">
    <w:abstractNumId w:val="5"/>
  </w:num>
  <w:num w:numId="8">
    <w:abstractNumId w:val="11"/>
  </w:num>
  <w:num w:numId="9">
    <w:abstractNumId w:val="9"/>
  </w:num>
  <w:num w:numId="10">
    <w:abstractNumId w:val="7"/>
  </w:num>
  <w:num w:numId="11">
    <w:abstractNumId w:val="3"/>
  </w:num>
  <w:num w:numId="12">
    <w:abstractNumId w:val="4"/>
  </w:num>
  <w:num w:numId="1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ERO 浩宇">
    <w15:presenceInfo w15:providerId="Windows Live" w15:userId="b9d8b9758ebcfe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trackRevisions/>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317"/>
    <w:rsid w:val="00001BE1"/>
    <w:rsid w:val="00001E30"/>
    <w:rsid w:val="00002052"/>
    <w:rsid w:val="00003D49"/>
    <w:rsid w:val="00004F7A"/>
    <w:rsid w:val="00011254"/>
    <w:rsid w:val="00013030"/>
    <w:rsid w:val="000148A2"/>
    <w:rsid w:val="00016119"/>
    <w:rsid w:val="0001720A"/>
    <w:rsid w:val="00021C82"/>
    <w:rsid w:val="00022DE5"/>
    <w:rsid w:val="00023B26"/>
    <w:rsid w:val="00025F88"/>
    <w:rsid w:val="0002795F"/>
    <w:rsid w:val="00030A8E"/>
    <w:rsid w:val="00032088"/>
    <w:rsid w:val="0003438B"/>
    <w:rsid w:val="000346E0"/>
    <w:rsid w:val="00034977"/>
    <w:rsid w:val="00040151"/>
    <w:rsid w:val="00041A1E"/>
    <w:rsid w:val="0004406E"/>
    <w:rsid w:val="000443EA"/>
    <w:rsid w:val="00044553"/>
    <w:rsid w:val="0004556B"/>
    <w:rsid w:val="000455A0"/>
    <w:rsid w:val="00045A21"/>
    <w:rsid w:val="00050DCE"/>
    <w:rsid w:val="0005142E"/>
    <w:rsid w:val="00053126"/>
    <w:rsid w:val="000533AB"/>
    <w:rsid w:val="000534DF"/>
    <w:rsid w:val="0005378F"/>
    <w:rsid w:val="00054387"/>
    <w:rsid w:val="00055876"/>
    <w:rsid w:val="00055E78"/>
    <w:rsid w:val="00060817"/>
    <w:rsid w:val="00061334"/>
    <w:rsid w:val="00063C53"/>
    <w:rsid w:val="00064015"/>
    <w:rsid w:val="000648BF"/>
    <w:rsid w:val="00064E12"/>
    <w:rsid w:val="00065D2C"/>
    <w:rsid w:val="000661A2"/>
    <w:rsid w:val="000678A8"/>
    <w:rsid w:val="00067E57"/>
    <w:rsid w:val="00070256"/>
    <w:rsid w:val="000722CC"/>
    <w:rsid w:val="00073F56"/>
    <w:rsid w:val="00076BA9"/>
    <w:rsid w:val="00076EF3"/>
    <w:rsid w:val="00077564"/>
    <w:rsid w:val="00080C7C"/>
    <w:rsid w:val="00081153"/>
    <w:rsid w:val="00081AD0"/>
    <w:rsid w:val="00082611"/>
    <w:rsid w:val="00083F00"/>
    <w:rsid w:val="000842B9"/>
    <w:rsid w:val="000848ED"/>
    <w:rsid w:val="0008513C"/>
    <w:rsid w:val="00085863"/>
    <w:rsid w:val="00090963"/>
    <w:rsid w:val="00090D23"/>
    <w:rsid w:val="00091B3B"/>
    <w:rsid w:val="00093088"/>
    <w:rsid w:val="00093108"/>
    <w:rsid w:val="00096982"/>
    <w:rsid w:val="00096C0A"/>
    <w:rsid w:val="00096C5C"/>
    <w:rsid w:val="0009708F"/>
    <w:rsid w:val="000972A2"/>
    <w:rsid w:val="0009781F"/>
    <w:rsid w:val="000A22D5"/>
    <w:rsid w:val="000A2F63"/>
    <w:rsid w:val="000A351A"/>
    <w:rsid w:val="000A3646"/>
    <w:rsid w:val="000A37ED"/>
    <w:rsid w:val="000A3E6B"/>
    <w:rsid w:val="000A405A"/>
    <w:rsid w:val="000A4808"/>
    <w:rsid w:val="000A54A8"/>
    <w:rsid w:val="000A5ECB"/>
    <w:rsid w:val="000A5F93"/>
    <w:rsid w:val="000A67F4"/>
    <w:rsid w:val="000A732E"/>
    <w:rsid w:val="000A7BE5"/>
    <w:rsid w:val="000B1452"/>
    <w:rsid w:val="000B1F9F"/>
    <w:rsid w:val="000B40D7"/>
    <w:rsid w:val="000B47A7"/>
    <w:rsid w:val="000B4E2C"/>
    <w:rsid w:val="000B5DE5"/>
    <w:rsid w:val="000B5E91"/>
    <w:rsid w:val="000B6F19"/>
    <w:rsid w:val="000B7996"/>
    <w:rsid w:val="000C060A"/>
    <w:rsid w:val="000C10AD"/>
    <w:rsid w:val="000C1DAA"/>
    <w:rsid w:val="000C1F9B"/>
    <w:rsid w:val="000C24F2"/>
    <w:rsid w:val="000C43C1"/>
    <w:rsid w:val="000C4D8B"/>
    <w:rsid w:val="000C5700"/>
    <w:rsid w:val="000C698B"/>
    <w:rsid w:val="000C73D1"/>
    <w:rsid w:val="000D01F3"/>
    <w:rsid w:val="000D2180"/>
    <w:rsid w:val="000D654A"/>
    <w:rsid w:val="000D7A19"/>
    <w:rsid w:val="000E0423"/>
    <w:rsid w:val="000E0EFC"/>
    <w:rsid w:val="000E30F1"/>
    <w:rsid w:val="000E32F4"/>
    <w:rsid w:val="000E553F"/>
    <w:rsid w:val="000E5D85"/>
    <w:rsid w:val="000E6562"/>
    <w:rsid w:val="000E7221"/>
    <w:rsid w:val="000E7663"/>
    <w:rsid w:val="000F0BCE"/>
    <w:rsid w:val="000F0EF2"/>
    <w:rsid w:val="000F191F"/>
    <w:rsid w:val="000F1EB7"/>
    <w:rsid w:val="000F3078"/>
    <w:rsid w:val="000F55B2"/>
    <w:rsid w:val="001005C9"/>
    <w:rsid w:val="001012F2"/>
    <w:rsid w:val="0010236C"/>
    <w:rsid w:val="001033BA"/>
    <w:rsid w:val="001041E6"/>
    <w:rsid w:val="001050F3"/>
    <w:rsid w:val="001066EA"/>
    <w:rsid w:val="001071E1"/>
    <w:rsid w:val="001079D1"/>
    <w:rsid w:val="0011033C"/>
    <w:rsid w:val="00110BDF"/>
    <w:rsid w:val="00111D50"/>
    <w:rsid w:val="00112399"/>
    <w:rsid w:val="00112C85"/>
    <w:rsid w:val="00112F1C"/>
    <w:rsid w:val="00113720"/>
    <w:rsid w:val="00114201"/>
    <w:rsid w:val="0011491B"/>
    <w:rsid w:val="001164D1"/>
    <w:rsid w:val="00116A1A"/>
    <w:rsid w:val="00116ABC"/>
    <w:rsid w:val="00116F4E"/>
    <w:rsid w:val="00117058"/>
    <w:rsid w:val="00120BF1"/>
    <w:rsid w:val="00120D0D"/>
    <w:rsid w:val="001216FF"/>
    <w:rsid w:val="0012171D"/>
    <w:rsid w:val="00122B4D"/>
    <w:rsid w:val="001230A9"/>
    <w:rsid w:val="001241E2"/>
    <w:rsid w:val="001244A2"/>
    <w:rsid w:val="001255CA"/>
    <w:rsid w:val="001269C3"/>
    <w:rsid w:val="001271A0"/>
    <w:rsid w:val="001303C3"/>
    <w:rsid w:val="001316E4"/>
    <w:rsid w:val="0013196C"/>
    <w:rsid w:val="00132B69"/>
    <w:rsid w:val="00132EA2"/>
    <w:rsid w:val="001330E9"/>
    <w:rsid w:val="00133721"/>
    <w:rsid w:val="00137610"/>
    <w:rsid w:val="0014015D"/>
    <w:rsid w:val="0014137E"/>
    <w:rsid w:val="001415D3"/>
    <w:rsid w:val="001424A0"/>
    <w:rsid w:val="0014313C"/>
    <w:rsid w:val="00146542"/>
    <w:rsid w:val="00146AB3"/>
    <w:rsid w:val="00147436"/>
    <w:rsid w:val="00150AC8"/>
    <w:rsid w:val="00150D77"/>
    <w:rsid w:val="00151491"/>
    <w:rsid w:val="00151DB6"/>
    <w:rsid w:val="00152357"/>
    <w:rsid w:val="001562C1"/>
    <w:rsid w:val="00156F8E"/>
    <w:rsid w:val="00157320"/>
    <w:rsid w:val="00157F3B"/>
    <w:rsid w:val="0016013C"/>
    <w:rsid w:val="00162DAB"/>
    <w:rsid w:val="001631D1"/>
    <w:rsid w:val="001655F0"/>
    <w:rsid w:val="00166312"/>
    <w:rsid w:val="00166B28"/>
    <w:rsid w:val="001677E6"/>
    <w:rsid w:val="00171320"/>
    <w:rsid w:val="001715E3"/>
    <w:rsid w:val="001729C4"/>
    <w:rsid w:val="00172F8C"/>
    <w:rsid w:val="00173646"/>
    <w:rsid w:val="001743B4"/>
    <w:rsid w:val="00174E71"/>
    <w:rsid w:val="001767EE"/>
    <w:rsid w:val="00176CCD"/>
    <w:rsid w:val="00176CF1"/>
    <w:rsid w:val="001770A5"/>
    <w:rsid w:val="0017718A"/>
    <w:rsid w:val="0017780A"/>
    <w:rsid w:val="00181CB6"/>
    <w:rsid w:val="00181D65"/>
    <w:rsid w:val="001824F3"/>
    <w:rsid w:val="0018389C"/>
    <w:rsid w:val="001853AE"/>
    <w:rsid w:val="00185E09"/>
    <w:rsid w:val="00185F98"/>
    <w:rsid w:val="00186FEE"/>
    <w:rsid w:val="00190380"/>
    <w:rsid w:val="00191931"/>
    <w:rsid w:val="00191E3C"/>
    <w:rsid w:val="001921C7"/>
    <w:rsid w:val="00192E35"/>
    <w:rsid w:val="0019457E"/>
    <w:rsid w:val="00194C94"/>
    <w:rsid w:val="001A0EA6"/>
    <w:rsid w:val="001A1362"/>
    <w:rsid w:val="001A158A"/>
    <w:rsid w:val="001A22BF"/>
    <w:rsid w:val="001A436C"/>
    <w:rsid w:val="001A4742"/>
    <w:rsid w:val="001A4DBA"/>
    <w:rsid w:val="001A636B"/>
    <w:rsid w:val="001A6B28"/>
    <w:rsid w:val="001A6FB0"/>
    <w:rsid w:val="001A7586"/>
    <w:rsid w:val="001B060E"/>
    <w:rsid w:val="001B1DF7"/>
    <w:rsid w:val="001B2EB9"/>
    <w:rsid w:val="001B2F39"/>
    <w:rsid w:val="001B3CF7"/>
    <w:rsid w:val="001B3F9F"/>
    <w:rsid w:val="001B566D"/>
    <w:rsid w:val="001B5EBA"/>
    <w:rsid w:val="001B7007"/>
    <w:rsid w:val="001B7046"/>
    <w:rsid w:val="001B774F"/>
    <w:rsid w:val="001C0C2C"/>
    <w:rsid w:val="001C1591"/>
    <w:rsid w:val="001C208B"/>
    <w:rsid w:val="001C280D"/>
    <w:rsid w:val="001C2C4C"/>
    <w:rsid w:val="001C3B74"/>
    <w:rsid w:val="001C5040"/>
    <w:rsid w:val="001C6081"/>
    <w:rsid w:val="001C6221"/>
    <w:rsid w:val="001C70B9"/>
    <w:rsid w:val="001C78FD"/>
    <w:rsid w:val="001C7CC5"/>
    <w:rsid w:val="001D2C29"/>
    <w:rsid w:val="001D33DC"/>
    <w:rsid w:val="001D3AD5"/>
    <w:rsid w:val="001D494A"/>
    <w:rsid w:val="001D60F5"/>
    <w:rsid w:val="001D788F"/>
    <w:rsid w:val="001D7D20"/>
    <w:rsid w:val="001E00DA"/>
    <w:rsid w:val="001E13C9"/>
    <w:rsid w:val="001E2A3A"/>
    <w:rsid w:val="001E2ED4"/>
    <w:rsid w:val="001E3E9E"/>
    <w:rsid w:val="001E409C"/>
    <w:rsid w:val="001E410E"/>
    <w:rsid w:val="001E55AF"/>
    <w:rsid w:val="001E59F5"/>
    <w:rsid w:val="001E64D9"/>
    <w:rsid w:val="001E666B"/>
    <w:rsid w:val="001E6F08"/>
    <w:rsid w:val="001F01F1"/>
    <w:rsid w:val="001F1D0D"/>
    <w:rsid w:val="001F1F5A"/>
    <w:rsid w:val="001F21B6"/>
    <w:rsid w:val="001F27BF"/>
    <w:rsid w:val="001F44D4"/>
    <w:rsid w:val="001F492A"/>
    <w:rsid w:val="001F5378"/>
    <w:rsid w:val="001F5D14"/>
    <w:rsid w:val="001F6468"/>
    <w:rsid w:val="001F74BC"/>
    <w:rsid w:val="001F7557"/>
    <w:rsid w:val="001F7C6C"/>
    <w:rsid w:val="0020091A"/>
    <w:rsid w:val="00200CEF"/>
    <w:rsid w:val="00200F7B"/>
    <w:rsid w:val="00202109"/>
    <w:rsid w:val="00202246"/>
    <w:rsid w:val="002023FC"/>
    <w:rsid w:val="002026A9"/>
    <w:rsid w:val="00203FDE"/>
    <w:rsid w:val="002040AB"/>
    <w:rsid w:val="00204586"/>
    <w:rsid w:val="00205085"/>
    <w:rsid w:val="00205389"/>
    <w:rsid w:val="00207CD4"/>
    <w:rsid w:val="00207E08"/>
    <w:rsid w:val="002106FE"/>
    <w:rsid w:val="00211800"/>
    <w:rsid w:val="0021212E"/>
    <w:rsid w:val="002138C3"/>
    <w:rsid w:val="002147D2"/>
    <w:rsid w:val="00214A26"/>
    <w:rsid w:val="00214D09"/>
    <w:rsid w:val="00214D71"/>
    <w:rsid w:val="00217CB9"/>
    <w:rsid w:val="00217D7B"/>
    <w:rsid w:val="002220B5"/>
    <w:rsid w:val="00222372"/>
    <w:rsid w:val="00222A7C"/>
    <w:rsid w:val="0022455C"/>
    <w:rsid w:val="00226636"/>
    <w:rsid w:val="00226B92"/>
    <w:rsid w:val="002336BE"/>
    <w:rsid w:val="00234E90"/>
    <w:rsid w:val="002356B1"/>
    <w:rsid w:val="0023577D"/>
    <w:rsid w:val="002363E7"/>
    <w:rsid w:val="0023674D"/>
    <w:rsid w:val="002368C2"/>
    <w:rsid w:val="00236AAB"/>
    <w:rsid w:val="00241C2F"/>
    <w:rsid w:val="00243E46"/>
    <w:rsid w:val="002452DF"/>
    <w:rsid w:val="00245664"/>
    <w:rsid w:val="00247BBC"/>
    <w:rsid w:val="002502E2"/>
    <w:rsid w:val="00253970"/>
    <w:rsid w:val="00253E08"/>
    <w:rsid w:val="002553C4"/>
    <w:rsid w:val="0025548C"/>
    <w:rsid w:val="0025579B"/>
    <w:rsid w:val="00255C46"/>
    <w:rsid w:val="00257378"/>
    <w:rsid w:val="002574C7"/>
    <w:rsid w:val="0025772D"/>
    <w:rsid w:val="002578A0"/>
    <w:rsid w:val="00263436"/>
    <w:rsid w:val="002637EF"/>
    <w:rsid w:val="0026392C"/>
    <w:rsid w:val="0026457A"/>
    <w:rsid w:val="00264813"/>
    <w:rsid w:val="002657E0"/>
    <w:rsid w:val="00265976"/>
    <w:rsid w:val="00265DC1"/>
    <w:rsid w:val="00266CB8"/>
    <w:rsid w:val="002700D8"/>
    <w:rsid w:val="002708F4"/>
    <w:rsid w:val="00270F56"/>
    <w:rsid w:val="0027263D"/>
    <w:rsid w:val="00272D01"/>
    <w:rsid w:val="002732A9"/>
    <w:rsid w:val="0027520F"/>
    <w:rsid w:val="00277282"/>
    <w:rsid w:val="002800B9"/>
    <w:rsid w:val="00281187"/>
    <w:rsid w:val="00283749"/>
    <w:rsid w:val="00284359"/>
    <w:rsid w:val="00284636"/>
    <w:rsid w:val="00284AE6"/>
    <w:rsid w:val="0028690D"/>
    <w:rsid w:val="00287983"/>
    <w:rsid w:val="002907B8"/>
    <w:rsid w:val="00292E58"/>
    <w:rsid w:val="0029541C"/>
    <w:rsid w:val="002A036B"/>
    <w:rsid w:val="002A0510"/>
    <w:rsid w:val="002A090B"/>
    <w:rsid w:val="002A1F07"/>
    <w:rsid w:val="002A3337"/>
    <w:rsid w:val="002A5657"/>
    <w:rsid w:val="002A6824"/>
    <w:rsid w:val="002A6E3E"/>
    <w:rsid w:val="002B0A01"/>
    <w:rsid w:val="002B3B76"/>
    <w:rsid w:val="002B5A95"/>
    <w:rsid w:val="002B676C"/>
    <w:rsid w:val="002B6DBD"/>
    <w:rsid w:val="002B6F77"/>
    <w:rsid w:val="002B72BF"/>
    <w:rsid w:val="002C0CF2"/>
    <w:rsid w:val="002C12B7"/>
    <w:rsid w:val="002C139E"/>
    <w:rsid w:val="002C1AB6"/>
    <w:rsid w:val="002C1B54"/>
    <w:rsid w:val="002C2430"/>
    <w:rsid w:val="002C2BBC"/>
    <w:rsid w:val="002C39C7"/>
    <w:rsid w:val="002C4C9E"/>
    <w:rsid w:val="002C4CA4"/>
    <w:rsid w:val="002C660B"/>
    <w:rsid w:val="002C687E"/>
    <w:rsid w:val="002C7115"/>
    <w:rsid w:val="002C7672"/>
    <w:rsid w:val="002C7683"/>
    <w:rsid w:val="002C7FC7"/>
    <w:rsid w:val="002D01DB"/>
    <w:rsid w:val="002D088A"/>
    <w:rsid w:val="002D0D15"/>
    <w:rsid w:val="002D0D8B"/>
    <w:rsid w:val="002D35CC"/>
    <w:rsid w:val="002D74A2"/>
    <w:rsid w:val="002E174A"/>
    <w:rsid w:val="002E2478"/>
    <w:rsid w:val="002E2801"/>
    <w:rsid w:val="002E31F6"/>
    <w:rsid w:val="002E47D3"/>
    <w:rsid w:val="002E6831"/>
    <w:rsid w:val="002E7181"/>
    <w:rsid w:val="002E7888"/>
    <w:rsid w:val="002F28BA"/>
    <w:rsid w:val="002F2AD9"/>
    <w:rsid w:val="002F34A1"/>
    <w:rsid w:val="002F41E5"/>
    <w:rsid w:val="002F6017"/>
    <w:rsid w:val="002F7DE5"/>
    <w:rsid w:val="003016B1"/>
    <w:rsid w:val="0030185A"/>
    <w:rsid w:val="00301BC1"/>
    <w:rsid w:val="00303011"/>
    <w:rsid w:val="00303C93"/>
    <w:rsid w:val="00304B2C"/>
    <w:rsid w:val="00305AA3"/>
    <w:rsid w:val="00306198"/>
    <w:rsid w:val="00306CD4"/>
    <w:rsid w:val="00307051"/>
    <w:rsid w:val="003114CE"/>
    <w:rsid w:val="00314006"/>
    <w:rsid w:val="003148CF"/>
    <w:rsid w:val="00315255"/>
    <w:rsid w:val="0031615D"/>
    <w:rsid w:val="0031702E"/>
    <w:rsid w:val="00321B87"/>
    <w:rsid w:val="00322CE7"/>
    <w:rsid w:val="00322DB0"/>
    <w:rsid w:val="0032397F"/>
    <w:rsid w:val="00325AA1"/>
    <w:rsid w:val="00325E89"/>
    <w:rsid w:val="00326112"/>
    <w:rsid w:val="00333326"/>
    <w:rsid w:val="003333EE"/>
    <w:rsid w:val="00334AB5"/>
    <w:rsid w:val="00334B35"/>
    <w:rsid w:val="003352A9"/>
    <w:rsid w:val="00336090"/>
    <w:rsid w:val="00337EAA"/>
    <w:rsid w:val="0034100F"/>
    <w:rsid w:val="003432C8"/>
    <w:rsid w:val="0034413E"/>
    <w:rsid w:val="00344170"/>
    <w:rsid w:val="00345ABF"/>
    <w:rsid w:val="003472D8"/>
    <w:rsid w:val="00347856"/>
    <w:rsid w:val="00350128"/>
    <w:rsid w:val="00352630"/>
    <w:rsid w:val="0035358A"/>
    <w:rsid w:val="003544E5"/>
    <w:rsid w:val="00354605"/>
    <w:rsid w:val="00354FCB"/>
    <w:rsid w:val="0036005B"/>
    <w:rsid w:val="003608B0"/>
    <w:rsid w:val="00362715"/>
    <w:rsid w:val="00364B75"/>
    <w:rsid w:val="00364BFA"/>
    <w:rsid w:val="00364EF6"/>
    <w:rsid w:val="003652C6"/>
    <w:rsid w:val="0036538F"/>
    <w:rsid w:val="00365ABF"/>
    <w:rsid w:val="00366684"/>
    <w:rsid w:val="00366696"/>
    <w:rsid w:val="0036679C"/>
    <w:rsid w:val="003672BA"/>
    <w:rsid w:val="00367561"/>
    <w:rsid w:val="0037040C"/>
    <w:rsid w:val="00373D42"/>
    <w:rsid w:val="003747C9"/>
    <w:rsid w:val="003749BE"/>
    <w:rsid w:val="003749DD"/>
    <w:rsid w:val="003756E9"/>
    <w:rsid w:val="003759C9"/>
    <w:rsid w:val="00377249"/>
    <w:rsid w:val="0037763A"/>
    <w:rsid w:val="00380AA1"/>
    <w:rsid w:val="00381973"/>
    <w:rsid w:val="00382B1E"/>
    <w:rsid w:val="00384632"/>
    <w:rsid w:val="0038613F"/>
    <w:rsid w:val="003863BC"/>
    <w:rsid w:val="00386A36"/>
    <w:rsid w:val="003872FF"/>
    <w:rsid w:val="00390AFF"/>
    <w:rsid w:val="00390C08"/>
    <w:rsid w:val="00392C53"/>
    <w:rsid w:val="00393C27"/>
    <w:rsid w:val="003946FF"/>
    <w:rsid w:val="00395BAA"/>
    <w:rsid w:val="00395EB5"/>
    <w:rsid w:val="00396F15"/>
    <w:rsid w:val="003A0B4C"/>
    <w:rsid w:val="003A1972"/>
    <w:rsid w:val="003A1C89"/>
    <w:rsid w:val="003A1DF6"/>
    <w:rsid w:val="003A3361"/>
    <w:rsid w:val="003A4ACB"/>
    <w:rsid w:val="003A6B7E"/>
    <w:rsid w:val="003A74AD"/>
    <w:rsid w:val="003B32F6"/>
    <w:rsid w:val="003B344A"/>
    <w:rsid w:val="003B36D8"/>
    <w:rsid w:val="003B3E8E"/>
    <w:rsid w:val="003B55A4"/>
    <w:rsid w:val="003B714C"/>
    <w:rsid w:val="003B71F1"/>
    <w:rsid w:val="003B750C"/>
    <w:rsid w:val="003B7F14"/>
    <w:rsid w:val="003C049F"/>
    <w:rsid w:val="003C0D81"/>
    <w:rsid w:val="003C0F17"/>
    <w:rsid w:val="003C2B25"/>
    <w:rsid w:val="003C43BF"/>
    <w:rsid w:val="003C49DC"/>
    <w:rsid w:val="003C5C95"/>
    <w:rsid w:val="003C70D0"/>
    <w:rsid w:val="003C7CC9"/>
    <w:rsid w:val="003D0FC5"/>
    <w:rsid w:val="003D107F"/>
    <w:rsid w:val="003D4803"/>
    <w:rsid w:val="003D4EF9"/>
    <w:rsid w:val="003D72D7"/>
    <w:rsid w:val="003D797F"/>
    <w:rsid w:val="003D7A4C"/>
    <w:rsid w:val="003E08F6"/>
    <w:rsid w:val="003E0DC1"/>
    <w:rsid w:val="003E1995"/>
    <w:rsid w:val="003E1BAC"/>
    <w:rsid w:val="003E2E14"/>
    <w:rsid w:val="003E441A"/>
    <w:rsid w:val="003E4CEC"/>
    <w:rsid w:val="003E50D7"/>
    <w:rsid w:val="003E55D3"/>
    <w:rsid w:val="003E6A26"/>
    <w:rsid w:val="003E6FC7"/>
    <w:rsid w:val="003E78B6"/>
    <w:rsid w:val="003F0A8B"/>
    <w:rsid w:val="003F19D5"/>
    <w:rsid w:val="003F279D"/>
    <w:rsid w:val="003F2C30"/>
    <w:rsid w:val="003F3CAF"/>
    <w:rsid w:val="003F3EB7"/>
    <w:rsid w:val="003F6057"/>
    <w:rsid w:val="003F6405"/>
    <w:rsid w:val="003F654A"/>
    <w:rsid w:val="003F67C0"/>
    <w:rsid w:val="003F6BD7"/>
    <w:rsid w:val="003F6D59"/>
    <w:rsid w:val="00400B07"/>
    <w:rsid w:val="00400CE9"/>
    <w:rsid w:val="00401276"/>
    <w:rsid w:val="0040166B"/>
    <w:rsid w:val="00401725"/>
    <w:rsid w:val="004023EB"/>
    <w:rsid w:val="00402C8E"/>
    <w:rsid w:val="0040327F"/>
    <w:rsid w:val="004036A4"/>
    <w:rsid w:val="0040433E"/>
    <w:rsid w:val="004061B7"/>
    <w:rsid w:val="004063DF"/>
    <w:rsid w:val="0040640B"/>
    <w:rsid w:val="00406E0D"/>
    <w:rsid w:val="00407FF8"/>
    <w:rsid w:val="00412805"/>
    <w:rsid w:val="0041375E"/>
    <w:rsid w:val="0041424E"/>
    <w:rsid w:val="00414277"/>
    <w:rsid w:val="004148CB"/>
    <w:rsid w:val="00415AED"/>
    <w:rsid w:val="00415BE0"/>
    <w:rsid w:val="00416A99"/>
    <w:rsid w:val="00416BCF"/>
    <w:rsid w:val="00416CC6"/>
    <w:rsid w:val="00417759"/>
    <w:rsid w:val="0041787E"/>
    <w:rsid w:val="00421739"/>
    <w:rsid w:val="00422036"/>
    <w:rsid w:val="00422283"/>
    <w:rsid w:val="00422B19"/>
    <w:rsid w:val="00423155"/>
    <w:rsid w:val="00423587"/>
    <w:rsid w:val="004242FE"/>
    <w:rsid w:val="00424E07"/>
    <w:rsid w:val="004269DF"/>
    <w:rsid w:val="004274D0"/>
    <w:rsid w:val="00431F72"/>
    <w:rsid w:val="00432294"/>
    <w:rsid w:val="00432322"/>
    <w:rsid w:val="00433534"/>
    <w:rsid w:val="00433976"/>
    <w:rsid w:val="0043443F"/>
    <w:rsid w:val="004365AF"/>
    <w:rsid w:val="00440789"/>
    <w:rsid w:val="004413B9"/>
    <w:rsid w:val="00441BBC"/>
    <w:rsid w:val="00441E5A"/>
    <w:rsid w:val="004425EE"/>
    <w:rsid w:val="004437C7"/>
    <w:rsid w:val="004443E1"/>
    <w:rsid w:val="0044442B"/>
    <w:rsid w:val="00444542"/>
    <w:rsid w:val="00444DE3"/>
    <w:rsid w:val="00447DAB"/>
    <w:rsid w:val="00450B97"/>
    <w:rsid w:val="00450C53"/>
    <w:rsid w:val="004516E6"/>
    <w:rsid w:val="00452A2E"/>
    <w:rsid w:val="00452A9B"/>
    <w:rsid w:val="004535E0"/>
    <w:rsid w:val="00453A73"/>
    <w:rsid w:val="00454296"/>
    <w:rsid w:val="004545BD"/>
    <w:rsid w:val="0045580F"/>
    <w:rsid w:val="00455E92"/>
    <w:rsid w:val="004601A2"/>
    <w:rsid w:val="004607B0"/>
    <w:rsid w:val="00460E99"/>
    <w:rsid w:val="0046154E"/>
    <w:rsid w:val="0046280D"/>
    <w:rsid w:val="00462EEE"/>
    <w:rsid w:val="004647AA"/>
    <w:rsid w:val="004648AD"/>
    <w:rsid w:val="00464C43"/>
    <w:rsid w:val="00464DF3"/>
    <w:rsid w:val="00466F42"/>
    <w:rsid w:val="004700BE"/>
    <w:rsid w:val="00472578"/>
    <w:rsid w:val="00472AEA"/>
    <w:rsid w:val="004730DD"/>
    <w:rsid w:val="004730F3"/>
    <w:rsid w:val="004733C5"/>
    <w:rsid w:val="0048133B"/>
    <w:rsid w:val="00481520"/>
    <w:rsid w:val="00481BE2"/>
    <w:rsid w:val="00482FDB"/>
    <w:rsid w:val="004833C4"/>
    <w:rsid w:val="00483BC3"/>
    <w:rsid w:val="00483F1C"/>
    <w:rsid w:val="00484A1F"/>
    <w:rsid w:val="0048656A"/>
    <w:rsid w:val="004871F8"/>
    <w:rsid w:val="00487F48"/>
    <w:rsid w:val="00490997"/>
    <w:rsid w:val="00493017"/>
    <w:rsid w:val="004958DD"/>
    <w:rsid w:val="00495B54"/>
    <w:rsid w:val="00495B5B"/>
    <w:rsid w:val="00497921"/>
    <w:rsid w:val="00497CAB"/>
    <w:rsid w:val="004A03FE"/>
    <w:rsid w:val="004A0EC8"/>
    <w:rsid w:val="004A1683"/>
    <w:rsid w:val="004A1B0C"/>
    <w:rsid w:val="004A2103"/>
    <w:rsid w:val="004A3E60"/>
    <w:rsid w:val="004A40A4"/>
    <w:rsid w:val="004A4826"/>
    <w:rsid w:val="004A529F"/>
    <w:rsid w:val="004A540A"/>
    <w:rsid w:val="004A650F"/>
    <w:rsid w:val="004A7876"/>
    <w:rsid w:val="004A7922"/>
    <w:rsid w:val="004B114D"/>
    <w:rsid w:val="004B1CE3"/>
    <w:rsid w:val="004B1D3A"/>
    <w:rsid w:val="004B2DD8"/>
    <w:rsid w:val="004B35D5"/>
    <w:rsid w:val="004B3626"/>
    <w:rsid w:val="004B3718"/>
    <w:rsid w:val="004B3C80"/>
    <w:rsid w:val="004B4297"/>
    <w:rsid w:val="004B5811"/>
    <w:rsid w:val="004C0C53"/>
    <w:rsid w:val="004C0FA3"/>
    <w:rsid w:val="004C23CC"/>
    <w:rsid w:val="004C24E6"/>
    <w:rsid w:val="004C33E7"/>
    <w:rsid w:val="004C35BF"/>
    <w:rsid w:val="004C38A1"/>
    <w:rsid w:val="004C537B"/>
    <w:rsid w:val="004C5454"/>
    <w:rsid w:val="004C55E9"/>
    <w:rsid w:val="004C56D1"/>
    <w:rsid w:val="004C647F"/>
    <w:rsid w:val="004C6962"/>
    <w:rsid w:val="004C7393"/>
    <w:rsid w:val="004D0AC2"/>
    <w:rsid w:val="004D18F2"/>
    <w:rsid w:val="004D2413"/>
    <w:rsid w:val="004D2CF2"/>
    <w:rsid w:val="004D31BD"/>
    <w:rsid w:val="004D3201"/>
    <w:rsid w:val="004D362B"/>
    <w:rsid w:val="004D3F31"/>
    <w:rsid w:val="004D4000"/>
    <w:rsid w:val="004D41DE"/>
    <w:rsid w:val="004D4799"/>
    <w:rsid w:val="004D62B8"/>
    <w:rsid w:val="004D78FB"/>
    <w:rsid w:val="004E098D"/>
    <w:rsid w:val="004E157C"/>
    <w:rsid w:val="004E2896"/>
    <w:rsid w:val="004E421B"/>
    <w:rsid w:val="004E4C7F"/>
    <w:rsid w:val="004E53A8"/>
    <w:rsid w:val="004E5CFD"/>
    <w:rsid w:val="004E7055"/>
    <w:rsid w:val="004F042C"/>
    <w:rsid w:val="004F0610"/>
    <w:rsid w:val="004F0670"/>
    <w:rsid w:val="004F0E09"/>
    <w:rsid w:val="004F0FB9"/>
    <w:rsid w:val="004F187D"/>
    <w:rsid w:val="004F2F96"/>
    <w:rsid w:val="004F3926"/>
    <w:rsid w:val="004F3961"/>
    <w:rsid w:val="00501A21"/>
    <w:rsid w:val="00502209"/>
    <w:rsid w:val="005030A8"/>
    <w:rsid w:val="00503217"/>
    <w:rsid w:val="0050391A"/>
    <w:rsid w:val="00503D1A"/>
    <w:rsid w:val="005065B4"/>
    <w:rsid w:val="00510711"/>
    <w:rsid w:val="0051271F"/>
    <w:rsid w:val="00513083"/>
    <w:rsid w:val="00513ECA"/>
    <w:rsid w:val="005140E1"/>
    <w:rsid w:val="00515786"/>
    <w:rsid w:val="005158D7"/>
    <w:rsid w:val="00523E15"/>
    <w:rsid w:val="005241E3"/>
    <w:rsid w:val="00524520"/>
    <w:rsid w:val="00524C7A"/>
    <w:rsid w:val="0052660D"/>
    <w:rsid w:val="0052689B"/>
    <w:rsid w:val="00527184"/>
    <w:rsid w:val="00530BDC"/>
    <w:rsid w:val="00531717"/>
    <w:rsid w:val="0053173D"/>
    <w:rsid w:val="005319A9"/>
    <w:rsid w:val="00531CC4"/>
    <w:rsid w:val="00532DE2"/>
    <w:rsid w:val="005339D2"/>
    <w:rsid w:val="00534B81"/>
    <w:rsid w:val="00534BD6"/>
    <w:rsid w:val="0053521D"/>
    <w:rsid w:val="00535E65"/>
    <w:rsid w:val="00537BC8"/>
    <w:rsid w:val="00537CDC"/>
    <w:rsid w:val="00540464"/>
    <w:rsid w:val="00543378"/>
    <w:rsid w:val="00544F39"/>
    <w:rsid w:val="0054538B"/>
    <w:rsid w:val="00545623"/>
    <w:rsid w:val="005468D4"/>
    <w:rsid w:val="00551F73"/>
    <w:rsid w:val="00553447"/>
    <w:rsid w:val="00554900"/>
    <w:rsid w:val="00557912"/>
    <w:rsid w:val="005600A6"/>
    <w:rsid w:val="00560165"/>
    <w:rsid w:val="005616A0"/>
    <w:rsid w:val="0056225E"/>
    <w:rsid w:val="00562820"/>
    <w:rsid w:val="00563989"/>
    <w:rsid w:val="0056580D"/>
    <w:rsid w:val="00565EB9"/>
    <w:rsid w:val="00567854"/>
    <w:rsid w:val="005717AA"/>
    <w:rsid w:val="0057186A"/>
    <w:rsid w:val="00572624"/>
    <w:rsid w:val="00574FCB"/>
    <w:rsid w:val="00576687"/>
    <w:rsid w:val="005767AA"/>
    <w:rsid w:val="0057773F"/>
    <w:rsid w:val="00577FA8"/>
    <w:rsid w:val="0058091C"/>
    <w:rsid w:val="0058103B"/>
    <w:rsid w:val="0058297D"/>
    <w:rsid w:val="00583188"/>
    <w:rsid w:val="0058344E"/>
    <w:rsid w:val="00583A84"/>
    <w:rsid w:val="0058405A"/>
    <w:rsid w:val="00584B32"/>
    <w:rsid w:val="00584BBA"/>
    <w:rsid w:val="00584E61"/>
    <w:rsid w:val="00585062"/>
    <w:rsid w:val="0058509D"/>
    <w:rsid w:val="005851E4"/>
    <w:rsid w:val="00585BA1"/>
    <w:rsid w:val="00585E9A"/>
    <w:rsid w:val="00586051"/>
    <w:rsid w:val="00586540"/>
    <w:rsid w:val="00586D22"/>
    <w:rsid w:val="00587C27"/>
    <w:rsid w:val="0059025E"/>
    <w:rsid w:val="005904AE"/>
    <w:rsid w:val="00592682"/>
    <w:rsid w:val="00593DA5"/>
    <w:rsid w:val="0059422D"/>
    <w:rsid w:val="0059455A"/>
    <w:rsid w:val="005A2056"/>
    <w:rsid w:val="005A39E7"/>
    <w:rsid w:val="005A6004"/>
    <w:rsid w:val="005A71B6"/>
    <w:rsid w:val="005B0A94"/>
    <w:rsid w:val="005B11C7"/>
    <w:rsid w:val="005B1E54"/>
    <w:rsid w:val="005B2A15"/>
    <w:rsid w:val="005B42C6"/>
    <w:rsid w:val="005B5039"/>
    <w:rsid w:val="005B59F4"/>
    <w:rsid w:val="005B66B0"/>
    <w:rsid w:val="005B736B"/>
    <w:rsid w:val="005B78E8"/>
    <w:rsid w:val="005C0E60"/>
    <w:rsid w:val="005C1E74"/>
    <w:rsid w:val="005C2585"/>
    <w:rsid w:val="005C51F3"/>
    <w:rsid w:val="005C5812"/>
    <w:rsid w:val="005C7E6F"/>
    <w:rsid w:val="005D10D9"/>
    <w:rsid w:val="005D1604"/>
    <w:rsid w:val="005D1E56"/>
    <w:rsid w:val="005D2050"/>
    <w:rsid w:val="005D35AD"/>
    <w:rsid w:val="005D3BCC"/>
    <w:rsid w:val="005D3C87"/>
    <w:rsid w:val="005D3F8E"/>
    <w:rsid w:val="005D613A"/>
    <w:rsid w:val="005D633E"/>
    <w:rsid w:val="005D6C14"/>
    <w:rsid w:val="005D75A2"/>
    <w:rsid w:val="005D7612"/>
    <w:rsid w:val="005D7C88"/>
    <w:rsid w:val="005E1544"/>
    <w:rsid w:val="005E162E"/>
    <w:rsid w:val="005E2CD2"/>
    <w:rsid w:val="005E3026"/>
    <w:rsid w:val="005E3416"/>
    <w:rsid w:val="005E42FF"/>
    <w:rsid w:val="005F219E"/>
    <w:rsid w:val="005F3262"/>
    <w:rsid w:val="005F455B"/>
    <w:rsid w:val="005F460C"/>
    <w:rsid w:val="005F514B"/>
    <w:rsid w:val="005F52D1"/>
    <w:rsid w:val="005F5FA3"/>
    <w:rsid w:val="005F7177"/>
    <w:rsid w:val="0060060A"/>
    <w:rsid w:val="006007DE"/>
    <w:rsid w:val="006024BC"/>
    <w:rsid w:val="00602603"/>
    <w:rsid w:val="00604091"/>
    <w:rsid w:val="00604522"/>
    <w:rsid w:val="00604C4D"/>
    <w:rsid w:val="00605016"/>
    <w:rsid w:val="00607072"/>
    <w:rsid w:val="006102BD"/>
    <w:rsid w:val="006108BD"/>
    <w:rsid w:val="0061170D"/>
    <w:rsid w:val="00611F55"/>
    <w:rsid w:val="00612133"/>
    <w:rsid w:val="00612306"/>
    <w:rsid w:val="00612740"/>
    <w:rsid w:val="00612E74"/>
    <w:rsid w:val="00613389"/>
    <w:rsid w:val="006146CE"/>
    <w:rsid w:val="0061596E"/>
    <w:rsid w:val="00616675"/>
    <w:rsid w:val="0061668F"/>
    <w:rsid w:val="006177A0"/>
    <w:rsid w:val="0061780F"/>
    <w:rsid w:val="00617B2B"/>
    <w:rsid w:val="00617D1F"/>
    <w:rsid w:val="0062010D"/>
    <w:rsid w:val="00620121"/>
    <w:rsid w:val="00620C91"/>
    <w:rsid w:val="00620E00"/>
    <w:rsid w:val="00620FAC"/>
    <w:rsid w:val="0062258A"/>
    <w:rsid w:val="00622844"/>
    <w:rsid w:val="00622F23"/>
    <w:rsid w:val="0062313B"/>
    <w:rsid w:val="00624D72"/>
    <w:rsid w:val="00625293"/>
    <w:rsid w:val="006260F0"/>
    <w:rsid w:val="006268F5"/>
    <w:rsid w:val="00626CFE"/>
    <w:rsid w:val="006312A5"/>
    <w:rsid w:val="006322C6"/>
    <w:rsid w:val="00634E76"/>
    <w:rsid w:val="006356EA"/>
    <w:rsid w:val="006358CC"/>
    <w:rsid w:val="006368B0"/>
    <w:rsid w:val="00636EE9"/>
    <w:rsid w:val="00640778"/>
    <w:rsid w:val="00643047"/>
    <w:rsid w:val="00646AFF"/>
    <w:rsid w:val="0065167A"/>
    <w:rsid w:val="00651E7C"/>
    <w:rsid w:val="00653357"/>
    <w:rsid w:val="006536C9"/>
    <w:rsid w:val="006549A8"/>
    <w:rsid w:val="00656DFF"/>
    <w:rsid w:val="0065740F"/>
    <w:rsid w:val="0065752E"/>
    <w:rsid w:val="00657893"/>
    <w:rsid w:val="006624A5"/>
    <w:rsid w:val="006636E4"/>
    <w:rsid w:val="006711AE"/>
    <w:rsid w:val="006721AA"/>
    <w:rsid w:val="006739BF"/>
    <w:rsid w:val="0067418B"/>
    <w:rsid w:val="00676E82"/>
    <w:rsid w:val="006778B2"/>
    <w:rsid w:val="006806E5"/>
    <w:rsid w:val="00680C80"/>
    <w:rsid w:val="0068153F"/>
    <w:rsid w:val="006836BB"/>
    <w:rsid w:val="006837D1"/>
    <w:rsid w:val="006838C4"/>
    <w:rsid w:val="00685C9F"/>
    <w:rsid w:val="0068647D"/>
    <w:rsid w:val="00686EB0"/>
    <w:rsid w:val="00687D80"/>
    <w:rsid w:val="00690084"/>
    <w:rsid w:val="0069020D"/>
    <w:rsid w:val="00690EF6"/>
    <w:rsid w:val="00691B80"/>
    <w:rsid w:val="00693195"/>
    <w:rsid w:val="00694A68"/>
    <w:rsid w:val="00695788"/>
    <w:rsid w:val="00696E72"/>
    <w:rsid w:val="00696FFD"/>
    <w:rsid w:val="006973E5"/>
    <w:rsid w:val="006A0BAD"/>
    <w:rsid w:val="006A0CB6"/>
    <w:rsid w:val="006A20B6"/>
    <w:rsid w:val="006A20D8"/>
    <w:rsid w:val="006A37A4"/>
    <w:rsid w:val="006A4437"/>
    <w:rsid w:val="006A5014"/>
    <w:rsid w:val="006A5973"/>
    <w:rsid w:val="006A5A08"/>
    <w:rsid w:val="006A5AD6"/>
    <w:rsid w:val="006A70AD"/>
    <w:rsid w:val="006B1553"/>
    <w:rsid w:val="006B1D5F"/>
    <w:rsid w:val="006B247E"/>
    <w:rsid w:val="006B28BF"/>
    <w:rsid w:val="006B2913"/>
    <w:rsid w:val="006B3226"/>
    <w:rsid w:val="006B3497"/>
    <w:rsid w:val="006B39BA"/>
    <w:rsid w:val="006B5714"/>
    <w:rsid w:val="006B5C44"/>
    <w:rsid w:val="006B5D60"/>
    <w:rsid w:val="006B7AE9"/>
    <w:rsid w:val="006C0DCB"/>
    <w:rsid w:val="006C1439"/>
    <w:rsid w:val="006C1C6C"/>
    <w:rsid w:val="006C222A"/>
    <w:rsid w:val="006C44E5"/>
    <w:rsid w:val="006C6D44"/>
    <w:rsid w:val="006C6F6F"/>
    <w:rsid w:val="006C6FA8"/>
    <w:rsid w:val="006C721B"/>
    <w:rsid w:val="006C7D1A"/>
    <w:rsid w:val="006D0005"/>
    <w:rsid w:val="006D07E3"/>
    <w:rsid w:val="006D2C45"/>
    <w:rsid w:val="006D3BF6"/>
    <w:rsid w:val="006D3D3E"/>
    <w:rsid w:val="006D4015"/>
    <w:rsid w:val="006D5A2B"/>
    <w:rsid w:val="006D5B40"/>
    <w:rsid w:val="006D5F92"/>
    <w:rsid w:val="006D779E"/>
    <w:rsid w:val="006E39B9"/>
    <w:rsid w:val="006E4380"/>
    <w:rsid w:val="006E480F"/>
    <w:rsid w:val="006E5A6D"/>
    <w:rsid w:val="006E5E1B"/>
    <w:rsid w:val="006E5E2D"/>
    <w:rsid w:val="006E638A"/>
    <w:rsid w:val="006E6B43"/>
    <w:rsid w:val="006E72C6"/>
    <w:rsid w:val="006F237D"/>
    <w:rsid w:val="006F305F"/>
    <w:rsid w:val="006F32BD"/>
    <w:rsid w:val="006F41AD"/>
    <w:rsid w:val="006F427E"/>
    <w:rsid w:val="006F6615"/>
    <w:rsid w:val="006F7904"/>
    <w:rsid w:val="00700500"/>
    <w:rsid w:val="00702120"/>
    <w:rsid w:val="00702358"/>
    <w:rsid w:val="00702B30"/>
    <w:rsid w:val="0070385C"/>
    <w:rsid w:val="00703C21"/>
    <w:rsid w:val="00704CF8"/>
    <w:rsid w:val="0070517E"/>
    <w:rsid w:val="007052A6"/>
    <w:rsid w:val="00705898"/>
    <w:rsid w:val="007065B0"/>
    <w:rsid w:val="00710285"/>
    <w:rsid w:val="0071088B"/>
    <w:rsid w:val="00710D43"/>
    <w:rsid w:val="00712D7B"/>
    <w:rsid w:val="00712F5C"/>
    <w:rsid w:val="00712F89"/>
    <w:rsid w:val="007143C0"/>
    <w:rsid w:val="007151D9"/>
    <w:rsid w:val="0071525C"/>
    <w:rsid w:val="007152F9"/>
    <w:rsid w:val="00715635"/>
    <w:rsid w:val="00715697"/>
    <w:rsid w:val="007158DC"/>
    <w:rsid w:val="00715C66"/>
    <w:rsid w:val="00717409"/>
    <w:rsid w:val="00720637"/>
    <w:rsid w:val="00720822"/>
    <w:rsid w:val="00720B18"/>
    <w:rsid w:val="0072106A"/>
    <w:rsid w:val="0072163B"/>
    <w:rsid w:val="00721D56"/>
    <w:rsid w:val="00721F3C"/>
    <w:rsid w:val="00722120"/>
    <w:rsid w:val="00722C5D"/>
    <w:rsid w:val="00723CD1"/>
    <w:rsid w:val="007240FC"/>
    <w:rsid w:val="00724188"/>
    <w:rsid w:val="00724568"/>
    <w:rsid w:val="00725C55"/>
    <w:rsid w:val="00725C86"/>
    <w:rsid w:val="00726724"/>
    <w:rsid w:val="0072673F"/>
    <w:rsid w:val="00726EB4"/>
    <w:rsid w:val="00727170"/>
    <w:rsid w:val="007302A8"/>
    <w:rsid w:val="00730587"/>
    <w:rsid w:val="0073092E"/>
    <w:rsid w:val="007315E5"/>
    <w:rsid w:val="00731B1C"/>
    <w:rsid w:val="00731E61"/>
    <w:rsid w:val="00732913"/>
    <w:rsid w:val="007350DE"/>
    <w:rsid w:val="00737088"/>
    <w:rsid w:val="00737F5F"/>
    <w:rsid w:val="00737F73"/>
    <w:rsid w:val="00737FD7"/>
    <w:rsid w:val="0074019C"/>
    <w:rsid w:val="00740918"/>
    <w:rsid w:val="00744278"/>
    <w:rsid w:val="00744EE5"/>
    <w:rsid w:val="00745415"/>
    <w:rsid w:val="00745741"/>
    <w:rsid w:val="00745CDE"/>
    <w:rsid w:val="0074644B"/>
    <w:rsid w:val="00746D4E"/>
    <w:rsid w:val="007471D1"/>
    <w:rsid w:val="007502AE"/>
    <w:rsid w:val="007514FB"/>
    <w:rsid w:val="0075160A"/>
    <w:rsid w:val="0075185F"/>
    <w:rsid w:val="00752E1F"/>
    <w:rsid w:val="00753BCB"/>
    <w:rsid w:val="007540E3"/>
    <w:rsid w:val="00754F67"/>
    <w:rsid w:val="00755935"/>
    <w:rsid w:val="007568E7"/>
    <w:rsid w:val="007612D7"/>
    <w:rsid w:val="007619D2"/>
    <w:rsid w:val="007623A8"/>
    <w:rsid w:val="00762A86"/>
    <w:rsid w:val="0076410E"/>
    <w:rsid w:val="007651B5"/>
    <w:rsid w:val="007659C5"/>
    <w:rsid w:val="0076600F"/>
    <w:rsid w:val="0076628E"/>
    <w:rsid w:val="0076683C"/>
    <w:rsid w:val="00767F53"/>
    <w:rsid w:val="0077052A"/>
    <w:rsid w:val="0077139F"/>
    <w:rsid w:val="00773543"/>
    <w:rsid w:val="00773812"/>
    <w:rsid w:val="00774E5E"/>
    <w:rsid w:val="00776786"/>
    <w:rsid w:val="0078016F"/>
    <w:rsid w:val="007816C7"/>
    <w:rsid w:val="00781991"/>
    <w:rsid w:val="00781FE4"/>
    <w:rsid w:val="0078217A"/>
    <w:rsid w:val="00782670"/>
    <w:rsid w:val="00783C80"/>
    <w:rsid w:val="00784229"/>
    <w:rsid w:val="00785727"/>
    <w:rsid w:val="00786F8B"/>
    <w:rsid w:val="007879FA"/>
    <w:rsid w:val="00787E25"/>
    <w:rsid w:val="007909C7"/>
    <w:rsid w:val="00791867"/>
    <w:rsid w:val="00791ED6"/>
    <w:rsid w:val="0079319E"/>
    <w:rsid w:val="007944AC"/>
    <w:rsid w:val="007945D2"/>
    <w:rsid w:val="0079515B"/>
    <w:rsid w:val="007973C0"/>
    <w:rsid w:val="00797C0E"/>
    <w:rsid w:val="007A0477"/>
    <w:rsid w:val="007A1056"/>
    <w:rsid w:val="007A201B"/>
    <w:rsid w:val="007A4C78"/>
    <w:rsid w:val="007A5C0F"/>
    <w:rsid w:val="007A61D4"/>
    <w:rsid w:val="007A6E41"/>
    <w:rsid w:val="007B0A61"/>
    <w:rsid w:val="007B0B77"/>
    <w:rsid w:val="007B0C42"/>
    <w:rsid w:val="007B0FC8"/>
    <w:rsid w:val="007B17EE"/>
    <w:rsid w:val="007B1962"/>
    <w:rsid w:val="007B1C02"/>
    <w:rsid w:val="007B2CE8"/>
    <w:rsid w:val="007B3237"/>
    <w:rsid w:val="007B4502"/>
    <w:rsid w:val="007B49D5"/>
    <w:rsid w:val="007B4A3B"/>
    <w:rsid w:val="007B61B4"/>
    <w:rsid w:val="007B68E7"/>
    <w:rsid w:val="007B7D8B"/>
    <w:rsid w:val="007C0577"/>
    <w:rsid w:val="007C1010"/>
    <w:rsid w:val="007C151D"/>
    <w:rsid w:val="007C20FC"/>
    <w:rsid w:val="007C260A"/>
    <w:rsid w:val="007C2A1E"/>
    <w:rsid w:val="007C3A6E"/>
    <w:rsid w:val="007C40C6"/>
    <w:rsid w:val="007C6115"/>
    <w:rsid w:val="007C6158"/>
    <w:rsid w:val="007C6210"/>
    <w:rsid w:val="007C65A0"/>
    <w:rsid w:val="007C73BD"/>
    <w:rsid w:val="007C7CB6"/>
    <w:rsid w:val="007D05F0"/>
    <w:rsid w:val="007D0A2A"/>
    <w:rsid w:val="007D0AF5"/>
    <w:rsid w:val="007D0F73"/>
    <w:rsid w:val="007D1560"/>
    <w:rsid w:val="007D1AC9"/>
    <w:rsid w:val="007D1F41"/>
    <w:rsid w:val="007D233A"/>
    <w:rsid w:val="007D32DE"/>
    <w:rsid w:val="007D43A8"/>
    <w:rsid w:val="007D4E6D"/>
    <w:rsid w:val="007D5DB9"/>
    <w:rsid w:val="007D67BF"/>
    <w:rsid w:val="007D6A31"/>
    <w:rsid w:val="007D6B13"/>
    <w:rsid w:val="007E0375"/>
    <w:rsid w:val="007E12C8"/>
    <w:rsid w:val="007E33EF"/>
    <w:rsid w:val="007E3F71"/>
    <w:rsid w:val="007E4630"/>
    <w:rsid w:val="007E544F"/>
    <w:rsid w:val="007E5D01"/>
    <w:rsid w:val="007E6E99"/>
    <w:rsid w:val="007F0C71"/>
    <w:rsid w:val="007F11C2"/>
    <w:rsid w:val="007F20F6"/>
    <w:rsid w:val="007F3372"/>
    <w:rsid w:val="007F33AA"/>
    <w:rsid w:val="007F3B8A"/>
    <w:rsid w:val="007F501A"/>
    <w:rsid w:val="007F647E"/>
    <w:rsid w:val="007F65C5"/>
    <w:rsid w:val="007F68E6"/>
    <w:rsid w:val="007F6C23"/>
    <w:rsid w:val="007F6F9C"/>
    <w:rsid w:val="007F7CD7"/>
    <w:rsid w:val="00800A41"/>
    <w:rsid w:val="0080180F"/>
    <w:rsid w:val="00802167"/>
    <w:rsid w:val="008028BB"/>
    <w:rsid w:val="008030FC"/>
    <w:rsid w:val="00803927"/>
    <w:rsid w:val="00803B76"/>
    <w:rsid w:val="00805E16"/>
    <w:rsid w:val="0080638A"/>
    <w:rsid w:val="00807468"/>
    <w:rsid w:val="00811C5F"/>
    <w:rsid w:val="00814691"/>
    <w:rsid w:val="00816A4C"/>
    <w:rsid w:val="00817148"/>
    <w:rsid w:val="00820159"/>
    <w:rsid w:val="00821853"/>
    <w:rsid w:val="00821B7E"/>
    <w:rsid w:val="008228CB"/>
    <w:rsid w:val="00822B95"/>
    <w:rsid w:val="00823C4F"/>
    <w:rsid w:val="00824065"/>
    <w:rsid w:val="00825A4B"/>
    <w:rsid w:val="00826815"/>
    <w:rsid w:val="0082693A"/>
    <w:rsid w:val="00826B92"/>
    <w:rsid w:val="008271D4"/>
    <w:rsid w:val="00827F2D"/>
    <w:rsid w:val="0083170B"/>
    <w:rsid w:val="00831737"/>
    <w:rsid w:val="0083199D"/>
    <w:rsid w:val="00831CEC"/>
    <w:rsid w:val="00831E7C"/>
    <w:rsid w:val="008327B7"/>
    <w:rsid w:val="00832A59"/>
    <w:rsid w:val="00832AAB"/>
    <w:rsid w:val="00833713"/>
    <w:rsid w:val="008344DF"/>
    <w:rsid w:val="00836123"/>
    <w:rsid w:val="00836503"/>
    <w:rsid w:val="00837040"/>
    <w:rsid w:val="008417AC"/>
    <w:rsid w:val="00841B81"/>
    <w:rsid w:val="008420BD"/>
    <w:rsid w:val="00843C22"/>
    <w:rsid w:val="00844FC9"/>
    <w:rsid w:val="008466FD"/>
    <w:rsid w:val="0085155C"/>
    <w:rsid w:val="008518FB"/>
    <w:rsid w:val="008528F6"/>
    <w:rsid w:val="00855098"/>
    <w:rsid w:val="008558E7"/>
    <w:rsid w:val="008569D3"/>
    <w:rsid w:val="008573AC"/>
    <w:rsid w:val="0086035A"/>
    <w:rsid w:val="00861BAD"/>
    <w:rsid w:val="008634B1"/>
    <w:rsid w:val="008636E9"/>
    <w:rsid w:val="00863D2E"/>
    <w:rsid w:val="00865CAF"/>
    <w:rsid w:val="008675A1"/>
    <w:rsid w:val="00874088"/>
    <w:rsid w:val="0087431D"/>
    <w:rsid w:val="0087691D"/>
    <w:rsid w:val="008772D6"/>
    <w:rsid w:val="0087741B"/>
    <w:rsid w:val="00877D91"/>
    <w:rsid w:val="008829E6"/>
    <w:rsid w:val="008834D1"/>
    <w:rsid w:val="00883CB8"/>
    <w:rsid w:val="00883E57"/>
    <w:rsid w:val="008861C2"/>
    <w:rsid w:val="00886225"/>
    <w:rsid w:val="008864DD"/>
    <w:rsid w:val="00890187"/>
    <w:rsid w:val="00890290"/>
    <w:rsid w:val="0089123F"/>
    <w:rsid w:val="008912AD"/>
    <w:rsid w:val="00891FEA"/>
    <w:rsid w:val="008925B8"/>
    <w:rsid w:val="00893AFA"/>
    <w:rsid w:val="00893DBB"/>
    <w:rsid w:val="00894833"/>
    <w:rsid w:val="00896307"/>
    <w:rsid w:val="00896BEB"/>
    <w:rsid w:val="00897AF0"/>
    <w:rsid w:val="00897BCF"/>
    <w:rsid w:val="008A0E45"/>
    <w:rsid w:val="008A167B"/>
    <w:rsid w:val="008A2CF0"/>
    <w:rsid w:val="008A3920"/>
    <w:rsid w:val="008A3A04"/>
    <w:rsid w:val="008A5154"/>
    <w:rsid w:val="008A5754"/>
    <w:rsid w:val="008A605A"/>
    <w:rsid w:val="008A6CE9"/>
    <w:rsid w:val="008A6F50"/>
    <w:rsid w:val="008A710E"/>
    <w:rsid w:val="008A7336"/>
    <w:rsid w:val="008B070B"/>
    <w:rsid w:val="008B21AA"/>
    <w:rsid w:val="008B445C"/>
    <w:rsid w:val="008B4610"/>
    <w:rsid w:val="008B5AD5"/>
    <w:rsid w:val="008B5EB3"/>
    <w:rsid w:val="008B647C"/>
    <w:rsid w:val="008B7911"/>
    <w:rsid w:val="008C06FA"/>
    <w:rsid w:val="008C2655"/>
    <w:rsid w:val="008C27BC"/>
    <w:rsid w:val="008C3164"/>
    <w:rsid w:val="008D1DCB"/>
    <w:rsid w:val="008D5542"/>
    <w:rsid w:val="008D5DF4"/>
    <w:rsid w:val="008D7778"/>
    <w:rsid w:val="008E0836"/>
    <w:rsid w:val="008E2B2B"/>
    <w:rsid w:val="008E3CCE"/>
    <w:rsid w:val="008E4FDD"/>
    <w:rsid w:val="008E7360"/>
    <w:rsid w:val="008F1BF8"/>
    <w:rsid w:val="008F1D8E"/>
    <w:rsid w:val="008F20FC"/>
    <w:rsid w:val="008F31A2"/>
    <w:rsid w:val="008F33E7"/>
    <w:rsid w:val="008F36A5"/>
    <w:rsid w:val="008F3AAE"/>
    <w:rsid w:val="008F4A98"/>
    <w:rsid w:val="008F6051"/>
    <w:rsid w:val="008F6980"/>
    <w:rsid w:val="008F6FE9"/>
    <w:rsid w:val="008F7778"/>
    <w:rsid w:val="008F7EC8"/>
    <w:rsid w:val="009006C9"/>
    <w:rsid w:val="00900771"/>
    <w:rsid w:val="00900BC1"/>
    <w:rsid w:val="009017F7"/>
    <w:rsid w:val="009032FD"/>
    <w:rsid w:val="00903A74"/>
    <w:rsid w:val="00903FC9"/>
    <w:rsid w:val="00905766"/>
    <w:rsid w:val="00905A4E"/>
    <w:rsid w:val="00906658"/>
    <w:rsid w:val="009068B4"/>
    <w:rsid w:val="00906C59"/>
    <w:rsid w:val="009074A7"/>
    <w:rsid w:val="00910E95"/>
    <w:rsid w:val="009110FA"/>
    <w:rsid w:val="00911CD8"/>
    <w:rsid w:val="009139E8"/>
    <w:rsid w:val="00914BD1"/>
    <w:rsid w:val="009158F9"/>
    <w:rsid w:val="00917787"/>
    <w:rsid w:val="009177ED"/>
    <w:rsid w:val="00917C03"/>
    <w:rsid w:val="00920431"/>
    <w:rsid w:val="009206FA"/>
    <w:rsid w:val="00920F75"/>
    <w:rsid w:val="00922CE0"/>
    <w:rsid w:val="00922E88"/>
    <w:rsid w:val="00924783"/>
    <w:rsid w:val="00924D42"/>
    <w:rsid w:val="00924DC5"/>
    <w:rsid w:val="00925CAC"/>
    <w:rsid w:val="00925DF5"/>
    <w:rsid w:val="00927469"/>
    <w:rsid w:val="00931269"/>
    <w:rsid w:val="00931F67"/>
    <w:rsid w:val="0093365F"/>
    <w:rsid w:val="009341AE"/>
    <w:rsid w:val="00935DE7"/>
    <w:rsid w:val="009361C8"/>
    <w:rsid w:val="0093717B"/>
    <w:rsid w:val="00937471"/>
    <w:rsid w:val="00940232"/>
    <w:rsid w:val="00940AA4"/>
    <w:rsid w:val="00941093"/>
    <w:rsid w:val="009428BB"/>
    <w:rsid w:val="0094351C"/>
    <w:rsid w:val="009441FE"/>
    <w:rsid w:val="009456AB"/>
    <w:rsid w:val="00945D28"/>
    <w:rsid w:val="00946821"/>
    <w:rsid w:val="00947D0F"/>
    <w:rsid w:val="00950905"/>
    <w:rsid w:val="0095169A"/>
    <w:rsid w:val="00951C05"/>
    <w:rsid w:val="00951E03"/>
    <w:rsid w:val="00952AC4"/>
    <w:rsid w:val="00954F31"/>
    <w:rsid w:val="00955189"/>
    <w:rsid w:val="00955208"/>
    <w:rsid w:val="00956717"/>
    <w:rsid w:val="00957A40"/>
    <w:rsid w:val="00957C24"/>
    <w:rsid w:val="00960F4A"/>
    <w:rsid w:val="009612CE"/>
    <w:rsid w:val="00962049"/>
    <w:rsid w:val="0096422A"/>
    <w:rsid w:val="00966B7A"/>
    <w:rsid w:val="00967D78"/>
    <w:rsid w:val="009703AE"/>
    <w:rsid w:val="00970442"/>
    <w:rsid w:val="009715E8"/>
    <w:rsid w:val="0097379D"/>
    <w:rsid w:val="00974D61"/>
    <w:rsid w:val="009756E8"/>
    <w:rsid w:val="00977B5D"/>
    <w:rsid w:val="00980597"/>
    <w:rsid w:val="00981063"/>
    <w:rsid w:val="009813D8"/>
    <w:rsid w:val="00981FDB"/>
    <w:rsid w:val="00983723"/>
    <w:rsid w:val="009858C1"/>
    <w:rsid w:val="009859B0"/>
    <w:rsid w:val="00985F89"/>
    <w:rsid w:val="0099004C"/>
    <w:rsid w:val="00992877"/>
    <w:rsid w:val="009939E4"/>
    <w:rsid w:val="00993AB0"/>
    <w:rsid w:val="00994447"/>
    <w:rsid w:val="00994F6E"/>
    <w:rsid w:val="00994FF5"/>
    <w:rsid w:val="00995E1C"/>
    <w:rsid w:val="00997C0E"/>
    <w:rsid w:val="009A078B"/>
    <w:rsid w:val="009A07F5"/>
    <w:rsid w:val="009A1622"/>
    <w:rsid w:val="009A2EEA"/>
    <w:rsid w:val="009A3070"/>
    <w:rsid w:val="009A32EE"/>
    <w:rsid w:val="009A3799"/>
    <w:rsid w:val="009A55EE"/>
    <w:rsid w:val="009A5E39"/>
    <w:rsid w:val="009A6409"/>
    <w:rsid w:val="009A673C"/>
    <w:rsid w:val="009B2B62"/>
    <w:rsid w:val="009B51FE"/>
    <w:rsid w:val="009B55FF"/>
    <w:rsid w:val="009B5C70"/>
    <w:rsid w:val="009B700A"/>
    <w:rsid w:val="009C2399"/>
    <w:rsid w:val="009C2BFF"/>
    <w:rsid w:val="009C3EA7"/>
    <w:rsid w:val="009C4E36"/>
    <w:rsid w:val="009C5FC2"/>
    <w:rsid w:val="009C6272"/>
    <w:rsid w:val="009D3114"/>
    <w:rsid w:val="009D31E7"/>
    <w:rsid w:val="009D4B6E"/>
    <w:rsid w:val="009D5E14"/>
    <w:rsid w:val="009E045C"/>
    <w:rsid w:val="009E1308"/>
    <w:rsid w:val="009E3405"/>
    <w:rsid w:val="009E36CF"/>
    <w:rsid w:val="009E4417"/>
    <w:rsid w:val="009E5726"/>
    <w:rsid w:val="009E7146"/>
    <w:rsid w:val="009F0CF1"/>
    <w:rsid w:val="009F17E0"/>
    <w:rsid w:val="009F1CDF"/>
    <w:rsid w:val="009F1F53"/>
    <w:rsid w:val="009F35F7"/>
    <w:rsid w:val="009F3E72"/>
    <w:rsid w:val="009F3F37"/>
    <w:rsid w:val="009F58DC"/>
    <w:rsid w:val="009F626E"/>
    <w:rsid w:val="009F6A1C"/>
    <w:rsid w:val="009F7787"/>
    <w:rsid w:val="009F78C6"/>
    <w:rsid w:val="009F7ED5"/>
    <w:rsid w:val="00A008A6"/>
    <w:rsid w:val="00A01363"/>
    <w:rsid w:val="00A01BB2"/>
    <w:rsid w:val="00A01E8A"/>
    <w:rsid w:val="00A03DF3"/>
    <w:rsid w:val="00A04626"/>
    <w:rsid w:val="00A046B7"/>
    <w:rsid w:val="00A0607F"/>
    <w:rsid w:val="00A0644A"/>
    <w:rsid w:val="00A064AE"/>
    <w:rsid w:val="00A07231"/>
    <w:rsid w:val="00A115C3"/>
    <w:rsid w:val="00A133AE"/>
    <w:rsid w:val="00A13BAB"/>
    <w:rsid w:val="00A15B48"/>
    <w:rsid w:val="00A15CA7"/>
    <w:rsid w:val="00A16556"/>
    <w:rsid w:val="00A165BA"/>
    <w:rsid w:val="00A16D8F"/>
    <w:rsid w:val="00A16DB8"/>
    <w:rsid w:val="00A20EE1"/>
    <w:rsid w:val="00A213CE"/>
    <w:rsid w:val="00A214D7"/>
    <w:rsid w:val="00A2200D"/>
    <w:rsid w:val="00A22F96"/>
    <w:rsid w:val="00A24A00"/>
    <w:rsid w:val="00A2519E"/>
    <w:rsid w:val="00A25327"/>
    <w:rsid w:val="00A25CA5"/>
    <w:rsid w:val="00A27146"/>
    <w:rsid w:val="00A30C86"/>
    <w:rsid w:val="00A30D74"/>
    <w:rsid w:val="00A31269"/>
    <w:rsid w:val="00A33107"/>
    <w:rsid w:val="00A34329"/>
    <w:rsid w:val="00A35625"/>
    <w:rsid w:val="00A364EF"/>
    <w:rsid w:val="00A37145"/>
    <w:rsid w:val="00A3716A"/>
    <w:rsid w:val="00A37DA5"/>
    <w:rsid w:val="00A40DB2"/>
    <w:rsid w:val="00A42088"/>
    <w:rsid w:val="00A42E36"/>
    <w:rsid w:val="00A433DF"/>
    <w:rsid w:val="00A43835"/>
    <w:rsid w:val="00A44672"/>
    <w:rsid w:val="00A449CE"/>
    <w:rsid w:val="00A460E2"/>
    <w:rsid w:val="00A4665A"/>
    <w:rsid w:val="00A469BB"/>
    <w:rsid w:val="00A47B8C"/>
    <w:rsid w:val="00A47C69"/>
    <w:rsid w:val="00A51A48"/>
    <w:rsid w:val="00A5392E"/>
    <w:rsid w:val="00A53A84"/>
    <w:rsid w:val="00A53CCE"/>
    <w:rsid w:val="00A55241"/>
    <w:rsid w:val="00A5682C"/>
    <w:rsid w:val="00A61AB2"/>
    <w:rsid w:val="00A62745"/>
    <w:rsid w:val="00A628E8"/>
    <w:rsid w:val="00A65097"/>
    <w:rsid w:val="00A66DB3"/>
    <w:rsid w:val="00A671D1"/>
    <w:rsid w:val="00A70EA4"/>
    <w:rsid w:val="00A70F07"/>
    <w:rsid w:val="00A72ADC"/>
    <w:rsid w:val="00A72CC2"/>
    <w:rsid w:val="00A7577D"/>
    <w:rsid w:val="00A77805"/>
    <w:rsid w:val="00A8001C"/>
    <w:rsid w:val="00A80F01"/>
    <w:rsid w:val="00A81CF4"/>
    <w:rsid w:val="00A8249A"/>
    <w:rsid w:val="00A825DF"/>
    <w:rsid w:val="00A85037"/>
    <w:rsid w:val="00A86281"/>
    <w:rsid w:val="00A924AE"/>
    <w:rsid w:val="00A92530"/>
    <w:rsid w:val="00A93305"/>
    <w:rsid w:val="00A9484D"/>
    <w:rsid w:val="00A94C63"/>
    <w:rsid w:val="00A9557B"/>
    <w:rsid w:val="00A961AE"/>
    <w:rsid w:val="00A9703E"/>
    <w:rsid w:val="00A97460"/>
    <w:rsid w:val="00A97BBD"/>
    <w:rsid w:val="00AA1193"/>
    <w:rsid w:val="00AA13F2"/>
    <w:rsid w:val="00AA160C"/>
    <w:rsid w:val="00AA28E5"/>
    <w:rsid w:val="00AA2ADE"/>
    <w:rsid w:val="00AA4DF3"/>
    <w:rsid w:val="00AA5069"/>
    <w:rsid w:val="00AA5267"/>
    <w:rsid w:val="00AA5DA6"/>
    <w:rsid w:val="00AA5EED"/>
    <w:rsid w:val="00AA7347"/>
    <w:rsid w:val="00AB11FF"/>
    <w:rsid w:val="00AB12A7"/>
    <w:rsid w:val="00AB20AC"/>
    <w:rsid w:val="00AB7CB5"/>
    <w:rsid w:val="00AC0AB7"/>
    <w:rsid w:val="00AC1DCE"/>
    <w:rsid w:val="00AC337A"/>
    <w:rsid w:val="00AC3B8E"/>
    <w:rsid w:val="00AC3C93"/>
    <w:rsid w:val="00AC4509"/>
    <w:rsid w:val="00AC4DB4"/>
    <w:rsid w:val="00AC501C"/>
    <w:rsid w:val="00AC5211"/>
    <w:rsid w:val="00AC53DC"/>
    <w:rsid w:val="00AC5824"/>
    <w:rsid w:val="00AC78B0"/>
    <w:rsid w:val="00AD086D"/>
    <w:rsid w:val="00AD1891"/>
    <w:rsid w:val="00AD2D9A"/>
    <w:rsid w:val="00AD2F18"/>
    <w:rsid w:val="00AD41B6"/>
    <w:rsid w:val="00AD5AB3"/>
    <w:rsid w:val="00AD5C24"/>
    <w:rsid w:val="00AD7711"/>
    <w:rsid w:val="00AD7A72"/>
    <w:rsid w:val="00AE0AE7"/>
    <w:rsid w:val="00AE2A28"/>
    <w:rsid w:val="00AE5430"/>
    <w:rsid w:val="00AE7BFF"/>
    <w:rsid w:val="00AF01AA"/>
    <w:rsid w:val="00AF2083"/>
    <w:rsid w:val="00AF24F8"/>
    <w:rsid w:val="00AF30F5"/>
    <w:rsid w:val="00AF3D29"/>
    <w:rsid w:val="00AF438B"/>
    <w:rsid w:val="00AF4FF0"/>
    <w:rsid w:val="00AF5EB6"/>
    <w:rsid w:val="00B01D50"/>
    <w:rsid w:val="00B04704"/>
    <w:rsid w:val="00B04C14"/>
    <w:rsid w:val="00B05635"/>
    <w:rsid w:val="00B06144"/>
    <w:rsid w:val="00B063B5"/>
    <w:rsid w:val="00B06A61"/>
    <w:rsid w:val="00B07568"/>
    <w:rsid w:val="00B076F4"/>
    <w:rsid w:val="00B07D78"/>
    <w:rsid w:val="00B117BF"/>
    <w:rsid w:val="00B11C00"/>
    <w:rsid w:val="00B23182"/>
    <w:rsid w:val="00B2333D"/>
    <w:rsid w:val="00B23648"/>
    <w:rsid w:val="00B2457B"/>
    <w:rsid w:val="00B24697"/>
    <w:rsid w:val="00B24BC5"/>
    <w:rsid w:val="00B24C82"/>
    <w:rsid w:val="00B26076"/>
    <w:rsid w:val="00B260E5"/>
    <w:rsid w:val="00B269F0"/>
    <w:rsid w:val="00B27999"/>
    <w:rsid w:val="00B302ED"/>
    <w:rsid w:val="00B30F22"/>
    <w:rsid w:val="00B31317"/>
    <w:rsid w:val="00B31695"/>
    <w:rsid w:val="00B35167"/>
    <w:rsid w:val="00B3531D"/>
    <w:rsid w:val="00B3565D"/>
    <w:rsid w:val="00B35FF9"/>
    <w:rsid w:val="00B366F9"/>
    <w:rsid w:val="00B409FC"/>
    <w:rsid w:val="00B411BC"/>
    <w:rsid w:val="00B41E65"/>
    <w:rsid w:val="00B41F98"/>
    <w:rsid w:val="00B42EDB"/>
    <w:rsid w:val="00B435AB"/>
    <w:rsid w:val="00B43E19"/>
    <w:rsid w:val="00B44046"/>
    <w:rsid w:val="00B4412E"/>
    <w:rsid w:val="00B44F03"/>
    <w:rsid w:val="00B467C9"/>
    <w:rsid w:val="00B47072"/>
    <w:rsid w:val="00B4718F"/>
    <w:rsid w:val="00B47428"/>
    <w:rsid w:val="00B4743B"/>
    <w:rsid w:val="00B50A1E"/>
    <w:rsid w:val="00B51603"/>
    <w:rsid w:val="00B53888"/>
    <w:rsid w:val="00B53D5A"/>
    <w:rsid w:val="00B54A77"/>
    <w:rsid w:val="00B54F8E"/>
    <w:rsid w:val="00B55380"/>
    <w:rsid w:val="00B56AC2"/>
    <w:rsid w:val="00B626D8"/>
    <w:rsid w:val="00B62E14"/>
    <w:rsid w:val="00B65043"/>
    <w:rsid w:val="00B6527A"/>
    <w:rsid w:val="00B65E6E"/>
    <w:rsid w:val="00B70A61"/>
    <w:rsid w:val="00B71077"/>
    <w:rsid w:val="00B722A9"/>
    <w:rsid w:val="00B731B7"/>
    <w:rsid w:val="00B74962"/>
    <w:rsid w:val="00B76433"/>
    <w:rsid w:val="00B76936"/>
    <w:rsid w:val="00B83AF2"/>
    <w:rsid w:val="00B83EA3"/>
    <w:rsid w:val="00B86109"/>
    <w:rsid w:val="00B8699A"/>
    <w:rsid w:val="00B932BA"/>
    <w:rsid w:val="00B95F66"/>
    <w:rsid w:val="00B96DA3"/>
    <w:rsid w:val="00B96FF0"/>
    <w:rsid w:val="00B970E3"/>
    <w:rsid w:val="00BA1E31"/>
    <w:rsid w:val="00BA1EEE"/>
    <w:rsid w:val="00BA20C5"/>
    <w:rsid w:val="00BA25C6"/>
    <w:rsid w:val="00BA270A"/>
    <w:rsid w:val="00BA27C8"/>
    <w:rsid w:val="00BA7296"/>
    <w:rsid w:val="00BA7837"/>
    <w:rsid w:val="00BB1810"/>
    <w:rsid w:val="00BB197F"/>
    <w:rsid w:val="00BB33B8"/>
    <w:rsid w:val="00BB47BF"/>
    <w:rsid w:val="00BB4BB3"/>
    <w:rsid w:val="00BB5E55"/>
    <w:rsid w:val="00BB5E64"/>
    <w:rsid w:val="00BB6C0F"/>
    <w:rsid w:val="00BB7E5C"/>
    <w:rsid w:val="00BC072C"/>
    <w:rsid w:val="00BC0FCC"/>
    <w:rsid w:val="00BC3D42"/>
    <w:rsid w:val="00BC49D1"/>
    <w:rsid w:val="00BC5775"/>
    <w:rsid w:val="00BD0236"/>
    <w:rsid w:val="00BD047D"/>
    <w:rsid w:val="00BD10F9"/>
    <w:rsid w:val="00BD15AC"/>
    <w:rsid w:val="00BD1A63"/>
    <w:rsid w:val="00BD1D53"/>
    <w:rsid w:val="00BD1FA8"/>
    <w:rsid w:val="00BD273C"/>
    <w:rsid w:val="00BD40A2"/>
    <w:rsid w:val="00BD4446"/>
    <w:rsid w:val="00BD59E6"/>
    <w:rsid w:val="00BD6617"/>
    <w:rsid w:val="00BD780D"/>
    <w:rsid w:val="00BE0AAA"/>
    <w:rsid w:val="00BE10AF"/>
    <w:rsid w:val="00BE1C10"/>
    <w:rsid w:val="00BE38DC"/>
    <w:rsid w:val="00BE482A"/>
    <w:rsid w:val="00BE5A95"/>
    <w:rsid w:val="00BE643C"/>
    <w:rsid w:val="00BE6649"/>
    <w:rsid w:val="00BE68E2"/>
    <w:rsid w:val="00BE6D56"/>
    <w:rsid w:val="00BF113E"/>
    <w:rsid w:val="00BF26D2"/>
    <w:rsid w:val="00BF2814"/>
    <w:rsid w:val="00BF2D09"/>
    <w:rsid w:val="00BF489E"/>
    <w:rsid w:val="00BF6E1A"/>
    <w:rsid w:val="00BF6EC4"/>
    <w:rsid w:val="00BF7702"/>
    <w:rsid w:val="00C00B5C"/>
    <w:rsid w:val="00C00EAF"/>
    <w:rsid w:val="00C024BE"/>
    <w:rsid w:val="00C02CD8"/>
    <w:rsid w:val="00C04C62"/>
    <w:rsid w:val="00C05A45"/>
    <w:rsid w:val="00C071DF"/>
    <w:rsid w:val="00C107EF"/>
    <w:rsid w:val="00C11133"/>
    <w:rsid w:val="00C11E38"/>
    <w:rsid w:val="00C12850"/>
    <w:rsid w:val="00C12862"/>
    <w:rsid w:val="00C132A6"/>
    <w:rsid w:val="00C13790"/>
    <w:rsid w:val="00C14037"/>
    <w:rsid w:val="00C17A0B"/>
    <w:rsid w:val="00C20111"/>
    <w:rsid w:val="00C20E17"/>
    <w:rsid w:val="00C227AA"/>
    <w:rsid w:val="00C22852"/>
    <w:rsid w:val="00C23F4A"/>
    <w:rsid w:val="00C260DC"/>
    <w:rsid w:val="00C272A1"/>
    <w:rsid w:val="00C30B95"/>
    <w:rsid w:val="00C3200D"/>
    <w:rsid w:val="00C3255C"/>
    <w:rsid w:val="00C328FF"/>
    <w:rsid w:val="00C33696"/>
    <w:rsid w:val="00C35C6A"/>
    <w:rsid w:val="00C36696"/>
    <w:rsid w:val="00C4091A"/>
    <w:rsid w:val="00C40A7F"/>
    <w:rsid w:val="00C40FA4"/>
    <w:rsid w:val="00C40FA6"/>
    <w:rsid w:val="00C4159C"/>
    <w:rsid w:val="00C434DE"/>
    <w:rsid w:val="00C442E5"/>
    <w:rsid w:val="00C45175"/>
    <w:rsid w:val="00C5018D"/>
    <w:rsid w:val="00C508AA"/>
    <w:rsid w:val="00C50DF1"/>
    <w:rsid w:val="00C51BA1"/>
    <w:rsid w:val="00C5404B"/>
    <w:rsid w:val="00C547A3"/>
    <w:rsid w:val="00C55CFF"/>
    <w:rsid w:val="00C56B69"/>
    <w:rsid w:val="00C6034F"/>
    <w:rsid w:val="00C6036C"/>
    <w:rsid w:val="00C60EAA"/>
    <w:rsid w:val="00C614B1"/>
    <w:rsid w:val="00C61900"/>
    <w:rsid w:val="00C62820"/>
    <w:rsid w:val="00C629EA"/>
    <w:rsid w:val="00C635F3"/>
    <w:rsid w:val="00C65AF3"/>
    <w:rsid w:val="00C666FD"/>
    <w:rsid w:val="00C70A8F"/>
    <w:rsid w:val="00C71700"/>
    <w:rsid w:val="00C722C9"/>
    <w:rsid w:val="00C72CF9"/>
    <w:rsid w:val="00C7428D"/>
    <w:rsid w:val="00C74290"/>
    <w:rsid w:val="00C74526"/>
    <w:rsid w:val="00C747FA"/>
    <w:rsid w:val="00C74954"/>
    <w:rsid w:val="00C74BB0"/>
    <w:rsid w:val="00C754F3"/>
    <w:rsid w:val="00C7761E"/>
    <w:rsid w:val="00C80733"/>
    <w:rsid w:val="00C80ACD"/>
    <w:rsid w:val="00C8213C"/>
    <w:rsid w:val="00C835F5"/>
    <w:rsid w:val="00C852CF"/>
    <w:rsid w:val="00C858E6"/>
    <w:rsid w:val="00C90905"/>
    <w:rsid w:val="00C90906"/>
    <w:rsid w:val="00C90E27"/>
    <w:rsid w:val="00C92548"/>
    <w:rsid w:val="00C94462"/>
    <w:rsid w:val="00C96514"/>
    <w:rsid w:val="00C975EA"/>
    <w:rsid w:val="00C97F7C"/>
    <w:rsid w:val="00CA047D"/>
    <w:rsid w:val="00CA0CEA"/>
    <w:rsid w:val="00CA0FE6"/>
    <w:rsid w:val="00CA11C8"/>
    <w:rsid w:val="00CA1851"/>
    <w:rsid w:val="00CA3CF0"/>
    <w:rsid w:val="00CA5C8A"/>
    <w:rsid w:val="00CA5CC7"/>
    <w:rsid w:val="00CA73FB"/>
    <w:rsid w:val="00CA75BB"/>
    <w:rsid w:val="00CB28C9"/>
    <w:rsid w:val="00CB2A37"/>
    <w:rsid w:val="00CB399E"/>
    <w:rsid w:val="00CB3AC4"/>
    <w:rsid w:val="00CB3EBD"/>
    <w:rsid w:val="00CB4288"/>
    <w:rsid w:val="00CB51AA"/>
    <w:rsid w:val="00CB73F0"/>
    <w:rsid w:val="00CC14DC"/>
    <w:rsid w:val="00CC27E7"/>
    <w:rsid w:val="00CC2B34"/>
    <w:rsid w:val="00CC2CF5"/>
    <w:rsid w:val="00CC3883"/>
    <w:rsid w:val="00CC745D"/>
    <w:rsid w:val="00CC7A7F"/>
    <w:rsid w:val="00CC7EB2"/>
    <w:rsid w:val="00CC7F68"/>
    <w:rsid w:val="00CD0C79"/>
    <w:rsid w:val="00CD0F96"/>
    <w:rsid w:val="00CD3096"/>
    <w:rsid w:val="00CD342F"/>
    <w:rsid w:val="00CD3500"/>
    <w:rsid w:val="00CD3943"/>
    <w:rsid w:val="00CD5C16"/>
    <w:rsid w:val="00CD6819"/>
    <w:rsid w:val="00CD68CC"/>
    <w:rsid w:val="00CD7B60"/>
    <w:rsid w:val="00CD7EE1"/>
    <w:rsid w:val="00CE096E"/>
    <w:rsid w:val="00CE09C3"/>
    <w:rsid w:val="00CE3044"/>
    <w:rsid w:val="00CE36B5"/>
    <w:rsid w:val="00CE3DBC"/>
    <w:rsid w:val="00CE4648"/>
    <w:rsid w:val="00CE7801"/>
    <w:rsid w:val="00CE7BCA"/>
    <w:rsid w:val="00CF0027"/>
    <w:rsid w:val="00CF0F01"/>
    <w:rsid w:val="00CF2BF6"/>
    <w:rsid w:val="00CF40B1"/>
    <w:rsid w:val="00CF4243"/>
    <w:rsid w:val="00CF71A6"/>
    <w:rsid w:val="00CF7432"/>
    <w:rsid w:val="00CF7917"/>
    <w:rsid w:val="00CF7BAB"/>
    <w:rsid w:val="00D000C5"/>
    <w:rsid w:val="00D00B1A"/>
    <w:rsid w:val="00D01156"/>
    <w:rsid w:val="00D03E16"/>
    <w:rsid w:val="00D04DFE"/>
    <w:rsid w:val="00D051CB"/>
    <w:rsid w:val="00D0541F"/>
    <w:rsid w:val="00D055FC"/>
    <w:rsid w:val="00D06C94"/>
    <w:rsid w:val="00D100D1"/>
    <w:rsid w:val="00D116FE"/>
    <w:rsid w:val="00D12A26"/>
    <w:rsid w:val="00D13F1A"/>
    <w:rsid w:val="00D14C89"/>
    <w:rsid w:val="00D160DC"/>
    <w:rsid w:val="00D1652D"/>
    <w:rsid w:val="00D20783"/>
    <w:rsid w:val="00D21461"/>
    <w:rsid w:val="00D21D39"/>
    <w:rsid w:val="00D2229A"/>
    <w:rsid w:val="00D22617"/>
    <w:rsid w:val="00D22A27"/>
    <w:rsid w:val="00D2323C"/>
    <w:rsid w:val="00D240B2"/>
    <w:rsid w:val="00D25F5E"/>
    <w:rsid w:val="00D268CF"/>
    <w:rsid w:val="00D305EA"/>
    <w:rsid w:val="00D31890"/>
    <w:rsid w:val="00D34F90"/>
    <w:rsid w:val="00D3713B"/>
    <w:rsid w:val="00D41663"/>
    <w:rsid w:val="00D448A9"/>
    <w:rsid w:val="00D450F5"/>
    <w:rsid w:val="00D45D31"/>
    <w:rsid w:val="00D47166"/>
    <w:rsid w:val="00D475C1"/>
    <w:rsid w:val="00D507B1"/>
    <w:rsid w:val="00D51CCB"/>
    <w:rsid w:val="00D532F2"/>
    <w:rsid w:val="00D5403D"/>
    <w:rsid w:val="00D5553E"/>
    <w:rsid w:val="00D55793"/>
    <w:rsid w:val="00D56A49"/>
    <w:rsid w:val="00D60515"/>
    <w:rsid w:val="00D61352"/>
    <w:rsid w:val="00D62163"/>
    <w:rsid w:val="00D62594"/>
    <w:rsid w:val="00D626C8"/>
    <w:rsid w:val="00D63935"/>
    <w:rsid w:val="00D65AA3"/>
    <w:rsid w:val="00D65B68"/>
    <w:rsid w:val="00D66366"/>
    <w:rsid w:val="00D670EC"/>
    <w:rsid w:val="00D70910"/>
    <w:rsid w:val="00D72507"/>
    <w:rsid w:val="00D73989"/>
    <w:rsid w:val="00D739BD"/>
    <w:rsid w:val="00D73A0E"/>
    <w:rsid w:val="00D73DD4"/>
    <w:rsid w:val="00D74C25"/>
    <w:rsid w:val="00D74DDB"/>
    <w:rsid w:val="00D74DDC"/>
    <w:rsid w:val="00D75143"/>
    <w:rsid w:val="00D75D61"/>
    <w:rsid w:val="00D765C9"/>
    <w:rsid w:val="00D76E4A"/>
    <w:rsid w:val="00D77607"/>
    <w:rsid w:val="00D81620"/>
    <w:rsid w:val="00D8259E"/>
    <w:rsid w:val="00D849CC"/>
    <w:rsid w:val="00D849EB"/>
    <w:rsid w:val="00D85670"/>
    <w:rsid w:val="00D87181"/>
    <w:rsid w:val="00D9047A"/>
    <w:rsid w:val="00D92590"/>
    <w:rsid w:val="00D9381F"/>
    <w:rsid w:val="00D93D59"/>
    <w:rsid w:val="00D943C6"/>
    <w:rsid w:val="00D94727"/>
    <w:rsid w:val="00D94A67"/>
    <w:rsid w:val="00D9530F"/>
    <w:rsid w:val="00D9572D"/>
    <w:rsid w:val="00D96296"/>
    <w:rsid w:val="00DA01A2"/>
    <w:rsid w:val="00DA0959"/>
    <w:rsid w:val="00DA184E"/>
    <w:rsid w:val="00DA2DD4"/>
    <w:rsid w:val="00DA379B"/>
    <w:rsid w:val="00DA3D61"/>
    <w:rsid w:val="00DA4BE1"/>
    <w:rsid w:val="00DA6A95"/>
    <w:rsid w:val="00DA6CF5"/>
    <w:rsid w:val="00DA701B"/>
    <w:rsid w:val="00DB0D25"/>
    <w:rsid w:val="00DB0FD3"/>
    <w:rsid w:val="00DB3B30"/>
    <w:rsid w:val="00DB4CA5"/>
    <w:rsid w:val="00DB6683"/>
    <w:rsid w:val="00DB7A0B"/>
    <w:rsid w:val="00DC07CE"/>
    <w:rsid w:val="00DC1A5A"/>
    <w:rsid w:val="00DC34BB"/>
    <w:rsid w:val="00DC5075"/>
    <w:rsid w:val="00DC593B"/>
    <w:rsid w:val="00DC6C11"/>
    <w:rsid w:val="00DC6E7C"/>
    <w:rsid w:val="00DC730B"/>
    <w:rsid w:val="00DC761F"/>
    <w:rsid w:val="00DC7CD2"/>
    <w:rsid w:val="00DD0616"/>
    <w:rsid w:val="00DD08C2"/>
    <w:rsid w:val="00DD1FD8"/>
    <w:rsid w:val="00DD2274"/>
    <w:rsid w:val="00DD243B"/>
    <w:rsid w:val="00DD2601"/>
    <w:rsid w:val="00DD2C38"/>
    <w:rsid w:val="00DD2EDF"/>
    <w:rsid w:val="00DD3E32"/>
    <w:rsid w:val="00DD5189"/>
    <w:rsid w:val="00DD5C48"/>
    <w:rsid w:val="00DD5D3E"/>
    <w:rsid w:val="00DD74F2"/>
    <w:rsid w:val="00DD7E69"/>
    <w:rsid w:val="00DE043A"/>
    <w:rsid w:val="00DE0516"/>
    <w:rsid w:val="00DE0C8A"/>
    <w:rsid w:val="00DE10AF"/>
    <w:rsid w:val="00DE291C"/>
    <w:rsid w:val="00DE4BF3"/>
    <w:rsid w:val="00DE4DB9"/>
    <w:rsid w:val="00DE603F"/>
    <w:rsid w:val="00DE67A0"/>
    <w:rsid w:val="00DF059F"/>
    <w:rsid w:val="00DF1074"/>
    <w:rsid w:val="00DF152B"/>
    <w:rsid w:val="00DF1813"/>
    <w:rsid w:val="00DF1ECD"/>
    <w:rsid w:val="00DF2E89"/>
    <w:rsid w:val="00DF3062"/>
    <w:rsid w:val="00DF3772"/>
    <w:rsid w:val="00DF4E88"/>
    <w:rsid w:val="00DF6421"/>
    <w:rsid w:val="00DF73F6"/>
    <w:rsid w:val="00DF7A8D"/>
    <w:rsid w:val="00E00AE4"/>
    <w:rsid w:val="00E00CD4"/>
    <w:rsid w:val="00E020B6"/>
    <w:rsid w:val="00E029CF"/>
    <w:rsid w:val="00E0487C"/>
    <w:rsid w:val="00E04F5C"/>
    <w:rsid w:val="00E051D1"/>
    <w:rsid w:val="00E0559A"/>
    <w:rsid w:val="00E05B0E"/>
    <w:rsid w:val="00E118C8"/>
    <w:rsid w:val="00E12CBB"/>
    <w:rsid w:val="00E149A9"/>
    <w:rsid w:val="00E14A03"/>
    <w:rsid w:val="00E15E1F"/>
    <w:rsid w:val="00E20133"/>
    <w:rsid w:val="00E20FE3"/>
    <w:rsid w:val="00E2159E"/>
    <w:rsid w:val="00E21B7F"/>
    <w:rsid w:val="00E21DA4"/>
    <w:rsid w:val="00E23F92"/>
    <w:rsid w:val="00E263F8"/>
    <w:rsid w:val="00E2640D"/>
    <w:rsid w:val="00E26FDC"/>
    <w:rsid w:val="00E27818"/>
    <w:rsid w:val="00E31A8E"/>
    <w:rsid w:val="00E31CF6"/>
    <w:rsid w:val="00E33229"/>
    <w:rsid w:val="00E33283"/>
    <w:rsid w:val="00E35BAA"/>
    <w:rsid w:val="00E36EC1"/>
    <w:rsid w:val="00E37A4A"/>
    <w:rsid w:val="00E37AA8"/>
    <w:rsid w:val="00E402CC"/>
    <w:rsid w:val="00E4034B"/>
    <w:rsid w:val="00E40443"/>
    <w:rsid w:val="00E416B2"/>
    <w:rsid w:val="00E4325F"/>
    <w:rsid w:val="00E43DB9"/>
    <w:rsid w:val="00E44C5C"/>
    <w:rsid w:val="00E450F0"/>
    <w:rsid w:val="00E4525E"/>
    <w:rsid w:val="00E454E3"/>
    <w:rsid w:val="00E45EA1"/>
    <w:rsid w:val="00E464BE"/>
    <w:rsid w:val="00E4656D"/>
    <w:rsid w:val="00E46EFE"/>
    <w:rsid w:val="00E50110"/>
    <w:rsid w:val="00E53131"/>
    <w:rsid w:val="00E53A06"/>
    <w:rsid w:val="00E543EB"/>
    <w:rsid w:val="00E549BB"/>
    <w:rsid w:val="00E55185"/>
    <w:rsid w:val="00E55892"/>
    <w:rsid w:val="00E56AEE"/>
    <w:rsid w:val="00E5703C"/>
    <w:rsid w:val="00E6103F"/>
    <w:rsid w:val="00E6112E"/>
    <w:rsid w:val="00E63959"/>
    <w:rsid w:val="00E6494C"/>
    <w:rsid w:val="00E64ADF"/>
    <w:rsid w:val="00E66B96"/>
    <w:rsid w:val="00E67B7C"/>
    <w:rsid w:val="00E70D9A"/>
    <w:rsid w:val="00E72A71"/>
    <w:rsid w:val="00E72CA7"/>
    <w:rsid w:val="00E74251"/>
    <w:rsid w:val="00E74813"/>
    <w:rsid w:val="00E74C0F"/>
    <w:rsid w:val="00E75CD5"/>
    <w:rsid w:val="00E76243"/>
    <w:rsid w:val="00E77428"/>
    <w:rsid w:val="00E776F7"/>
    <w:rsid w:val="00E77A4B"/>
    <w:rsid w:val="00E77C83"/>
    <w:rsid w:val="00E804C9"/>
    <w:rsid w:val="00E81877"/>
    <w:rsid w:val="00E81C93"/>
    <w:rsid w:val="00E82CF2"/>
    <w:rsid w:val="00E84F41"/>
    <w:rsid w:val="00E90EDD"/>
    <w:rsid w:val="00E91062"/>
    <w:rsid w:val="00E91D00"/>
    <w:rsid w:val="00E929A4"/>
    <w:rsid w:val="00E92B76"/>
    <w:rsid w:val="00E93054"/>
    <w:rsid w:val="00E938AC"/>
    <w:rsid w:val="00E948B2"/>
    <w:rsid w:val="00E94EF5"/>
    <w:rsid w:val="00E95415"/>
    <w:rsid w:val="00E96536"/>
    <w:rsid w:val="00E967D1"/>
    <w:rsid w:val="00E9715A"/>
    <w:rsid w:val="00E97400"/>
    <w:rsid w:val="00E9756B"/>
    <w:rsid w:val="00EA0E56"/>
    <w:rsid w:val="00EA0FFC"/>
    <w:rsid w:val="00EA2336"/>
    <w:rsid w:val="00EA3078"/>
    <w:rsid w:val="00EA4EB5"/>
    <w:rsid w:val="00EA62A4"/>
    <w:rsid w:val="00EA6C6D"/>
    <w:rsid w:val="00EA76CC"/>
    <w:rsid w:val="00EA7800"/>
    <w:rsid w:val="00EB02C5"/>
    <w:rsid w:val="00EB209B"/>
    <w:rsid w:val="00EB4925"/>
    <w:rsid w:val="00EB4E5A"/>
    <w:rsid w:val="00EB560B"/>
    <w:rsid w:val="00EB6E60"/>
    <w:rsid w:val="00EC1617"/>
    <w:rsid w:val="00EC1D2F"/>
    <w:rsid w:val="00EC4004"/>
    <w:rsid w:val="00EC4389"/>
    <w:rsid w:val="00EC583B"/>
    <w:rsid w:val="00EC6BB7"/>
    <w:rsid w:val="00ED1650"/>
    <w:rsid w:val="00ED1B3E"/>
    <w:rsid w:val="00ED1DB3"/>
    <w:rsid w:val="00ED215C"/>
    <w:rsid w:val="00ED2B50"/>
    <w:rsid w:val="00ED2C6B"/>
    <w:rsid w:val="00ED328E"/>
    <w:rsid w:val="00ED3C21"/>
    <w:rsid w:val="00ED4232"/>
    <w:rsid w:val="00ED5793"/>
    <w:rsid w:val="00ED6760"/>
    <w:rsid w:val="00ED677B"/>
    <w:rsid w:val="00EE00A9"/>
    <w:rsid w:val="00EE28BC"/>
    <w:rsid w:val="00EE2C0E"/>
    <w:rsid w:val="00EE74C4"/>
    <w:rsid w:val="00EE759E"/>
    <w:rsid w:val="00EE7F02"/>
    <w:rsid w:val="00EF0A21"/>
    <w:rsid w:val="00EF12CB"/>
    <w:rsid w:val="00EF2B27"/>
    <w:rsid w:val="00EF574A"/>
    <w:rsid w:val="00EF7017"/>
    <w:rsid w:val="00EF7BF7"/>
    <w:rsid w:val="00F005ED"/>
    <w:rsid w:val="00F02D8A"/>
    <w:rsid w:val="00F034DA"/>
    <w:rsid w:val="00F04A1F"/>
    <w:rsid w:val="00F054F6"/>
    <w:rsid w:val="00F063AF"/>
    <w:rsid w:val="00F100CD"/>
    <w:rsid w:val="00F10BD8"/>
    <w:rsid w:val="00F1120B"/>
    <w:rsid w:val="00F11873"/>
    <w:rsid w:val="00F1226A"/>
    <w:rsid w:val="00F128B2"/>
    <w:rsid w:val="00F13F3E"/>
    <w:rsid w:val="00F169F9"/>
    <w:rsid w:val="00F16E27"/>
    <w:rsid w:val="00F177A5"/>
    <w:rsid w:val="00F20496"/>
    <w:rsid w:val="00F20D96"/>
    <w:rsid w:val="00F218C8"/>
    <w:rsid w:val="00F236C6"/>
    <w:rsid w:val="00F24010"/>
    <w:rsid w:val="00F24484"/>
    <w:rsid w:val="00F24EAA"/>
    <w:rsid w:val="00F2567F"/>
    <w:rsid w:val="00F27A0D"/>
    <w:rsid w:val="00F301D1"/>
    <w:rsid w:val="00F30AD8"/>
    <w:rsid w:val="00F333F6"/>
    <w:rsid w:val="00F3392D"/>
    <w:rsid w:val="00F33BAF"/>
    <w:rsid w:val="00F33FEA"/>
    <w:rsid w:val="00F35A07"/>
    <w:rsid w:val="00F35EFF"/>
    <w:rsid w:val="00F3605B"/>
    <w:rsid w:val="00F3730A"/>
    <w:rsid w:val="00F4032E"/>
    <w:rsid w:val="00F414BE"/>
    <w:rsid w:val="00F4261D"/>
    <w:rsid w:val="00F42710"/>
    <w:rsid w:val="00F42933"/>
    <w:rsid w:val="00F43A3F"/>
    <w:rsid w:val="00F44846"/>
    <w:rsid w:val="00F45AB6"/>
    <w:rsid w:val="00F46644"/>
    <w:rsid w:val="00F46AFA"/>
    <w:rsid w:val="00F46C3B"/>
    <w:rsid w:val="00F51A9B"/>
    <w:rsid w:val="00F51D33"/>
    <w:rsid w:val="00F52598"/>
    <w:rsid w:val="00F546D7"/>
    <w:rsid w:val="00F549C4"/>
    <w:rsid w:val="00F60158"/>
    <w:rsid w:val="00F6044E"/>
    <w:rsid w:val="00F60E35"/>
    <w:rsid w:val="00F616D8"/>
    <w:rsid w:val="00F621C1"/>
    <w:rsid w:val="00F62D4E"/>
    <w:rsid w:val="00F62DF8"/>
    <w:rsid w:val="00F63DDC"/>
    <w:rsid w:val="00F64991"/>
    <w:rsid w:val="00F659A6"/>
    <w:rsid w:val="00F65A48"/>
    <w:rsid w:val="00F668DA"/>
    <w:rsid w:val="00F67EC3"/>
    <w:rsid w:val="00F710AC"/>
    <w:rsid w:val="00F710F0"/>
    <w:rsid w:val="00F712FD"/>
    <w:rsid w:val="00F71E8B"/>
    <w:rsid w:val="00F7355A"/>
    <w:rsid w:val="00F750EE"/>
    <w:rsid w:val="00F753DC"/>
    <w:rsid w:val="00F75E78"/>
    <w:rsid w:val="00F76502"/>
    <w:rsid w:val="00F76E6C"/>
    <w:rsid w:val="00F76FEC"/>
    <w:rsid w:val="00F77827"/>
    <w:rsid w:val="00F8002B"/>
    <w:rsid w:val="00F809F4"/>
    <w:rsid w:val="00F80CEB"/>
    <w:rsid w:val="00F82B73"/>
    <w:rsid w:val="00F82E7B"/>
    <w:rsid w:val="00F83E42"/>
    <w:rsid w:val="00F84EBA"/>
    <w:rsid w:val="00F856BF"/>
    <w:rsid w:val="00F872CB"/>
    <w:rsid w:val="00F87755"/>
    <w:rsid w:val="00F90005"/>
    <w:rsid w:val="00F9034E"/>
    <w:rsid w:val="00F93597"/>
    <w:rsid w:val="00F93920"/>
    <w:rsid w:val="00F944BA"/>
    <w:rsid w:val="00F94581"/>
    <w:rsid w:val="00F950E6"/>
    <w:rsid w:val="00F974BD"/>
    <w:rsid w:val="00F97F19"/>
    <w:rsid w:val="00FA1904"/>
    <w:rsid w:val="00FA1B5D"/>
    <w:rsid w:val="00FA3271"/>
    <w:rsid w:val="00FA5B5E"/>
    <w:rsid w:val="00FA6A38"/>
    <w:rsid w:val="00FB009F"/>
    <w:rsid w:val="00FB2AE6"/>
    <w:rsid w:val="00FB50EA"/>
    <w:rsid w:val="00FC077B"/>
    <w:rsid w:val="00FC088D"/>
    <w:rsid w:val="00FC23BA"/>
    <w:rsid w:val="00FC32A6"/>
    <w:rsid w:val="00FC3A7E"/>
    <w:rsid w:val="00FC3BA8"/>
    <w:rsid w:val="00FC693C"/>
    <w:rsid w:val="00FC6DAD"/>
    <w:rsid w:val="00FC7C72"/>
    <w:rsid w:val="00FD06C5"/>
    <w:rsid w:val="00FD180E"/>
    <w:rsid w:val="00FD20E7"/>
    <w:rsid w:val="00FD3323"/>
    <w:rsid w:val="00FD386D"/>
    <w:rsid w:val="00FD684A"/>
    <w:rsid w:val="00FD6B1C"/>
    <w:rsid w:val="00FD75A9"/>
    <w:rsid w:val="00FD7E18"/>
    <w:rsid w:val="00FE0104"/>
    <w:rsid w:val="00FE0462"/>
    <w:rsid w:val="00FE082F"/>
    <w:rsid w:val="00FE0A50"/>
    <w:rsid w:val="00FE0D10"/>
    <w:rsid w:val="00FE1BA9"/>
    <w:rsid w:val="00FE1DED"/>
    <w:rsid w:val="00FE1E69"/>
    <w:rsid w:val="00FE25F0"/>
    <w:rsid w:val="00FE5353"/>
    <w:rsid w:val="00FE67D4"/>
    <w:rsid w:val="00FF0F12"/>
    <w:rsid w:val="00FF0F13"/>
    <w:rsid w:val="00FF302B"/>
    <w:rsid w:val="00FF4D54"/>
    <w:rsid w:val="00FF6C9C"/>
    <w:rsid w:val="00FF6CE7"/>
    <w:rsid w:val="00FF7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F6FD6"/>
  <w15:chartTrackingRefBased/>
  <w15:docId w15:val="{247A602D-8A3A-4922-95D4-FABE22FF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5F93"/>
    <w:pPr>
      <w:widowControl w:val="0"/>
      <w:jc w:val="both"/>
    </w:pPr>
    <w:rPr>
      <w:rFonts w:ascii="微软雅黑" w:eastAsia="微软雅黑" w:hAnsi="微软雅黑" w:cs="微软雅黑"/>
      <w:sz w:val="22"/>
    </w:rPr>
  </w:style>
  <w:style w:type="paragraph" w:styleId="1">
    <w:name w:val="heading 1"/>
    <w:basedOn w:val="a0"/>
    <w:next w:val="a0"/>
    <w:link w:val="10"/>
    <w:uiPriority w:val="9"/>
    <w:qFormat/>
    <w:rsid w:val="00132B69"/>
    <w:pPr>
      <w:keepNext/>
      <w:keepLines/>
      <w:spacing w:before="340" w:after="330" w:line="578" w:lineRule="auto"/>
      <w:outlineLvl w:val="0"/>
    </w:pPr>
    <w:rPr>
      <w:b/>
      <w:bCs/>
      <w:kern w:val="44"/>
      <w:sz w:val="44"/>
      <w:szCs w:val="44"/>
    </w:rPr>
  </w:style>
  <w:style w:type="paragraph" w:styleId="2">
    <w:name w:val="heading 2"/>
    <w:basedOn w:val="a0"/>
    <w:next w:val="a0"/>
    <w:link w:val="20"/>
    <w:uiPriority w:val="9"/>
    <w:semiHidden/>
    <w:unhideWhenUsed/>
    <w:qFormat/>
    <w:rsid w:val="00721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0"/>
    <w:next w:val="a0"/>
    <w:link w:val="40"/>
    <w:uiPriority w:val="9"/>
    <w:semiHidden/>
    <w:unhideWhenUsed/>
    <w:qFormat/>
    <w:rsid w:val="009D31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518F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518FB"/>
    <w:rPr>
      <w:sz w:val="18"/>
      <w:szCs w:val="18"/>
    </w:rPr>
  </w:style>
  <w:style w:type="paragraph" w:styleId="a6">
    <w:name w:val="footer"/>
    <w:basedOn w:val="a0"/>
    <w:link w:val="a7"/>
    <w:uiPriority w:val="99"/>
    <w:unhideWhenUsed/>
    <w:rsid w:val="008518FB"/>
    <w:pPr>
      <w:tabs>
        <w:tab w:val="center" w:pos="4153"/>
        <w:tab w:val="right" w:pos="8306"/>
      </w:tabs>
      <w:snapToGrid w:val="0"/>
      <w:jc w:val="left"/>
    </w:pPr>
    <w:rPr>
      <w:sz w:val="18"/>
      <w:szCs w:val="18"/>
    </w:rPr>
  </w:style>
  <w:style w:type="character" w:customStyle="1" w:styleId="a7">
    <w:name w:val="页脚 字符"/>
    <w:basedOn w:val="a1"/>
    <w:link w:val="a6"/>
    <w:uiPriority w:val="99"/>
    <w:rsid w:val="008518FB"/>
    <w:rPr>
      <w:sz w:val="18"/>
      <w:szCs w:val="18"/>
    </w:rPr>
  </w:style>
  <w:style w:type="paragraph" w:customStyle="1" w:styleId="a8">
    <w:name w:val="我的标题"/>
    <w:basedOn w:val="1"/>
    <w:next w:val="a0"/>
    <w:link w:val="a9"/>
    <w:autoRedefine/>
    <w:qFormat/>
    <w:rsid w:val="00715697"/>
    <w:pPr>
      <w:wordWrap w:val="0"/>
      <w:spacing w:before="0" w:after="0" w:line="240" w:lineRule="auto"/>
    </w:pPr>
    <w:rPr>
      <w:bCs w:val="0"/>
      <w:color w:val="345A8A"/>
      <w:sz w:val="22"/>
      <w:szCs w:val="22"/>
    </w:rPr>
  </w:style>
  <w:style w:type="paragraph" w:customStyle="1" w:styleId="a">
    <w:name w:val="参考文献"/>
    <w:basedOn w:val="a0"/>
    <w:link w:val="aa"/>
    <w:autoRedefine/>
    <w:qFormat/>
    <w:rsid w:val="00132B69"/>
    <w:pPr>
      <w:widowControl/>
      <w:numPr>
        <w:numId w:val="1"/>
      </w:numPr>
      <w:spacing w:line="360" w:lineRule="auto"/>
    </w:pPr>
    <w:rPr>
      <w:rFonts w:ascii="Times New Roman" w:eastAsia="宋体" w:hAnsi="Times New Roman" w:cs="Times New Roman"/>
      <w:color w:val="000000" w:themeColor="text1"/>
      <w:sz w:val="21"/>
      <w:szCs w:val="21"/>
      <w:shd w:val="clear" w:color="auto" w:fill="FFFFFF"/>
    </w:rPr>
  </w:style>
  <w:style w:type="character" w:customStyle="1" w:styleId="a9">
    <w:name w:val="我的标题 字符"/>
    <w:basedOn w:val="a1"/>
    <w:link w:val="a8"/>
    <w:rsid w:val="00715697"/>
    <w:rPr>
      <w:rFonts w:ascii="微软雅黑" w:eastAsia="微软雅黑" w:hAnsi="微软雅黑" w:cs="微软雅黑"/>
      <w:b/>
      <w:color w:val="345A8A"/>
      <w:kern w:val="44"/>
      <w:sz w:val="22"/>
    </w:rPr>
  </w:style>
  <w:style w:type="character" w:customStyle="1" w:styleId="10">
    <w:name w:val="标题 1 字符"/>
    <w:basedOn w:val="a1"/>
    <w:link w:val="1"/>
    <w:uiPriority w:val="9"/>
    <w:rsid w:val="00132B69"/>
    <w:rPr>
      <w:rFonts w:ascii="微软雅黑" w:eastAsia="微软雅黑" w:hAnsi="微软雅黑" w:cs="微软雅黑"/>
      <w:b/>
      <w:bCs/>
      <w:kern w:val="44"/>
      <w:sz w:val="44"/>
      <w:szCs w:val="44"/>
    </w:rPr>
  </w:style>
  <w:style w:type="character" w:customStyle="1" w:styleId="aa">
    <w:name w:val="参考文献 字符"/>
    <w:basedOn w:val="a1"/>
    <w:link w:val="a"/>
    <w:rsid w:val="00132B69"/>
    <w:rPr>
      <w:color w:val="000000" w:themeColor="text1"/>
      <w:szCs w:val="21"/>
    </w:rPr>
  </w:style>
  <w:style w:type="paragraph" w:styleId="TOC">
    <w:name w:val="TOC Heading"/>
    <w:basedOn w:val="1"/>
    <w:next w:val="a0"/>
    <w:uiPriority w:val="39"/>
    <w:unhideWhenUsed/>
    <w:qFormat/>
    <w:rsid w:val="00132B6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0"/>
    <w:next w:val="a0"/>
    <w:autoRedefine/>
    <w:uiPriority w:val="39"/>
    <w:unhideWhenUsed/>
    <w:rsid w:val="00132B69"/>
    <w:pPr>
      <w:widowControl/>
      <w:spacing w:after="100" w:line="259" w:lineRule="auto"/>
      <w:ind w:left="220"/>
      <w:jc w:val="left"/>
    </w:pPr>
    <w:rPr>
      <w:rFonts w:asciiTheme="minorHAnsi" w:eastAsiaTheme="minorEastAsia" w:hAnsiTheme="minorHAnsi" w:cs="Times New Roman"/>
    </w:rPr>
  </w:style>
  <w:style w:type="paragraph" w:styleId="TOC1">
    <w:name w:val="toc 1"/>
    <w:basedOn w:val="a0"/>
    <w:next w:val="a0"/>
    <w:autoRedefine/>
    <w:uiPriority w:val="39"/>
    <w:unhideWhenUsed/>
    <w:rsid w:val="00132B69"/>
    <w:pPr>
      <w:widowControl/>
      <w:spacing w:after="100" w:line="259" w:lineRule="auto"/>
      <w:jc w:val="left"/>
    </w:pPr>
    <w:rPr>
      <w:rFonts w:asciiTheme="minorHAnsi" w:eastAsiaTheme="minorEastAsia" w:hAnsiTheme="minorHAnsi" w:cs="Times New Roman"/>
    </w:rPr>
  </w:style>
  <w:style w:type="paragraph" w:styleId="TOC3">
    <w:name w:val="toc 3"/>
    <w:basedOn w:val="a0"/>
    <w:next w:val="a0"/>
    <w:autoRedefine/>
    <w:uiPriority w:val="39"/>
    <w:unhideWhenUsed/>
    <w:rsid w:val="00132B69"/>
    <w:pPr>
      <w:widowControl/>
      <w:spacing w:after="100" w:line="259" w:lineRule="auto"/>
      <w:ind w:left="440"/>
      <w:jc w:val="left"/>
    </w:pPr>
    <w:rPr>
      <w:rFonts w:asciiTheme="minorHAnsi" w:eastAsiaTheme="minorEastAsia" w:hAnsiTheme="minorHAnsi" w:cs="Times New Roman"/>
    </w:rPr>
  </w:style>
  <w:style w:type="character" w:styleId="ab">
    <w:name w:val="Hyperlink"/>
    <w:basedOn w:val="a1"/>
    <w:uiPriority w:val="99"/>
    <w:unhideWhenUsed/>
    <w:rsid w:val="00132B69"/>
    <w:rPr>
      <w:color w:val="0563C1" w:themeColor="hyperlink"/>
      <w:u w:val="single"/>
    </w:rPr>
  </w:style>
  <w:style w:type="paragraph" w:customStyle="1" w:styleId="ac">
    <w:name w:val="假标题"/>
    <w:basedOn w:val="a0"/>
    <w:link w:val="ad"/>
    <w:autoRedefine/>
    <w:rsid w:val="00132B69"/>
    <w:pPr>
      <w:wordWrap w:val="0"/>
      <w:spacing w:beforeLines="50" w:before="50" w:afterLines="50" w:after="50"/>
    </w:pPr>
    <w:rPr>
      <w:b/>
      <w:bCs/>
      <w:color w:val="345A8A"/>
    </w:rPr>
  </w:style>
  <w:style w:type="character" w:customStyle="1" w:styleId="ad">
    <w:name w:val="假标题 字符"/>
    <w:basedOn w:val="a1"/>
    <w:link w:val="ac"/>
    <w:rsid w:val="00132B69"/>
    <w:rPr>
      <w:rFonts w:ascii="微软雅黑" w:eastAsia="微软雅黑" w:hAnsi="微软雅黑" w:cs="微软雅黑"/>
      <w:b/>
      <w:bCs/>
      <w:color w:val="345A8A"/>
      <w:sz w:val="22"/>
    </w:rPr>
  </w:style>
  <w:style w:type="paragraph" w:customStyle="1" w:styleId="-">
    <w:name w:val="假-我的标题"/>
    <w:basedOn w:val="a0"/>
    <w:next w:val="a0"/>
    <w:link w:val="-0"/>
    <w:rsid w:val="00715697"/>
    <w:pPr>
      <w:spacing w:before="156" w:after="156"/>
    </w:pPr>
  </w:style>
  <w:style w:type="paragraph" w:customStyle="1" w:styleId="-1">
    <w:name w:val="假-标题"/>
    <w:basedOn w:val="a8"/>
    <w:next w:val="a0"/>
    <w:link w:val="-2"/>
    <w:rsid w:val="00715697"/>
    <w:pPr>
      <w:spacing w:before="156" w:after="156"/>
    </w:pPr>
  </w:style>
  <w:style w:type="character" w:customStyle="1" w:styleId="-0">
    <w:name w:val="假-我的标题 字符"/>
    <w:basedOn w:val="a1"/>
    <w:link w:val="-"/>
    <w:rsid w:val="00715697"/>
    <w:rPr>
      <w:rFonts w:ascii="微软雅黑" w:eastAsia="微软雅黑" w:hAnsi="微软雅黑" w:cs="微软雅黑"/>
      <w:sz w:val="22"/>
    </w:rPr>
  </w:style>
  <w:style w:type="paragraph" w:customStyle="1" w:styleId="ae">
    <w:name w:val="假_标题"/>
    <w:basedOn w:val="a0"/>
    <w:next w:val="a0"/>
    <w:link w:val="af"/>
    <w:autoRedefine/>
    <w:qFormat/>
    <w:rsid w:val="00554900"/>
    <w:rPr>
      <w:b/>
      <w:color w:val="345A8A"/>
    </w:rPr>
  </w:style>
  <w:style w:type="character" w:customStyle="1" w:styleId="-2">
    <w:name w:val="假-标题 字符"/>
    <w:basedOn w:val="a9"/>
    <w:link w:val="-1"/>
    <w:rsid w:val="00715697"/>
    <w:rPr>
      <w:rFonts w:ascii="微软雅黑" w:eastAsia="微软雅黑" w:hAnsi="微软雅黑" w:cs="微软雅黑"/>
      <w:b/>
      <w:color w:val="345A8A"/>
      <w:kern w:val="44"/>
      <w:sz w:val="22"/>
    </w:rPr>
  </w:style>
  <w:style w:type="character" w:customStyle="1" w:styleId="af">
    <w:name w:val="假_标题 字符"/>
    <w:basedOn w:val="a9"/>
    <w:link w:val="ae"/>
    <w:rsid w:val="00554900"/>
    <w:rPr>
      <w:rFonts w:ascii="微软雅黑" w:eastAsia="微软雅黑" w:hAnsi="微软雅黑" w:cs="微软雅黑"/>
      <w:b/>
      <w:color w:val="345A8A"/>
      <w:kern w:val="44"/>
      <w:sz w:val="22"/>
    </w:rPr>
  </w:style>
  <w:style w:type="character" w:styleId="af0">
    <w:name w:val="annotation reference"/>
    <w:basedOn w:val="a1"/>
    <w:uiPriority w:val="99"/>
    <w:semiHidden/>
    <w:unhideWhenUsed/>
    <w:rsid w:val="00133721"/>
    <w:rPr>
      <w:sz w:val="21"/>
      <w:szCs w:val="21"/>
    </w:rPr>
  </w:style>
  <w:style w:type="paragraph" w:styleId="af1">
    <w:name w:val="annotation text"/>
    <w:basedOn w:val="a0"/>
    <w:link w:val="af2"/>
    <w:uiPriority w:val="99"/>
    <w:semiHidden/>
    <w:unhideWhenUsed/>
    <w:rsid w:val="00133721"/>
    <w:pPr>
      <w:jc w:val="left"/>
    </w:pPr>
  </w:style>
  <w:style w:type="character" w:customStyle="1" w:styleId="af2">
    <w:name w:val="批注文字 字符"/>
    <w:basedOn w:val="a1"/>
    <w:link w:val="af1"/>
    <w:uiPriority w:val="99"/>
    <w:semiHidden/>
    <w:rsid w:val="00133721"/>
    <w:rPr>
      <w:rFonts w:ascii="微软雅黑" w:eastAsia="微软雅黑" w:hAnsi="微软雅黑" w:cs="微软雅黑"/>
      <w:sz w:val="22"/>
    </w:rPr>
  </w:style>
  <w:style w:type="paragraph" w:styleId="af3">
    <w:name w:val="annotation subject"/>
    <w:basedOn w:val="af1"/>
    <w:next w:val="af1"/>
    <w:link w:val="af4"/>
    <w:uiPriority w:val="99"/>
    <w:semiHidden/>
    <w:unhideWhenUsed/>
    <w:rsid w:val="00133721"/>
    <w:rPr>
      <w:b/>
      <w:bCs/>
    </w:rPr>
  </w:style>
  <w:style w:type="character" w:customStyle="1" w:styleId="af4">
    <w:name w:val="批注主题 字符"/>
    <w:basedOn w:val="af2"/>
    <w:link w:val="af3"/>
    <w:uiPriority w:val="99"/>
    <w:semiHidden/>
    <w:rsid w:val="00133721"/>
    <w:rPr>
      <w:rFonts w:ascii="微软雅黑" w:eastAsia="微软雅黑" w:hAnsi="微软雅黑" w:cs="微软雅黑"/>
      <w:b/>
      <w:bCs/>
      <w:sz w:val="22"/>
    </w:rPr>
  </w:style>
  <w:style w:type="paragraph" w:styleId="af5">
    <w:name w:val="List Paragraph"/>
    <w:basedOn w:val="a0"/>
    <w:uiPriority w:val="34"/>
    <w:qFormat/>
    <w:rsid w:val="00055E78"/>
    <w:pPr>
      <w:ind w:firstLineChars="200" w:firstLine="420"/>
    </w:pPr>
  </w:style>
  <w:style w:type="paragraph" w:customStyle="1" w:styleId="af6">
    <w:name w:val="次级标题"/>
    <w:basedOn w:val="2"/>
    <w:next w:val="a0"/>
    <w:link w:val="af7"/>
    <w:autoRedefine/>
    <w:qFormat/>
    <w:rsid w:val="005B1E54"/>
    <w:pPr>
      <w:spacing w:before="0" w:after="0" w:line="240" w:lineRule="auto"/>
    </w:pPr>
    <w:rPr>
      <w:rFonts w:ascii="微软雅黑" w:eastAsia="微软雅黑" w:hAnsi="微软雅黑" w:cs="微软雅黑"/>
      <w:color w:val="000000" w:themeColor="text1"/>
      <w:sz w:val="22"/>
      <w:szCs w:val="22"/>
    </w:rPr>
  </w:style>
  <w:style w:type="character" w:customStyle="1" w:styleId="af7">
    <w:name w:val="次级标题 字符"/>
    <w:basedOn w:val="a9"/>
    <w:link w:val="af6"/>
    <w:rsid w:val="005B1E54"/>
    <w:rPr>
      <w:rFonts w:ascii="微软雅黑" w:eastAsia="微软雅黑" w:hAnsi="微软雅黑" w:cs="微软雅黑"/>
      <w:b/>
      <w:bCs/>
      <w:color w:val="000000" w:themeColor="text1"/>
      <w:kern w:val="44"/>
      <w:sz w:val="22"/>
    </w:rPr>
  </w:style>
  <w:style w:type="character" w:customStyle="1" w:styleId="20">
    <w:name w:val="标题 2 字符"/>
    <w:basedOn w:val="a1"/>
    <w:link w:val="2"/>
    <w:uiPriority w:val="9"/>
    <w:semiHidden/>
    <w:rsid w:val="00721D56"/>
    <w:rPr>
      <w:rFonts w:asciiTheme="majorHAnsi" w:eastAsiaTheme="majorEastAsia" w:hAnsiTheme="majorHAnsi" w:cstheme="majorBidi"/>
      <w:b/>
      <w:bCs/>
      <w:sz w:val="32"/>
      <w:szCs w:val="32"/>
    </w:rPr>
  </w:style>
  <w:style w:type="character" w:customStyle="1" w:styleId="40">
    <w:name w:val="标题 4 字符"/>
    <w:basedOn w:val="a1"/>
    <w:link w:val="4"/>
    <w:uiPriority w:val="9"/>
    <w:semiHidden/>
    <w:rsid w:val="009D3114"/>
    <w:rPr>
      <w:rFonts w:asciiTheme="majorHAnsi" w:eastAsiaTheme="majorEastAsia" w:hAnsiTheme="majorHAnsi" w:cstheme="majorBidi"/>
      <w:b/>
      <w:bCs/>
      <w:sz w:val="28"/>
      <w:szCs w:val="28"/>
    </w:rPr>
  </w:style>
  <w:style w:type="table" w:styleId="af8">
    <w:name w:val="Table Grid"/>
    <w:basedOn w:val="a2"/>
    <w:uiPriority w:val="39"/>
    <w:rsid w:val="00957C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Placeholder Text"/>
    <w:basedOn w:val="a1"/>
    <w:uiPriority w:val="99"/>
    <w:semiHidden/>
    <w:rsid w:val="009A07F5"/>
    <w:rPr>
      <w:color w:val="808080"/>
    </w:rPr>
  </w:style>
  <w:style w:type="paragraph" w:styleId="afa">
    <w:name w:val="Balloon Text"/>
    <w:basedOn w:val="a0"/>
    <w:link w:val="afb"/>
    <w:uiPriority w:val="99"/>
    <w:semiHidden/>
    <w:unhideWhenUsed/>
    <w:rsid w:val="003C0D81"/>
    <w:rPr>
      <w:sz w:val="18"/>
      <w:szCs w:val="18"/>
    </w:rPr>
  </w:style>
  <w:style w:type="character" w:customStyle="1" w:styleId="afb">
    <w:name w:val="批注框文本 字符"/>
    <w:basedOn w:val="a1"/>
    <w:link w:val="afa"/>
    <w:uiPriority w:val="99"/>
    <w:semiHidden/>
    <w:rsid w:val="003C0D81"/>
    <w:rPr>
      <w:rFonts w:ascii="微软雅黑" w:eastAsia="微软雅黑" w:hAnsi="微软雅黑" w:cs="微软雅黑"/>
      <w:sz w:val="18"/>
      <w:szCs w:val="18"/>
    </w:rPr>
  </w:style>
  <w:style w:type="paragraph" w:styleId="afc">
    <w:name w:val="Revision"/>
    <w:hidden/>
    <w:uiPriority w:val="99"/>
    <w:semiHidden/>
    <w:rsid w:val="006A5AD6"/>
    <w:rPr>
      <w:rFonts w:ascii="微软雅黑" w:eastAsia="微软雅黑" w:hAnsi="微软雅黑" w:cs="微软雅黑"/>
      <w:sz w:val="22"/>
    </w:rPr>
  </w:style>
  <w:style w:type="character" w:styleId="afd">
    <w:name w:val="Unresolved Mention"/>
    <w:basedOn w:val="a1"/>
    <w:uiPriority w:val="99"/>
    <w:semiHidden/>
    <w:unhideWhenUsed/>
    <w:rsid w:val="00C7428D"/>
    <w:rPr>
      <w:color w:val="605E5C"/>
      <w:shd w:val="clear" w:color="auto" w:fill="E1DFDD"/>
    </w:rPr>
  </w:style>
  <w:style w:type="character" w:customStyle="1" w:styleId="url">
    <w:name w:val="url"/>
    <w:basedOn w:val="a1"/>
    <w:rsid w:val="001729C4"/>
  </w:style>
  <w:style w:type="table" w:customStyle="1" w:styleId="11">
    <w:name w:val="网格型1"/>
    <w:basedOn w:val="a2"/>
    <w:next w:val="af8"/>
    <w:uiPriority w:val="39"/>
    <w:rsid w:val="00A53A84"/>
    <w:rPr>
      <w:rFonts w:asciiTheme="minorHAnsi" w:eastAsiaTheme="minorEastAsia" w:hAnsiTheme="minorHAnsi" w:cstheme="minorBidi"/>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5788">
      <w:bodyDiv w:val="1"/>
      <w:marLeft w:val="0"/>
      <w:marRight w:val="0"/>
      <w:marTop w:val="0"/>
      <w:marBottom w:val="0"/>
      <w:divBdr>
        <w:top w:val="none" w:sz="0" w:space="0" w:color="auto"/>
        <w:left w:val="none" w:sz="0" w:space="0" w:color="auto"/>
        <w:bottom w:val="none" w:sz="0" w:space="0" w:color="auto"/>
        <w:right w:val="none" w:sz="0" w:space="0" w:color="auto"/>
      </w:divBdr>
    </w:div>
    <w:div w:id="19551423">
      <w:bodyDiv w:val="1"/>
      <w:marLeft w:val="0"/>
      <w:marRight w:val="0"/>
      <w:marTop w:val="0"/>
      <w:marBottom w:val="0"/>
      <w:divBdr>
        <w:top w:val="none" w:sz="0" w:space="0" w:color="auto"/>
        <w:left w:val="none" w:sz="0" w:space="0" w:color="auto"/>
        <w:bottom w:val="none" w:sz="0" w:space="0" w:color="auto"/>
        <w:right w:val="none" w:sz="0" w:space="0" w:color="auto"/>
      </w:divBdr>
      <w:divsChild>
        <w:div w:id="1762870060">
          <w:marLeft w:val="0"/>
          <w:marRight w:val="0"/>
          <w:marTop w:val="0"/>
          <w:marBottom w:val="0"/>
          <w:divBdr>
            <w:top w:val="none" w:sz="0" w:space="0" w:color="auto"/>
            <w:left w:val="none" w:sz="0" w:space="0" w:color="auto"/>
            <w:bottom w:val="none" w:sz="0" w:space="0" w:color="auto"/>
            <w:right w:val="none" w:sz="0" w:space="0" w:color="auto"/>
          </w:divBdr>
          <w:divsChild>
            <w:div w:id="1393623282">
              <w:marLeft w:val="0"/>
              <w:marRight w:val="0"/>
              <w:marTop w:val="0"/>
              <w:marBottom w:val="0"/>
              <w:divBdr>
                <w:top w:val="none" w:sz="0" w:space="0" w:color="auto"/>
                <w:left w:val="none" w:sz="0" w:space="0" w:color="auto"/>
                <w:bottom w:val="none" w:sz="0" w:space="0" w:color="auto"/>
                <w:right w:val="none" w:sz="0" w:space="0" w:color="auto"/>
              </w:divBdr>
            </w:div>
            <w:div w:id="1099183193">
              <w:marLeft w:val="0"/>
              <w:marRight w:val="0"/>
              <w:marTop w:val="0"/>
              <w:marBottom w:val="0"/>
              <w:divBdr>
                <w:top w:val="none" w:sz="0" w:space="0" w:color="auto"/>
                <w:left w:val="none" w:sz="0" w:space="0" w:color="auto"/>
                <w:bottom w:val="none" w:sz="0" w:space="0" w:color="auto"/>
                <w:right w:val="none" w:sz="0" w:space="0" w:color="auto"/>
              </w:divBdr>
            </w:div>
            <w:div w:id="1375541066">
              <w:marLeft w:val="0"/>
              <w:marRight w:val="0"/>
              <w:marTop w:val="0"/>
              <w:marBottom w:val="0"/>
              <w:divBdr>
                <w:top w:val="none" w:sz="0" w:space="0" w:color="auto"/>
                <w:left w:val="none" w:sz="0" w:space="0" w:color="auto"/>
                <w:bottom w:val="none" w:sz="0" w:space="0" w:color="auto"/>
                <w:right w:val="none" w:sz="0" w:space="0" w:color="auto"/>
              </w:divBdr>
            </w:div>
            <w:div w:id="103312208">
              <w:marLeft w:val="0"/>
              <w:marRight w:val="0"/>
              <w:marTop w:val="0"/>
              <w:marBottom w:val="0"/>
              <w:divBdr>
                <w:top w:val="none" w:sz="0" w:space="0" w:color="auto"/>
                <w:left w:val="none" w:sz="0" w:space="0" w:color="auto"/>
                <w:bottom w:val="none" w:sz="0" w:space="0" w:color="auto"/>
                <w:right w:val="none" w:sz="0" w:space="0" w:color="auto"/>
              </w:divBdr>
            </w:div>
            <w:div w:id="80762156">
              <w:marLeft w:val="0"/>
              <w:marRight w:val="0"/>
              <w:marTop w:val="0"/>
              <w:marBottom w:val="0"/>
              <w:divBdr>
                <w:top w:val="none" w:sz="0" w:space="0" w:color="auto"/>
                <w:left w:val="none" w:sz="0" w:space="0" w:color="auto"/>
                <w:bottom w:val="none" w:sz="0" w:space="0" w:color="auto"/>
                <w:right w:val="none" w:sz="0" w:space="0" w:color="auto"/>
              </w:divBdr>
            </w:div>
            <w:div w:id="241303629">
              <w:marLeft w:val="0"/>
              <w:marRight w:val="0"/>
              <w:marTop w:val="0"/>
              <w:marBottom w:val="0"/>
              <w:divBdr>
                <w:top w:val="none" w:sz="0" w:space="0" w:color="auto"/>
                <w:left w:val="none" w:sz="0" w:space="0" w:color="auto"/>
                <w:bottom w:val="none" w:sz="0" w:space="0" w:color="auto"/>
                <w:right w:val="none" w:sz="0" w:space="0" w:color="auto"/>
              </w:divBdr>
            </w:div>
            <w:div w:id="189491897">
              <w:marLeft w:val="0"/>
              <w:marRight w:val="0"/>
              <w:marTop w:val="0"/>
              <w:marBottom w:val="0"/>
              <w:divBdr>
                <w:top w:val="none" w:sz="0" w:space="0" w:color="auto"/>
                <w:left w:val="none" w:sz="0" w:space="0" w:color="auto"/>
                <w:bottom w:val="none" w:sz="0" w:space="0" w:color="auto"/>
                <w:right w:val="none" w:sz="0" w:space="0" w:color="auto"/>
              </w:divBdr>
            </w:div>
            <w:div w:id="1604802901">
              <w:marLeft w:val="0"/>
              <w:marRight w:val="0"/>
              <w:marTop w:val="0"/>
              <w:marBottom w:val="0"/>
              <w:divBdr>
                <w:top w:val="none" w:sz="0" w:space="0" w:color="auto"/>
                <w:left w:val="none" w:sz="0" w:space="0" w:color="auto"/>
                <w:bottom w:val="none" w:sz="0" w:space="0" w:color="auto"/>
                <w:right w:val="none" w:sz="0" w:space="0" w:color="auto"/>
              </w:divBdr>
            </w:div>
            <w:div w:id="748965600">
              <w:marLeft w:val="0"/>
              <w:marRight w:val="0"/>
              <w:marTop w:val="0"/>
              <w:marBottom w:val="0"/>
              <w:divBdr>
                <w:top w:val="none" w:sz="0" w:space="0" w:color="auto"/>
                <w:left w:val="none" w:sz="0" w:space="0" w:color="auto"/>
                <w:bottom w:val="none" w:sz="0" w:space="0" w:color="auto"/>
                <w:right w:val="none" w:sz="0" w:space="0" w:color="auto"/>
              </w:divBdr>
            </w:div>
            <w:div w:id="92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9708">
      <w:bodyDiv w:val="1"/>
      <w:marLeft w:val="0"/>
      <w:marRight w:val="0"/>
      <w:marTop w:val="0"/>
      <w:marBottom w:val="0"/>
      <w:divBdr>
        <w:top w:val="none" w:sz="0" w:space="0" w:color="auto"/>
        <w:left w:val="none" w:sz="0" w:space="0" w:color="auto"/>
        <w:bottom w:val="none" w:sz="0" w:space="0" w:color="auto"/>
        <w:right w:val="none" w:sz="0" w:space="0" w:color="auto"/>
      </w:divBdr>
      <w:divsChild>
        <w:div w:id="1587686730">
          <w:marLeft w:val="0"/>
          <w:marRight w:val="0"/>
          <w:marTop w:val="0"/>
          <w:marBottom w:val="0"/>
          <w:divBdr>
            <w:top w:val="none" w:sz="0" w:space="0" w:color="auto"/>
            <w:left w:val="none" w:sz="0" w:space="0" w:color="auto"/>
            <w:bottom w:val="none" w:sz="0" w:space="0" w:color="auto"/>
            <w:right w:val="none" w:sz="0" w:space="0" w:color="auto"/>
          </w:divBdr>
          <w:divsChild>
            <w:div w:id="69029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2570">
      <w:bodyDiv w:val="1"/>
      <w:marLeft w:val="0"/>
      <w:marRight w:val="0"/>
      <w:marTop w:val="0"/>
      <w:marBottom w:val="0"/>
      <w:divBdr>
        <w:top w:val="none" w:sz="0" w:space="0" w:color="auto"/>
        <w:left w:val="none" w:sz="0" w:space="0" w:color="auto"/>
        <w:bottom w:val="none" w:sz="0" w:space="0" w:color="auto"/>
        <w:right w:val="none" w:sz="0" w:space="0" w:color="auto"/>
      </w:divBdr>
    </w:div>
    <w:div w:id="160044637">
      <w:bodyDiv w:val="1"/>
      <w:marLeft w:val="0"/>
      <w:marRight w:val="0"/>
      <w:marTop w:val="0"/>
      <w:marBottom w:val="0"/>
      <w:divBdr>
        <w:top w:val="none" w:sz="0" w:space="0" w:color="auto"/>
        <w:left w:val="none" w:sz="0" w:space="0" w:color="auto"/>
        <w:bottom w:val="none" w:sz="0" w:space="0" w:color="auto"/>
        <w:right w:val="none" w:sz="0" w:space="0" w:color="auto"/>
      </w:divBdr>
      <w:divsChild>
        <w:div w:id="1955280670">
          <w:marLeft w:val="0"/>
          <w:marRight w:val="0"/>
          <w:marTop w:val="0"/>
          <w:marBottom w:val="0"/>
          <w:divBdr>
            <w:top w:val="none" w:sz="0" w:space="0" w:color="auto"/>
            <w:left w:val="none" w:sz="0" w:space="0" w:color="auto"/>
            <w:bottom w:val="none" w:sz="0" w:space="0" w:color="auto"/>
            <w:right w:val="none" w:sz="0" w:space="0" w:color="auto"/>
          </w:divBdr>
          <w:divsChild>
            <w:div w:id="7072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9077">
      <w:bodyDiv w:val="1"/>
      <w:marLeft w:val="0"/>
      <w:marRight w:val="0"/>
      <w:marTop w:val="0"/>
      <w:marBottom w:val="0"/>
      <w:divBdr>
        <w:top w:val="none" w:sz="0" w:space="0" w:color="auto"/>
        <w:left w:val="none" w:sz="0" w:space="0" w:color="auto"/>
        <w:bottom w:val="none" w:sz="0" w:space="0" w:color="auto"/>
        <w:right w:val="none" w:sz="0" w:space="0" w:color="auto"/>
      </w:divBdr>
    </w:div>
    <w:div w:id="191378849">
      <w:bodyDiv w:val="1"/>
      <w:marLeft w:val="0"/>
      <w:marRight w:val="0"/>
      <w:marTop w:val="0"/>
      <w:marBottom w:val="0"/>
      <w:divBdr>
        <w:top w:val="none" w:sz="0" w:space="0" w:color="auto"/>
        <w:left w:val="none" w:sz="0" w:space="0" w:color="auto"/>
        <w:bottom w:val="none" w:sz="0" w:space="0" w:color="auto"/>
        <w:right w:val="none" w:sz="0" w:space="0" w:color="auto"/>
      </w:divBdr>
    </w:div>
    <w:div w:id="210462734">
      <w:bodyDiv w:val="1"/>
      <w:marLeft w:val="0"/>
      <w:marRight w:val="0"/>
      <w:marTop w:val="0"/>
      <w:marBottom w:val="0"/>
      <w:divBdr>
        <w:top w:val="none" w:sz="0" w:space="0" w:color="auto"/>
        <w:left w:val="none" w:sz="0" w:space="0" w:color="auto"/>
        <w:bottom w:val="none" w:sz="0" w:space="0" w:color="auto"/>
        <w:right w:val="none" w:sz="0" w:space="0" w:color="auto"/>
      </w:divBdr>
    </w:div>
    <w:div w:id="261452134">
      <w:bodyDiv w:val="1"/>
      <w:marLeft w:val="0"/>
      <w:marRight w:val="0"/>
      <w:marTop w:val="0"/>
      <w:marBottom w:val="0"/>
      <w:divBdr>
        <w:top w:val="none" w:sz="0" w:space="0" w:color="auto"/>
        <w:left w:val="none" w:sz="0" w:space="0" w:color="auto"/>
        <w:bottom w:val="none" w:sz="0" w:space="0" w:color="auto"/>
        <w:right w:val="none" w:sz="0" w:space="0" w:color="auto"/>
      </w:divBdr>
    </w:div>
    <w:div w:id="324092632">
      <w:bodyDiv w:val="1"/>
      <w:marLeft w:val="0"/>
      <w:marRight w:val="0"/>
      <w:marTop w:val="0"/>
      <w:marBottom w:val="0"/>
      <w:divBdr>
        <w:top w:val="none" w:sz="0" w:space="0" w:color="auto"/>
        <w:left w:val="none" w:sz="0" w:space="0" w:color="auto"/>
        <w:bottom w:val="none" w:sz="0" w:space="0" w:color="auto"/>
        <w:right w:val="none" w:sz="0" w:space="0" w:color="auto"/>
      </w:divBdr>
    </w:div>
    <w:div w:id="351303136">
      <w:bodyDiv w:val="1"/>
      <w:marLeft w:val="0"/>
      <w:marRight w:val="0"/>
      <w:marTop w:val="0"/>
      <w:marBottom w:val="0"/>
      <w:divBdr>
        <w:top w:val="none" w:sz="0" w:space="0" w:color="auto"/>
        <w:left w:val="none" w:sz="0" w:space="0" w:color="auto"/>
        <w:bottom w:val="none" w:sz="0" w:space="0" w:color="auto"/>
        <w:right w:val="none" w:sz="0" w:space="0" w:color="auto"/>
      </w:divBdr>
      <w:divsChild>
        <w:div w:id="1762674503">
          <w:marLeft w:val="0"/>
          <w:marRight w:val="0"/>
          <w:marTop w:val="0"/>
          <w:marBottom w:val="0"/>
          <w:divBdr>
            <w:top w:val="none" w:sz="0" w:space="0" w:color="auto"/>
            <w:left w:val="none" w:sz="0" w:space="0" w:color="auto"/>
            <w:bottom w:val="none" w:sz="0" w:space="0" w:color="auto"/>
            <w:right w:val="none" w:sz="0" w:space="0" w:color="auto"/>
          </w:divBdr>
          <w:divsChild>
            <w:div w:id="824467436">
              <w:marLeft w:val="0"/>
              <w:marRight w:val="0"/>
              <w:marTop w:val="0"/>
              <w:marBottom w:val="0"/>
              <w:divBdr>
                <w:top w:val="none" w:sz="0" w:space="0" w:color="auto"/>
                <w:left w:val="none" w:sz="0" w:space="0" w:color="auto"/>
                <w:bottom w:val="none" w:sz="0" w:space="0" w:color="auto"/>
                <w:right w:val="none" w:sz="0" w:space="0" w:color="auto"/>
              </w:divBdr>
            </w:div>
            <w:div w:id="2170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1617">
      <w:bodyDiv w:val="1"/>
      <w:marLeft w:val="0"/>
      <w:marRight w:val="0"/>
      <w:marTop w:val="0"/>
      <w:marBottom w:val="0"/>
      <w:divBdr>
        <w:top w:val="none" w:sz="0" w:space="0" w:color="auto"/>
        <w:left w:val="none" w:sz="0" w:space="0" w:color="auto"/>
        <w:bottom w:val="none" w:sz="0" w:space="0" w:color="auto"/>
        <w:right w:val="none" w:sz="0" w:space="0" w:color="auto"/>
      </w:divBdr>
    </w:div>
    <w:div w:id="447697405">
      <w:bodyDiv w:val="1"/>
      <w:marLeft w:val="0"/>
      <w:marRight w:val="0"/>
      <w:marTop w:val="0"/>
      <w:marBottom w:val="0"/>
      <w:divBdr>
        <w:top w:val="none" w:sz="0" w:space="0" w:color="auto"/>
        <w:left w:val="none" w:sz="0" w:space="0" w:color="auto"/>
        <w:bottom w:val="none" w:sz="0" w:space="0" w:color="auto"/>
        <w:right w:val="none" w:sz="0" w:space="0" w:color="auto"/>
      </w:divBdr>
    </w:div>
    <w:div w:id="450592227">
      <w:bodyDiv w:val="1"/>
      <w:marLeft w:val="0"/>
      <w:marRight w:val="0"/>
      <w:marTop w:val="0"/>
      <w:marBottom w:val="0"/>
      <w:divBdr>
        <w:top w:val="none" w:sz="0" w:space="0" w:color="auto"/>
        <w:left w:val="none" w:sz="0" w:space="0" w:color="auto"/>
        <w:bottom w:val="none" w:sz="0" w:space="0" w:color="auto"/>
        <w:right w:val="none" w:sz="0" w:space="0" w:color="auto"/>
      </w:divBdr>
    </w:div>
    <w:div w:id="511528760">
      <w:bodyDiv w:val="1"/>
      <w:marLeft w:val="0"/>
      <w:marRight w:val="0"/>
      <w:marTop w:val="0"/>
      <w:marBottom w:val="0"/>
      <w:divBdr>
        <w:top w:val="none" w:sz="0" w:space="0" w:color="auto"/>
        <w:left w:val="none" w:sz="0" w:space="0" w:color="auto"/>
        <w:bottom w:val="none" w:sz="0" w:space="0" w:color="auto"/>
        <w:right w:val="none" w:sz="0" w:space="0" w:color="auto"/>
      </w:divBdr>
    </w:div>
    <w:div w:id="538517145">
      <w:bodyDiv w:val="1"/>
      <w:marLeft w:val="0"/>
      <w:marRight w:val="0"/>
      <w:marTop w:val="0"/>
      <w:marBottom w:val="0"/>
      <w:divBdr>
        <w:top w:val="none" w:sz="0" w:space="0" w:color="auto"/>
        <w:left w:val="none" w:sz="0" w:space="0" w:color="auto"/>
        <w:bottom w:val="none" w:sz="0" w:space="0" w:color="auto"/>
        <w:right w:val="none" w:sz="0" w:space="0" w:color="auto"/>
      </w:divBdr>
      <w:divsChild>
        <w:div w:id="1476607525">
          <w:marLeft w:val="0"/>
          <w:marRight w:val="0"/>
          <w:marTop w:val="0"/>
          <w:marBottom w:val="0"/>
          <w:divBdr>
            <w:top w:val="none" w:sz="0" w:space="0" w:color="auto"/>
            <w:left w:val="none" w:sz="0" w:space="0" w:color="auto"/>
            <w:bottom w:val="none" w:sz="0" w:space="0" w:color="auto"/>
            <w:right w:val="none" w:sz="0" w:space="0" w:color="auto"/>
          </w:divBdr>
          <w:divsChild>
            <w:div w:id="272328486">
              <w:marLeft w:val="0"/>
              <w:marRight w:val="0"/>
              <w:marTop w:val="0"/>
              <w:marBottom w:val="0"/>
              <w:divBdr>
                <w:top w:val="none" w:sz="0" w:space="0" w:color="auto"/>
                <w:left w:val="none" w:sz="0" w:space="0" w:color="auto"/>
                <w:bottom w:val="none" w:sz="0" w:space="0" w:color="auto"/>
                <w:right w:val="none" w:sz="0" w:space="0" w:color="auto"/>
              </w:divBdr>
              <w:divsChild>
                <w:div w:id="1769426758">
                  <w:marLeft w:val="0"/>
                  <w:marRight w:val="0"/>
                  <w:marTop w:val="0"/>
                  <w:marBottom w:val="0"/>
                  <w:divBdr>
                    <w:top w:val="none" w:sz="0" w:space="0" w:color="auto"/>
                    <w:left w:val="none" w:sz="0" w:space="0" w:color="auto"/>
                    <w:bottom w:val="none" w:sz="0" w:space="0" w:color="auto"/>
                    <w:right w:val="none" w:sz="0" w:space="0" w:color="auto"/>
                  </w:divBdr>
                  <w:divsChild>
                    <w:div w:id="1222715257">
                      <w:marLeft w:val="0"/>
                      <w:marRight w:val="0"/>
                      <w:marTop w:val="0"/>
                      <w:marBottom w:val="0"/>
                      <w:divBdr>
                        <w:top w:val="none" w:sz="0" w:space="0" w:color="auto"/>
                        <w:left w:val="none" w:sz="0" w:space="0" w:color="auto"/>
                        <w:bottom w:val="none" w:sz="0" w:space="0" w:color="auto"/>
                        <w:right w:val="none" w:sz="0" w:space="0" w:color="auto"/>
                      </w:divBdr>
                      <w:divsChild>
                        <w:div w:id="2012947110">
                          <w:marLeft w:val="0"/>
                          <w:marRight w:val="0"/>
                          <w:marTop w:val="0"/>
                          <w:marBottom w:val="0"/>
                          <w:divBdr>
                            <w:top w:val="none" w:sz="0" w:space="0" w:color="auto"/>
                            <w:left w:val="none" w:sz="0" w:space="0" w:color="auto"/>
                            <w:bottom w:val="none" w:sz="0" w:space="0" w:color="auto"/>
                            <w:right w:val="none" w:sz="0" w:space="0" w:color="auto"/>
                          </w:divBdr>
                        </w:div>
                        <w:div w:id="1034232171">
                          <w:marLeft w:val="0"/>
                          <w:marRight w:val="0"/>
                          <w:marTop w:val="0"/>
                          <w:marBottom w:val="0"/>
                          <w:divBdr>
                            <w:top w:val="none" w:sz="0" w:space="0" w:color="auto"/>
                            <w:left w:val="none" w:sz="0" w:space="0" w:color="auto"/>
                            <w:bottom w:val="none" w:sz="0" w:space="0" w:color="auto"/>
                            <w:right w:val="none" w:sz="0" w:space="0" w:color="auto"/>
                          </w:divBdr>
                        </w:div>
                        <w:div w:id="1086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602382">
              <w:marLeft w:val="0"/>
              <w:marRight w:val="0"/>
              <w:marTop w:val="0"/>
              <w:marBottom w:val="0"/>
              <w:divBdr>
                <w:top w:val="none" w:sz="0" w:space="0" w:color="auto"/>
                <w:left w:val="none" w:sz="0" w:space="0" w:color="auto"/>
                <w:bottom w:val="none" w:sz="0" w:space="0" w:color="auto"/>
                <w:right w:val="none" w:sz="0" w:space="0" w:color="auto"/>
              </w:divBdr>
            </w:div>
            <w:div w:id="7962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9189">
      <w:bodyDiv w:val="1"/>
      <w:marLeft w:val="0"/>
      <w:marRight w:val="0"/>
      <w:marTop w:val="0"/>
      <w:marBottom w:val="0"/>
      <w:divBdr>
        <w:top w:val="none" w:sz="0" w:space="0" w:color="auto"/>
        <w:left w:val="none" w:sz="0" w:space="0" w:color="auto"/>
        <w:bottom w:val="none" w:sz="0" w:space="0" w:color="auto"/>
        <w:right w:val="none" w:sz="0" w:space="0" w:color="auto"/>
      </w:divBdr>
    </w:div>
    <w:div w:id="561477970">
      <w:bodyDiv w:val="1"/>
      <w:marLeft w:val="0"/>
      <w:marRight w:val="0"/>
      <w:marTop w:val="0"/>
      <w:marBottom w:val="0"/>
      <w:divBdr>
        <w:top w:val="none" w:sz="0" w:space="0" w:color="auto"/>
        <w:left w:val="none" w:sz="0" w:space="0" w:color="auto"/>
        <w:bottom w:val="none" w:sz="0" w:space="0" w:color="auto"/>
        <w:right w:val="none" w:sz="0" w:space="0" w:color="auto"/>
      </w:divBdr>
      <w:divsChild>
        <w:div w:id="1798453366">
          <w:marLeft w:val="0"/>
          <w:marRight w:val="0"/>
          <w:marTop w:val="0"/>
          <w:marBottom w:val="0"/>
          <w:divBdr>
            <w:top w:val="none" w:sz="0" w:space="0" w:color="auto"/>
            <w:left w:val="none" w:sz="0" w:space="0" w:color="auto"/>
            <w:bottom w:val="none" w:sz="0" w:space="0" w:color="auto"/>
            <w:right w:val="none" w:sz="0" w:space="0" w:color="auto"/>
          </w:divBdr>
          <w:divsChild>
            <w:div w:id="1702170455">
              <w:marLeft w:val="0"/>
              <w:marRight w:val="0"/>
              <w:marTop w:val="0"/>
              <w:marBottom w:val="0"/>
              <w:divBdr>
                <w:top w:val="none" w:sz="0" w:space="0" w:color="auto"/>
                <w:left w:val="none" w:sz="0" w:space="0" w:color="auto"/>
                <w:bottom w:val="none" w:sz="0" w:space="0" w:color="auto"/>
                <w:right w:val="none" w:sz="0" w:space="0" w:color="auto"/>
              </w:divBdr>
            </w:div>
            <w:div w:id="8245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7074">
      <w:bodyDiv w:val="1"/>
      <w:marLeft w:val="0"/>
      <w:marRight w:val="0"/>
      <w:marTop w:val="0"/>
      <w:marBottom w:val="0"/>
      <w:divBdr>
        <w:top w:val="none" w:sz="0" w:space="0" w:color="auto"/>
        <w:left w:val="none" w:sz="0" w:space="0" w:color="auto"/>
        <w:bottom w:val="none" w:sz="0" w:space="0" w:color="auto"/>
        <w:right w:val="none" w:sz="0" w:space="0" w:color="auto"/>
      </w:divBdr>
      <w:divsChild>
        <w:div w:id="1860007478">
          <w:marLeft w:val="0"/>
          <w:marRight w:val="0"/>
          <w:marTop w:val="0"/>
          <w:marBottom w:val="0"/>
          <w:divBdr>
            <w:top w:val="none" w:sz="0" w:space="0" w:color="auto"/>
            <w:left w:val="none" w:sz="0" w:space="0" w:color="auto"/>
            <w:bottom w:val="none" w:sz="0" w:space="0" w:color="auto"/>
            <w:right w:val="none" w:sz="0" w:space="0" w:color="auto"/>
          </w:divBdr>
          <w:divsChild>
            <w:div w:id="727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46282">
      <w:bodyDiv w:val="1"/>
      <w:marLeft w:val="0"/>
      <w:marRight w:val="0"/>
      <w:marTop w:val="0"/>
      <w:marBottom w:val="0"/>
      <w:divBdr>
        <w:top w:val="none" w:sz="0" w:space="0" w:color="auto"/>
        <w:left w:val="none" w:sz="0" w:space="0" w:color="auto"/>
        <w:bottom w:val="none" w:sz="0" w:space="0" w:color="auto"/>
        <w:right w:val="none" w:sz="0" w:space="0" w:color="auto"/>
      </w:divBdr>
      <w:divsChild>
        <w:div w:id="855996118">
          <w:marLeft w:val="0"/>
          <w:marRight w:val="0"/>
          <w:marTop w:val="0"/>
          <w:marBottom w:val="0"/>
          <w:divBdr>
            <w:top w:val="none" w:sz="0" w:space="0" w:color="auto"/>
            <w:left w:val="none" w:sz="0" w:space="0" w:color="auto"/>
            <w:bottom w:val="none" w:sz="0" w:space="0" w:color="auto"/>
            <w:right w:val="none" w:sz="0" w:space="0" w:color="auto"/>
          </w:divBdr>
          <w:divsChild>
            <w:div w:id="123890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0964">
      <w:bodyDiv w:val="1"/>
      <w:marLeft w:val="0"/>
      <w:marRight w:val="0"/>
      <w:marTop w:val="0"/>
      <w:marBottom w:val="0"/>
      <w:divBdr>
        <w:top w:val="none" w:sz="0" w:space="0" w:color="auto"/>
        <w:left w:val="none" w:sz="0" w:space="0" w:color="auto"/>
        <w:bottom w:val="none" w:sz="0" w:space="0" w:color="auto"/>
        <w:right w:val="none" w:sz="0" w:space="0" w:color="auto"/>
      </w:divBdr>
      <w:divsChild>
        <w:div w:id="509639379">
          <w:marLeft w:val="0"/>
          <w:marRight w:val="0"/>
          <w:marTop w:val="0"/>
          <w:marBottom w:val="0"/>
          <w:divBdr>
            <w:top w:val="none" w:sz="0" w:space="0" w:color="auto"/>
            <w:left w:val="none" w:sz="0" w:space="0" w:color="auto"/>
            <w:bottom w:val="none" w:sz="0" w:space="0" w:color="auto"/>
            <w:right w:val="none" w:sz="0" w:space="0" w:color="auto"/>
          </w:divBdr>
          <w:divsChild>
            <w:div w:id="120502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6828">
      <w:bodyDiv w:val="1"/>
      <w:marLeft w:val="0"/>
      <w:marRight w:val="0"/>
      <w:marTop w:val="0"/>
      <w:marBottom w:val="0"/>
      <w:divBdr>
        <w:top w:val="none" w:sz="0" w:space="0" w:color="auto"/>
        <w:left w:val="none" w:sz="0" w:space="0" w:color="auto"/>
        <w:bottom w:val="none" w:sz="0" w:space="0" w:color="auto"/>
        <w:right w:val="none" w:sz="0" w:space="0" w:color="auto"/>
      </w:divBdr>
      <w:divsChild>
        <w:div w:id="1418095378">
          <w:marLeft w:val="0"/>
          <w:marRight w:val="0"/>
          <w:marTop w:val="0"/>
          <w:marBottom w:val="0"/>
          <w:divBdr>
            <w:top w:val="none" w:sz="0" w:space="0" w:color="auto"/>
            <w:left w:val="none" w:sz="0" w:space="0" w:color="auto"/>
            <w:bottom w:val="none" w:sz="0" w:space="0" w:color="auto"/>
            <w:right w:val="none" w:sz="0" w:space="0" w:color="auto"/>
          </w:divBdr>
          <w:divsChild>
            <w:div w:id="150616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1368">
      <w:bodyDiv w:val="1"/>
      <w:marLeft w:val="0"/>
      <w:marRight w:val="0"/>
      <w:marTop w:val="0"/>
      <w:marBottom w:val="0"/>
      <w:divBdr>
        <w:top w:val="none" w:sz="0" w:space="0" w:color="auto"/>
        <w:left w:val="none" w:sz="0" w:space="0" w:color="auto"/>
        <w:bottom w:val="none" w:sz="0" w:space="0" w:color="auto"/>
        <w:right w:val="none" w:sz="0" w:space="0" w:color="auto"/>
      </w:divBdr>
      <w:divsChild>
        <w:div w:id="1120489439">
          <w:marLeft w:val="0"/>
          <w:marRight w:val="0"/>
          <w:marTop w:val="0"/>
          <w:marBottom w:val="0"/>
          <w:divBdr>
            <w:top w:val="none" w:sz="0" w:space="0" w:color="auto"/>
            <w:left w:val="none" w:sz="0" w:space="0" w:color="auto"/>
            <w:bottom w:val="none" w:sz="0" w:space="0" w:color="auto"/>
            <w:right w:val="none" w:sz="0" w:space="0" w:color="auto"/>
          </w:divBdr>
          <w:divsChild>
            <w:div w:id="19997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160879">
      <w:bodyDiv w:val="1"/>
      <w:marLeft w:val="0"/>
      <w:marRight w:val="0"/>
      <w:marTop w:val="0"/>
      <w:marBottom w:val="0"/>
      <w:divBdr>
        <w:top w:val="none" w:sz="0" w:space="0" w:color="auto"/>
        <w:left w:val="none" w:sz="0" w:space="0" w:color="auto"/>
        <w:bottom w:val="none" w:sz="0" w:space="0" w:color="auto"/>
        <w:right w:val="none" w:sz="0" w:space="0" w:color="auto"/>
      </w:divBdr>
    </w:div>
    <w:div w:id="757409706">
      <w:bodyDiv w:val="1"/>
      <w:marLeft w:val="0"/>
      <w:marRight w:val="0"/>
      <w:marTop w:val="0"/>
      <w:marBottom w:val="0"/>
      <w:divBdr>
        <w:top w:val="none" w:sz="0" w:space="0" w:color="auto"/>
        <w:left w:val="none" w:sz="0" w:space="0" w:color="auto"/>
        <w:bottom w:val="none" w:sz="0" w:space="0" w:color="auto"/>
        <w:right w:val="none" w:sz="0" w:space="0" w:color="auto"/>
      </w:divBdr>
    </w:div>
    <w:div w:id="774180031">
      <w:bodyDiv w:val="1"/>
      <w:marLeft w:val="0"/>
      <w:marRight w:val="0"/>
      <w:marTop w:val="0"/>
      <w:marBottom w:val="0"/>
      <w:divBdr>
        <w:top w:val="none" w:sz="0" w:space="0" w:color="auto"/>
        <w:left w:val="none" w:sz="0" w:space="0" w:color="auto"/>
        <w:bottom w:val="none" w:sz="0" w:space="0" w:color="auto"/>
        <w:right w:val="none" w:sz="0" w:space="0" w:color="auto"/>
      </w:divBdr>
    </w:div>
    <w:div w:id="792791514">
      <w:bodyDiv w:val="1"/>
      <w:marLeft w:val="0"/>
      <w:marRight w:val="0"/>
      <w:marTop w:val="0"/>
      <w:marBottom w:val="0"/>
      <w:divBdr>
        <w:top w:val="none" w:sz="0" w:space="0" w:color="auto"/>
        <w:left w:val="none" w:sz="0" w:space="0" w:color="auto"/>
        <w:bottom w:val="none" w:sz="0" w:space="0" w:color="auto"/>
        <w:right w:val="none" w:sz="0" w:space="0" w:color="auto"/>
      </w:divBdr>
    </w:div>
    <w:div w:id="835998269">
      <w:bodyDiv w:val="1"/>
      <w:marLeft w:val="0"/>
      <w:marRight w:val="0"/>
      <w:marTop w:val="0"/>
      <w:marBottom w:val="0"/>
      <w:divBdr>
        <w:top w:val="none" w:sz="0" w:space="0" w:color="auto"/>
        <w:left w:val="none" w:sz="0" w:space="0" w:color="auto"/>
        <w:bottom w:val="none" w:sz="0" w:space="0" w:color="auto"/>
        <w:right w:val="none" w:sz="0" w:space="0" w:color="auto"/>
      </w:divBdr>
      <w:divsChild>
        <w:div w:id="1818453761">
          <w:marLeft w:val="0"/>
          <w:marRight w:val="0"/>
          <w:marTop w:val="0"/>
          <w:marBottom w:val="0"/>
          <w:divBdr>
            <w:top w:val="none" w:sz="0" w:space="0" w:color="auto"/>
            <w:left w:val="none" w:sz="0" w:space="0" w:color="auto"/>
            <w:bottom w:val="none" w:sz="0" w:space="0" w:color="auto"/>
            <w:right w:val="none" w:sz="0" w:space="0" w:color="auto"/>
          </w:divBdr>
          <w:divsChild>
            <w:div w:id="290476039">
              <w:marLeft w:val="0"/>
              <w:marRight w:val="0"/>
              <w:marTop w:val="0"/>
              <w:marBottom w:val="0"/>
              <w:divBdr>
                <w:top w:val="none" w:sz="0" w:space="0" w:color="auto"/>
                <w:left w:val="none" w:sz="0" w:space="0" w:color="auto"/>
                <w:bottom w:val="none" w:sz="0" w:space="0" w:color="auto"/>
                <w:right w:val="none" w:sz="0" w:space="0" w:color="auto"/>
              </w:divBdr>
            </w:div>
            <w:div w:id="1117331911">
              <w:marLeft w:val="0"/>
              <w:marRight w:val="0"/>
              <w:marTop w:val="0"/>
              <w:marBottom w:val="0"/>
              <w:divBdr>
                <w:top w:val="none" w:sz="0" w:space="0" w:color="auto"/>
                <w:left w:val="none" w:sz="0" w:space="0" w:color="auto"/>
                <w:bottom w:val="none" w:sz="0" w:space="0" w:color="auto"/>
                <w:right w:val="none" w:sz="0" w:space="0" w:color="auto"/>
              </w:divBdr>
            </w:div>
            <w:div w:id="1354768857">
              <w:marLeft w:val="0"/>
              <w:marRight w:val="0"/>
              <w:marTop w:val="0"/>
              <w:marBottom w:val="0"/>
              <w:divBdr>
                <w:top w:val="none" w:sz="0" w:space="0" w:color="auto"/>
                <w:left w:val="none" w:sz="0" w:space="0" w:color="auto"/>
                <w:bottom w:val="none" w:sz="0" w:space="0" w:color="auto"/>
                <w:right w:val="none" w:sz="0" w:space="0" w:color="auto"/>
              </w:divBdr>
            </w:div>
            <w:div w:id="566645790">
              <w:marLeft w:val="0"/>
              <w:marRight w:val="0"/>
              <w:marTop w:val="0"/>
              <w:marBottom w:val="0"/>
              <w:divBdr>
                <w:top w:val="none" w:sz="0" w:space="0" w:color="auto"/>
                <w:left w:val="none" w:sz="0" w:space="0" w:color="auto"/>
                <w:bottom w:val="none" w:sz="0" w:space="0" w:color="auto"/>
                <w:right w:val="none" w:sz="0" w:space="0" w:color="auto"/>
              </w:divBdr>
            </w:div>
            <w:div w:id="303432123">
              <w:marLeft w:val="0"/>
              <w:marRight w:val="0"/>
              <w:marTop w:val="0"/>
              <w:marBottom w:val="0"/>
              <w:divBdr>
                <w:top w:val="none" w:sz="0" w:space="0" w:color="auto"/>
                <w:left w:val="none" w:sz="0" w:space="0" w:color="auto"/>
                <w:bottom w:val="none" w:sz="0" w:space="0" w:color="auto"/>
                <w:right w:val="none" w:sz="0" w:space="0" w:color="auto"/>
              </w:divBdr>
            </w:div>
            <w:div w:id="1605116880">
              <w:marLeft w:val="0"/>
              <w:marRight w:val="0"/>
              <w:marTop w:val="0"/>
              <w:marBottom w:val="0"/>
              <w:divBdr>
                <w:top w:val="none" w:sz="0" w:space="0" w:color="auto"/>
                <w:left w:val="none" w:sz="0" w:space="0" w:color="auto"/>
                <w:bottom w:val="none" w:sz="0" w:space="0" w:color="auto"/>
                <w:right w:val="none" w:sz="0" w:space="0" w:color="auto"/>
              </w:divBdr>
            </w:div>
            <w:div w:id="1939829837">
              <w:marLeft w:val="0"/>
              <w:marRight w:val="0"/>
              <w:marTop w:val="0"/>
              <w:marBottom w:val="0"/>
              <w:divBdr>
                <w:top w:val="none" w:sz="0" w:space="0" w:color="auto"/>
                <w:left w:val="none" w:sz="0" w:space="0" w:color="auto"/>
                <w:bottom w:val="none" w:sz="0" w:space="0" w:color="auto"/>
                <w:right w:val="none" w:sz="0" w:space="0" w:color="auto"/>
              </w:divBdr>
            </w:div>
            <w:div w:id="1561290053">
              <w:marLeft w:val="0"/>
              <w:marRight w:val="0"/>
              <w:marTop w:val="0"/>
              <w:marBottom w:val="0"/>
              <w:divBdr>
                <w:top w:val="none" w:sz="0" w:space="0" w:color="auto"/>
                <w:left w:val="none" w:sz="0" w:space="0" w:color="auto"/>
                <w:bottom w:val="none" w:sz="0" w:space="0" w:color="auto"/>
                <w:right w:val="none" w:sz="0" w:space="0" w:color="auto"/>
              </w:divBdr>
            </w:div>
            <w:div w:id="765544106">
              <w:marLeft w:val="0"/>
              <w:marRight w:val="0"/>
              <w:marTop w:val="0"/>
              <w:marBottom w:val="0"/>
              <w:divBdr>
                <w:top w:val="none" w:sz="0" w:space="0" w:color="auto"/>
                <w:left w:val="none" w:sz="0" w:space="0" w:color="auto"/>
                <w:bottom w:val="none" w:sz="0" w:space="0" w:color="auto"/>
                <w:right w:val="none" w:sz="0" w:space="0" w:color="auto"/>
              </w:divBdr>
            </w:div>
            <w:div w:id="9811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9200">
      <w:bodyDiv w:val="1"/>
      <w:marLeft w:val="0"/>
      <w:marRight w:val="0"/>
      <w:marTop w:val="0"/>
      <w:marBottom w:val="0"/>
      <w:divBdr>
        <w:top w:val="none" w:sz="0" w:space="0" w:color="auto"/>
        <w:left w:val="none" w:sz="0" w:space="0" w:color="auto"/>
        <w:bottom w:val="none" w:sz="0" w:space="0" w:color="auto"/>
        <w:right w:val="none" w:sz="0" w:space="0" w:color="auto"/>
      </w:divBdr>
    </w:div>
    <w:div w:id="879705907">
      <w:bodyDiv w:val="1"/>
      <w:marLeft w:val="0"/>
      <w:marRight w:val="0"/>
      <w:marTop w:val="0"/>
      <w:marBottom w:val="0"/>
      <w:divBdr>
        <w:top w:val="none" w:sz="0" w:space="0" w:color="auto"/>
        <w:left w:val="none" w:sz="0" w:space="0" w:color="auto"/>
        <w:bottom w:val="none" w:sz="0" w:space="0" w:color="auto"/>
        <w:right w:val="none" w:sz="0" w:space="0" w:color="auto"/>
      </w:divBdr>
      <w:divsChild>
        <w:div w:id="411900728">
          <w:marLeft w:val="0"/>
          <w:marRight w:val="0"/>
          <w:marTop w:val="0"/>
          <w:marBottom w:val="0"/>
          <w:divBdr>
            <w:top w:val="none" w:sz="0" w:space="0" w:color="auto"/>
            <w:left w:val="none" w:sz="0" w:space="0" w:color="auto"/>
            <w:bottom w:val="none" w:sz="0" w:space="0" w:color="auto"/>
            <w:right w:val="none" w:sz="0" w:space="0" w:color="auto"/>
          </w:divBdr>
          <w:divsChild>
            <w:div w:id="966816219">
              <w:marLeft w:val="0"/>
              <w:marRight w:val="0"/>
              <w:marTop w:val="0"/>
              <w:marBottom w:val="0"/>
              <w:divBdr>
                <w:top w:val="none" w:sz="0" w:space="0" w:color="auto"/>
                <w:left w:val="none" w:sz="0" w:space="0" w:color="auto"/>
                <w:bottom w:val="none" w:sz="0" w:space="0" w:color="auto"/>
                <w:right w:val="none" w:sz="0" w:space="0" w:color="auto"/>
              </w:divBdr>
            </w:div>
            <w:div w:id="265621399">
              <w:marLeft w:val="0"/>
              <w:marRight w:val="0"/>
              <w:marTop w:val="0"/>
              <w:marBottom w:val="0"/>
              <w:divBdr>
                <w:top w:val="none" w:sz="0" w:space="0" w:color="auto"/>
                <w:left w:val="none" w:sz="0" w:space="0" w:color="auto"/>
                <w:bottom w:val="none" w:sz="0" w:space="0" w:color="auto"/>
                <w:right w:val="none" w:sz="0" w:space="0" w:color="auto"/>
              </w:divBdr>
            </w:div>
            <w:div w:id="258490116">
              <w:marLeft w:val="0"/>
              <w:marRight w:val="0"/>
              <w:marTop w:val="0"/>
              <w:marBottom w:val="0"/>
              <w:divBdr>
                <w:top w:val="none" w:sz="0" w:space="0" w:color="auto"/>
                <w:left w:val="none" w:sz="0" w:space="0" w:color="auto"/>
                <w:bottom w:val="none" w:sz="0" w:space="0" w:color="auto"/>
                <w:right w:val="none" w:sz="0" w:space="0" w:color="auto"/>
              </w:divBdr>
            </w:div>
            <w:div w:id="195511540">
              <w:marLeft w:val="0"/>
              <w:marRight w:val="0"/>
              <w:marTop w:val="0"/>
              <w:marBottom w:val="0"/>
              <w:divBdr>
                <w:top w:val="none" w:sz="0" w:space="0" w:color="auto"/>
                <w:left w:val="none" w:sz="0" w:space="0" w:color="auto"/>
                <w:bottom w:val="none" w:sz="0" w:space="0" w:color="auto"/>
                <w:right w:val="none" w:sz="0" w:space="0" w:color="auto"/>
              </w:divBdr>
            </w:div>
            <w:div w:id="1783918358">
              <w:marLeft w:val="0"/>
              <w:marRight w:val="0"/>
              <w:marTop w:val="0"/>
              <w:marBottom w:val="0"/>
              <w:divBdr>
                <w:top w:val="none" w:sz="0" w:space="0" w:color="auto"/>
                <w:left w:val="none" w:sz="0" w:space="0" w:color="auto"/>
                <w:bottom w:val="none" w:sz="0" w:space="0" w:color="auto"/>
                <w:right w:val="none" w:sz="0" w:space="0" w:color="auto"/>
              </w:divBdr>
            </w:div>
            <w:div w:id="1247113017">
              <w:marLeft w:val="0"/>
              <w:marRight w:val="0"/>
              <w:marTop w:val="0"/>
              <w:marBottom w:val="0"/>
              <w:divBdr>
                <w:top w:val="none" w:sz="0" w:space="0" w:color="auto"/>
                <w:left w:val="none" w:sz="0" w:space="0" w:color="auto"/>
                <w:bottom w:val="none" w:sz="0" w:space="0" w:color="auto"/>
                <w:right w:val="none" w:sz="0" w:space="0" w:color="auto"/>
              </w:divBdr>
            </w:div>
            <w:div w:id="1987539757">
              <w:marLeft w:val="0"/>
              <w:marRight w:val="0"/>
              <w:marTop w:val="0"/>
              <w:marBottom w:val="0"/>
              <w:divBdr>
                <w:top w:val="none" w:sz="0" w:space="0" w:color="auto"/>
                <w:left w:val="none" w:sz="0" w:space="0" w:color="auto"/>
                <w:bottom w:val="none" w:sz="0" w:space="0" w:color="auto"/>
                <w:right w:val="none" w:sz="0" w:space="0" w:color="auto"/>
              </w:divBdr>
            </w:div>
            <w:div w:id="1018311411">
              <w:marLeft w:val="0"/>
              <w:marRight w:val="0"/>
              <w:marTop w:val="0"/>
              <w:marBottom w:val="0"/>
              <w:divBdr>
                <w:top w:val="none" w:sz="0" w:space="0" w:color="auto"/>
                <w:left w:val="none" w:sz="0" w:space="0" w:color="auto"/>
                <w:bottom w:val="none" w:sz="0" w:space="0" w:color="auto"/>
                <w:right w:val="none" w:sz="0" w:space="0" w:color="auto"/>
              </w:divBdr>
            </w:div>
            <w:div w:id="856965961">
              <w:marLeft w:val="0"/>
              <w:marRight w:val="0"/>
              <w:marTop w:val="0"/>
              <w:marBottom w:val="0"/>
              <w:divBdr>
                <w:top w:val="none" w:sz="0" w:space="0" w:color="auto"/>
                <w:left w:val="none" w:sz="0" w:space="0" w:color="auto"/>
                <w:bottom w:val="none" w:sz="0" w:space="0" w:color="auto"/>
                <w:right w:val="none" w:sz="0" w:space="0" w:color="auto"/>
              </w:divBdr>
            </w:div>
            <w:div w:id="18171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2107">
      <w:bodyDiv w:val="1"/>
      <w:marLeft w:val="0"/>
      <w:marRight w:val="0"/>
      <w:marTop w:val="0"/>
      <w:marBottom w:val="0"/>
      <w:divBdr>
        <w:top w:val="none" w:sz="0" w:space="0" w:color="auto"/>
        <w:left w:val="none" w:sz="0" w:space="0" w:color="auto"/>
        <w:bottom w:val="none" w:sz="0" w:space="0" w:color="auto"/>
        <w:right w:val="none" w:sz="0" w:space="0" w:color="auto"/>
      </w:divBdr>
      <w:divsChild>
        <w:div w:id="76564349">
          <w:marLeft w:val="0"/>
          <w:marRight w:val="0"/>
          <w:marTop w:val="0"/>
          <w:marBottom w:val="0"/>
          <w:divBdr>
            <w:top w:val="none" w:sz="0" w:space="0" w:color="auto"/>
            <w:left w:val="none" w:sz="0" w:space="0" w:color="auto"/>
            <w:bottom w:val="none" w:sz="0" w:space="0" w:color="auto"/>
            <w:right w:val="none" w:sz="0" w:space="0" w:color="auto"/>
          </w:divBdr>
          <w:divsChild>
            <w:div w:id="480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70653">
      <w:bodyDiv w:val="1"/>
      <w:marLeft w:val="0"/>
      <w:marRight w:val="0"/>
      <w:marTop w:val="0"/>
      <w:marBottom w:val="0"/>
      <w:divBdr>
        <w:top w:val="none" w:sz="0" w:space="0" w:color="auto"/>
        <w:left w:val="none" w:sz="0" w:space="0" w:color="auto"/>
        <w:bottom w:val="none" w:sz="0" w:space="0" w:color="auto"/>
        <w:right w:val="none" w:sz="0" w:space="0" w:color="auto"/>
      </w:divBdr>
      <w:divsChild>
        <w:div w:id="1936161089">
          <w:marLeft w:val="0"/>
          <w:marRight w:val="0"/>
          <w:marTop w:val="0"/>
          <w:marBottom w:val="0"/>
          <w:divBdr>
            <w:top w:val="single" w:sz="2" w:space="0" w:color="D9D9E3"/>
            <w:left w:val="single" w:sz="2" w:space="0" w:color="D9D9E3"/>
            <w:bottom w:val="single" w:sz="2" w:space="0" w:color="D9D9E3"/>
            <w:right w:val="single" w:sz="2" w:space="0" w:color="D9D9E3"/>
          </w:divBdr>
          <w:divsChild>
            <w:div w:id="903292563">
              <w:marLeft w:val="0"/>
              <w:marRight w:val="0"/>
              <w:marTop w:val="0"/>
              <w:marBottom w:val="0"/>
              <w:divBdr>
                <w:top w:val="single" w:sz="2" w:space="0" w:color="D9D9E3"/>
                <w:left w:val="single" w:sz="2" w:space="0" w:color="D9D9E3"/>
                <w:bottom w:val="single" w:sz="2" w:space="0" w:color="D9D9E3"/>
                <w:right w:val="single" w:sz="2" w:space="0" w:color="D9D9E3"/>
              </w:divBdr>
              <w:divsChild>
                <w:div w:id="2124372886">
                  <w:marLeft w:val="0"/>
                  <w:marRight w:val="0"/>
                  <w:marTop w:val="0"/>
                  <w:marBottom w:val="0"/>
                  <w:divBdr>
                    <w:top w:val="single" w:sz="2" w:space="0" w:color="D9D9E3"/>
                    <w:left w:val="single" w:sz="2" w:space="0" w:color="D9D9E3"/>
                    <w:bottom w:val="single" w:sz="2" w:space="0" w:color="D9D9E3"/>
                    <w:right w:val="single" w:sz="2" w:space="0" w:color="D9D9E3"/>
                  </w:divBdr>
                  <w:divsChild>
                    <w:div w:id="1893347922">
                      <w:marLeft w:val="0"/>
                      <w:marRight w:val="0"/>
                      <w:marTop w:val="0"/>
                      <w:marBottom w:val="0"/>
                      <w:divBdr>
                        <w:top w:val="single" w:sz="2" w:space="0" w:color="D9D9E3"/>
                        <w:left w:val="single" w:sz="2" w:space="0" w:color="D9D9E3"/>
                        <w:bottom w:val="single" w:sz="2" w:space="0" w:color="D9D9E3"/>
                        <w:right w:val="single" w:sz="2" w:space="0" w:color="D9D9E3"/>
                      </w:divBdr>
                      <w:divsChild>
                        <w:div w:id="894857797">
                          <w:marLeft w:val="0"/>
                          <w:marRight w:val="0"/>
                          <w:marTop w:val="0"/>
                          <w:marBottom w:val="0"/>
                          <w:divBdr>
                            <w:top w:val="single" w:sz="2" w:space="0" w:color="auto"/>
                            <w:left w:val="single" w:sz="2" w:space="0" w:color="auto"/>
                            <w:bottom w:val="single" w:sz="6" w:space="0" w:color="auto"/>
                            <w:right w:val="single" w:sz="2" w:space="0" w:color="auto"/>
                          </w:divBdr>
                          <w:divsChild>
                            <w:div w:id="1868063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7412545">
                                  <w:marLeft w:val="0"/>
                                  <w:marRight w:val="0"/>
                                  <w:marTop w:val="0"/>
                                  <w:marBottom w:val="0"/>
                                  <w:divBdr>
                                    <w:top w:val="single" w:sz="2" w:space="0" w:color="D9D9E3"/>
                                    <w:left w:val="single" w:sz="2" w:space="0" w:color="D9D9E3"/>
                                    <w:bottom w:val="single" w:sz="2" w:space="0" w:color="D9D9E3"/>
                                    <w:right w:val="single" w:sz="2" w:space="0" w:color="D9D9E3"/>
                                  </w:divBdr>
                                  <w:divsChild>
                                    <w:div w:id="862282661">
                                      <w:marLeft w:val="0"/>
                                      <w:marRight w:val="0"/>
                                      <w:marTop w:val="0"/>
                                      <w:marBottom w:val="0"/>
                                      <w:divBdr>
                                        <w:top w:val="single" w:sz="2" w:space="0" w:color="D9D9E3"/>
                                        <w:left w:val="single" w:sz="2" w:space="0" w:color="D9D9E3"/>
                                        <w:bottom w:val="single" w:sz="2" w:space="0" w:color="D9D9E3"/>
                                        <w:right w:val="single" w:sz="2" w:space="0" w:color="D9D9E3"/>
                                      </w:divBdr>
                                      <w:divsChild>
                                        <w:div w:id="1070422280">
                                          <w:marLeft w:val="0"/>
                                          <w:marRight w:val="0"/>
                                          <w:marTop w:val="0"/>
                                          <w:marBottom w:val="0"/>
                                          <w:divBdr>
                                            <w:top w:val="single" w:sz="2" w:space="0" w:color="D9D9E3"/>
                                            <w:left w:val="single" w:sz="2" w:space="0" w:color="D9D9E3"/>
                                            <w:bottom w:val="single" w:sz="2" w:space="0" w:color="D9D9E3"/>
                                            <w:right w:val="single" w:sz="2" w:space="0" w:color="D9D9E3"/>
                                          </w:divBdr>
                                          <w:divsChild>
                                            <w:div w:id="1893882174">
                                              <w:marLeft w:val="0"/>
                                              <w:marRight w:val="0"/>
                                              <w:marTop w:val="0"/>
                                              <w:marBottom w:val="0"/>
                                              <w:divBdr>
                                                <w:top w:val="single" w:sz="2" w:space="0" w:color="D9D9E3"/>
                                                <w:left w:val="single" w:sz="2" w:space="0" w:color="D9D9E3"/>
                                                <w:bottom w:val="single" w:sz="2" w:space="0" w:color="D9D9E3"/>
                                                <w:right w:val="single" w:sz="2" w:space="0" w:color="D9D9E3"/>
                                              </w:divBdr>
                                              <w:divsChild>
                                                <w:div w:id="301885277">
                                                  <w:marLeft w:val="0"/>
                                                  <w:marRight w:val="0"/>
                                                  <w:marTop w:val="0"/>
                                                  <w:marBottom w:val="0"/>
                                                  <w:divBdr>
                                                    <w:top w:val="single" w:sz="2" w:space="0" w:color="D9D9E3"/>
                                                    <w:left w:val="single" w:sz="2" w:space="0" w:color="D9D9E3"/>
                                                    <w:bottom w:val="single" w:sz="2" w:space="0" w:color="D9D9E3"/>
                                                    <w:right w:val="single" w:sz="2" w:space="0" w:color="D9D9E3"/>
                                                  </w:divBdr>
                                                  <w:divsChild>
                                                    <w:div w:id="79352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014680">
          <w:marLeft w:val="0"/>
          <w:marRight w:val="0"/>
          <w:marTop w:val="0"/>
          <w:marBottom w:val="0"/>
          <w:divBdr>
            <w:top w:val="none" w:sz="0" w:space="0" w:color="auto"/>
            <w:left w:val="none" w:sz="0" w:space="0" w:color="auto"/>
            <w:bottom w:val="none" w:sz="0" w:space="0" w:color="auto"/>
            <w:right w:val="none" w:sz="0" w:space="0" w:color="auto"/>
          </w:divBdr>
        </w:div>
      </w:divsChild>
    </w:div>
    <w:div w:id="914586903">
      <w:bodyDiv w:val="1"/>
      <w:marLeft w:val="0"/>
      <w:marRight w:val="0"/>
      <w:marTop w:val="0"/>
      <w:marBottom w:val="0"/>
      <w:divBdr>
        <w:top w:val="none" w:sz="0" w:space="0" w:color="auto"/>
        <w:left w:val="none" w:sz="0" w:space="0" w:color="auto"/>
        <w:bottom w:val="none" w:sz="0" w:space="0" w:color="auto"/>
        <w:right w:val="none" w:sz="0" w:space="0" w:color="auto"/>
      </w:divBdr>
      <w:divsChild>
        <w:div w:id="1734547215">
          <w:marLeft w:val="0"/>
          <w:marRight w:val="0"/>
          <w:marTop w:val="0"/>
          <w:marBottom w:val="0"/>
          <w:divBdr>
            <w:top w:val="none" w:sz="0" w:space="0" w:color="auto"/>
            <w:left w:val="none" w:sz="0" w:space="0" w:color="auto"/>
            <w:bottom w:val="none" w:sz="0" w:space="0" w:color="auto"/>
            <w:right w:val="none" w:sz="0" w:space="0" w:color="auto"/>
          </w:divBdr>
          <w:divsChild>
            <w:div w:id="12868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3461">
      <w:bodyDiv w:val="1"/>
      <w:marLeft w:val="0"/>
      <w:marRight w:val="0"/>
      <w:marTop w:val="0"/>
      <w:marBottom w:val="0"/>
      <w:divBdr>
        <w:top w:val="none" w:sz="0" w:space="0" w:color="auto"/>
        <w:left w:val="none" w:sz="0" w:space="0" w:color="auto"/>
        <w:bottom w:val="none" w:sz="0" w:space="0" w:color="auto"/>
        <w:right w:val="none" w:sz="0" w:space="0" w:color="auto"/>
      </w:divBdr>
    </w:div>
    <w:div w:id="1041443829">
      <w:bodyDiv w:val="1"/>
      <w:marLeft w:val="0"/>
      <w:marRight w:val="0"/>
      <w:marTop w:val="0"/>
      <w:marBottom w:val="0"/>
      <w:divBdr>
        <w:top w:val="none" w:sz="0" w:space="0" w:color="auto"/>
        <w:left w:val="none" w:sz="0" w:space="0" w:color="auto"/>
        <w:bottom w:val="none" w:sz="0" w:space="0" w:color="auto"/>
        <w:right w:val="none" w:sz="0" w:space="0" w:color="auto"/>
      </w:divBdr>
    </w:div>
    <w:div w:id="1056734259">
      <w:bodyDiv w:val="1"/>
      <w:marLeft w:val="0"/>
      <w:marRight w:val="0"/>
      <w:marTop w:val="0"/>
      <w:marBottom w:val="0"/>
      <w:divBdr>
        <w:top w:val="none" w:sz="0" w:space="0" w:color="auto"/>
        <w:left w:val="none" w:sz="0" w:space="0" w:color="auto"/>
        <w:bottom w:val="none" w:sz="0" w:space="0" w:color="auto"/>
        <w:right w:val="none" w:sz="0" w:space="0" w:color="auto"/>
      </w:divBdr>
    </w:div>
    <w:div w:id="1059326268">
      <w:bodyDiv w:val="1"/>
      <w:marLeft w:val="0"/>
      <w:marRight w:val="0"/>
      <w:marTop w:val="0"/>
      <w:marBottom w:val="0"/>
      <w:divBdr>
        <w:top w:val="none" w:sz="0" w:space="0" w:color="auto"/>
        <w:left w:val="none" w:sz="0" w:space="0" w:color="auto"/>
        <w:bottom w:val="none" w:sz="0" w:space="0" w:color="auto"/>
        <w:right w:val="none" w:sz="0" w:space="0" w:color="auto"/>
      </w:divBdr>
      <w:divsChild>
        <w:div w:id="2095974452">
          <w:marLeft w:val="0"/>
          <w:marRight w:val="0"/>
          <w:marTop w:val="0"/>
          <w:marBottom w:val="0"/>
          <w:divBdr>
            <w:top w:val="none" w:sz="0" w:space="0" w:color="auto"/>
            <w:left w:val="none" w:sz="0" w:space="0" w:color="auto"/>
            <w:bottom w:val="none" w:sz="0" w:space="0" w:color="auto"/>
            <w:right w:val="none" w:sz="0" w:space="0" w:color="auto"/>
          </w:divBdr>
          <w:divsChild>
            <w:div w:id="48228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57997">
      <w:bodyDiv w:val="1"/>
      <w:marLeft w:val="0"/>
      <w:marRight w:val="0"/>
      <w:marTop w:val="0"/>
      <w:marBottom w:val="0"/>
      <w:divBdr>
        <w:top w:val="none" w:sz="0" w:space="0" w:color="auto"/>
        <w:left w:val="none" w:sz="0" w:space="0" w:color="auto"/>
        <w:bottom w:val="none" w:sz="0" w:space="0" w:color="auto"/>
        <w:right w:val="none" w:sz="0" w:space="0" w:color="auto"/>
      </w:divBdr>
    </w:div>
    <w:div w:id="1075322859">
      <w:bodyDiv w:val="1"/>
      <w:marLeft w:val="0"/>
      <w:marRight w:val="0"/>
      <w:marTop w:val="0"/>
      <w:marBottom w:val="0"/>
      <w:divBdr>
        <w:top w:val="none" w:sz="0" w:space="0" w:color="auto"/>
        <w:left w:val="none" w:sz="0" w:space="0" w:color="auto"/>
        <w:bottom w:val="none" w:sz="0" w:space="0" w:color="auto"/>
        <w:right w:val="none" w:sz="0" w:space="0" w:color="auto"/>
      </w:divBdr>
    </w:div>
    <w:div w:id="1087926623">
      <w:bodyDiv w:val="1"/>
      <w:marLeft w:val="0"/>
      <w:marRight w:val="0"/>
      <w:marTop w:val="0"/>
      <w:marBottom w:val="0"/>
      <w:divBdr>
        <w:top w:val="none" w:sz="0" w:space="0" w:color="auto"/>
        <w:left w:val="none" w:sz="0" w:space="0" w:color="auto"/>
        <w:bottom w:val="none" w:sz="0" w:space="0" w:color="auto"/>
        <w:right w:val="none" w:sz="0" w:space="0" w:color="auto"/>
      </w:divBdr>
    </w:div>
    <w:div w:id="1094128105">
      <w:bodyDiv w:val="1"/>
      <w:marLeft w:val="0"/>
      <w:marRight w:val="0"/>
      <w:marTop w:val="0"/>
      <w:marBottom w:val="0"/>
      <w:divBdr>
        <w:top w:val="none" w:sz="0" w:space="0" w:color="auto"/>
        <w:left w:val="none" w:sz="0" w:space="0" w:color="auto"/>
        <w:bottom w:val="none" w:sz="0" w:space="0" w:color="auto"/>
        <w:right w:val="none" w:sz="0" w:space="0" w:color="auto"/>
      </w:divBdr>
      <w:divsChild>
        <w:div w:id="582105556">
          <w:marLeft w:val="0"/>
          <w:marRight w:val="0"/>
          <w:marTop w:val="0"/>
          <w:marBottom w:val="0"/>
          <w:divBdr>
            <w:top w:val="single" w:sz="2" w:space="0" w:color="D9D9E3"/>
            <w:left w:val="single" w:sz="2" w:space="0" w:color="D9D9E3"/>
            <w:bottom w:val="single" w:sz="2" w:space="0" w:color="D9D9E3"/>
            <w:right w:val="single" w:sz="2" w:space="0" w:color="D9D9E3"/>
          </w:divBdr>
          <w:divsChild>
            <w:div w:id="1759905186">
              <w:marLeft w:val="0"/>
              <w:marRight w:val="0"/>
              <w:marTop w:val="0"/>
              <w:marBottom w:val="0"/>
              <w:divBdr>
                <w:top w:val="single" w:sz="2" w:space="0" w:color="D9D9E3"/>
                <w:left w:val="single" w:sz="2" w:space="0" w:color="D9D9E3"/>
                <w:bottom w:val="single" w:sz="2" w:space="0" w:color="D9D9E3"/>
                <w:right w:val="single" w:sz="2" w:space="0" w:color="D9D9E3"/>
              </w:divBdr>
              <w:divsChild>
                <w:div w:id="1918198977">
                  <w:marLeft w:val="0"/>
                  <w:marRight w:val="0"/>
                  <w:marTop w:val="0"/>
                  <w:marBottom w:val="0"/>
                  <w:divBdr>
                    <w:top w:val="single" w:sz="2" w:space="0" w:color="D9D9E3"/>
                    <w:left w:val="single" w:sz="2" w:space="0" w:color="D9D9E3"/>
                    <w:bottom w:val="single" w:sz="2" w:space="0" w:color="D9D9E3"/>
                    <w:right w:val="single" w:sz="2" w:space="0" w:color="D9D9E3"/>
                  </w:divBdr>
                  <w:divsChild>
                    <w:div w:id="2034915781">
                      <w:marLeft w:val="0"/>
                      <w:marRight w:val="0"/>
                      <w:marTop w:val="0"/>
                      <w:marBottom w:val="0"/>
                      <w:divBdr>
                        <w:top w:val="single" w:sz="2" w:space="0" w:color="D9D9E3"/>
                        <w:left w:val="single" w:sz="2" w:space="0" w:color="D9D9E3"/>
                        <w:bottom w:val="single" w:sz="2" w:space="0" w:color="D9D9E3"/>
                        <w:right w:val="single" w:sz="2" w:space="0" w:color="D9D9E3"/>
                      </w:divBdr>
                      <w:divsChild>
                        <w:div w:id="353462099">
                          <w:marLeft w:val="0"/>
                          <w:marRight w:val="0"/>
                          <w:marTop w:val="0"/>
                          <w:marBottom w:val="0"/>
                          <w:divBdr>
                            <w:top w:val="none" w:sz="0" w:space="0" w:color="auto"/>
                            <w:left w:val="none" w:sz="0" w:space="0" w:color="auto"/>
                            <w:bottom w:val="none" w:sz="0" w:space="0" w:color="auto"/>
                            <w:right w:val="none" w:sz="0" w:space="0" w:color="auto"/>
                          </w:divBdr>
                          <w:divsChild>
                            <w:div w:id="228922196">
                              <w:marLeft w:val="0"/>
                              <w:marRight w:val="0"/>
                              <w:marTop w:val="100"/>
                              <w:marBottom w:val="100"/>
                              <w:divBdr>
                                <w:top w:val="single" w:sz="2" w:space="0" w:color="D9D9E3"/>
                                <w:left w:val="single" w:sz="2" w:space="0" w:color="D9D9E3"/>
                                <w:bottom w:val="single" w:sz="2" w:space="0" w:color="D9D9E3"/>
                                <w:right w:val="single" w:sz="2" w:space="0" w:color="D9D9E3"/>
                              </w:divBdr>
                              <w:divsChild>
                                <w:div w:id="228882671">
                                  <w:marLeft w:val="0"/>
                                  <w:marRight w:val="0"/>
                                  <w:marTop w:val="0"/>
                                  <w:marBottom w:val="0"/>
                                  <w:divBdr>
                                    <w:top w:val="single" w:sz="2" w:space="0" w:color="D9D9E3"/>
                                    <w:left w:val="single" w:sz="2" w:space="0" w:color="D9D9E3"/>
                                    <w:bottom w:val="single" w:sz="2" w:space="0" w:color="D9D9E3"/>
                                    <w:right w:val="single" w:sz="2" w:space="0" w:color="D9D9E3"/>
                                  </w:divBdr>
                                  <w:divsChild>
                                    <w:div w:id="1622297175">
                                      <w:marLeft w:val="0"/>
                                      <w:marRight w:val="0"/>
                                      <w:marTop w:val="0"/>
                                      <w:marBottom w:val="0"/>
                                      <w:divBdr>
                                        <w:top w:val="single" w:sz="2" w:space="0" w:color="D9D9E3"/>
                                        <w:left w:val="single" w:sz="2" w:space="0" w:color="D9D9E3"/>
                                        <w:bottom w:val="single" w:sz="2" w:space="0" w:color="D9D9E3"/>
                                        <w:right w:val="single" w:sz="2" w:space="0" w:color="D9D9E3"/>
                                      </w:divBdr>
                                      <w:divsChild>
                                        <w:div w:id="1744788472">
                                          <w:marLeft w:val="0"/>
                                          <w:marRight w:val="0"/>
                                          <w:marTop w:val="0"/>
                                          <w:marBottom w:val="0"/>
                                          <w:divBdr>
                                            <w:top w:val="single" w:sz="2" w:space="0" w:color="D9D9E3"/>
                                            <w:left w:val="single" w:sz="2" w:space="0" w:color="D9D9E3"/>
                                            <w:bottom w:val="single" w:sz="2" w:space="0" w:color="D9D9E3"/>
                                            <w:right w:val="single" w:sz="2" w:space="0" w:color="D9D9E3"/>
                                          </w:divBdr>
                                          <w:divsChild>
                                            <w:div w:id="2139832948">
                                              <w:marLeft w:val="0"/>
                                              <w:marRight w:val="0"/>
                                              <w:marTop w:val="0"/>
                                              <w:marBottom w:val="0"/>
                                              <w:divBdr>
                                                <w:top w:val="single" w:sz="2" w:space="0" w:color="D9D9E3"/>
                                                <w:left w:val="single" w:sz="2" w:space="0" w:color="D9D9E3"/>
                                                <w:bottom w:val="single" w:sz="2" w:space="0" w:color="D9D9E3"/>
                                                <w:right w:val="single" w:sz="2" w:space="0" w:color="D9D9E3"/>
                                              </w:divBdr>
                                              <w:divsChild>
                                                <w:div w:id="1816291545">
                                                  <w:marLeft w:val="0"/>
                                                  <w:marRight w:val="0"/>
                                                  <w:marTop w:val="0"/>
                                                  <w:marBottom w:val="0"/>
                                                  <w:divBdr>
                                                    <w:top w:val="single" w:sz="2" w:space="0" w:color="D9D9E3"/>
                                                    <w:left w:val="single" w:sz="2" w:space="0" w:color="D9D9E3"/>
                                                    <w:bottom w:val="single" w:sz="2" w:space="0" w:color="D9D9E3"/>
                                                    <w:right w:val="single" w:sz="2" w:space="0" w:color="D9D9E3"/>
                                                  </w:divBdr>
                                                  <w:divsChild>
                                                    <w:div w:id="1979459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6458416">
          <w:marLeft w:val="0"/>
          <w:marRight w:val="0"/>
          <w:marTop w:val="0"/>
          <w:marBottom w:val="0"/>
          <w:divBdr>
            <w:top w:val="none" w:sz="0" w:space="0" w:color="auto"/>
            <w:left w:val="none" w:sz="0" w:space="0" w:color="auto"/>
            <w:bottom w:val="none" w:sz="0" w:space="0" w:color="auto"/>
            <w:right w:val="none" w:sz="0" w:space="0" w:color="auto"/>
          </w:divBdr>
        </w:div>
      </w:divsChild>
    </w:div>
    <w:div w:id="1107966195">
      <w:bodyDiv w:val="1"/>
      <w:marLeft w:val="0"/>
      <w:marRight w:val="0"/>
      <w:marTop w:val="0"/>
      <w:marBottom w:val="0"/>
      <w:divBdr>
        <w:top w:val="none" w:sz="0" w:space="0" w:color="auto"/>
        <w:left w:val="none" w:sz="0" w:space="0" w:color="auto"/>
        <w:bottom w:val="none" w:sz="0" w:space="0" w:color="auto"/>
        <w:right w:val="none" w:sz="0" w:space="0" w:color="auto"/>
      </w:divBdr>
    </w:div>
    <w:div w:id="1118255754">
      <w:bodyDiv w:val="1"/>
      <w:marLeft w:val="0"/>
      <w:marRight w:val="0"/>
      <w:marTop w:val="0"/>
      <w:marBottom w:val="0"/>
      <w:divBdr>
        <w:top w:val="none" w:sz="0" w:space="0" w:color="auto"/>
        <w:left w:val="none" w:sz="0" w:space="0" w:color="auto"/>
        <w:bottom w:val="none" w:sz="0" w:space="0" w:color="auto"/>
        <w:right w:val="none" w:sz="0" w:space="0" w:color="auto"/>
      </w:divBdr>
      <w:divsChild>
        <w:div w:id="512958244">
          <w:marLeft w:val="0"/>
          <w:marRight w:val="0"/>
          <w:marTop w:val="0"/>
          <w:marBottom w:val="0"/>
          <w:divBdr>
            <w:top w:val="none" w:sz="0" w:space="0" w:color="auto"/>
            <w:left w:val="none" w:sz="0" w:space="0" w:color="auto"/>
            <w:bottom w:val="none" w:sz="0" w:space="0" w:color="auto"/>
            <w:right w:val="none" w:sz="0" w:space="0" w:color="auto"/>
          </w:divBdr>
          <w:divsChild>
            <w:div w:id="7119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535030">
      <w:bodyDiv w:val="1"/>
      <w:marLeft w:val="0"/>
      <w:marRight w:val="0"/>
      <w:marTop w:val="0"/>
      <w:marBottom w:val="0"/>
      <w:divBdr>
        <w:top w:val="none" w:sz="0" w:space="0" w:color="auto"/>
        <w:left w:val="none" w:sz="0" w:space="0" w:color="auto"/>
        <w:bottom w:val="none" w:sz="0" w:space="0" w:color="auto"/>
        <w:right w:val="none" w:sz="0" w:space="0" w:color="auto"/>
      </w:divBdr>
    </w:div>
    <w:div w:id="1143423352">
      <w:bodyDiv w:val="1"/>
      <w:marLeft w:val="0"/>
      <w:marRight w:val="0"/>
      <w:marTop w:val="0"/>
      <w:marBottom w:val="0"/>
      <w:divBdr>
        <w:top w:val="none" w:sz="0" w:space="0" w:color="auto"/>
        <w:left w:val="none" w:sz="0" w:space="0" w:color="auto"/>
        <w:bottom w:val="none" w:sz="0" w:space="0" w:color="auto"/>
        <w:right w:val="none" w:sz="0" w:space="0" w:color="auto"/>
      </w:divBdr>
      <w:divsChild>
        <w:div w:id="798105671">
          <w:marLeft w:val="0"/>
          <w:marRight w:val="0"/>
          <w:marTop w:val="0"/>
          <w:marBottom w:val="0"/>
          <w:divBdr>
            <w:top w:val="none" w:sz="0" w:space="0" w:color="auto"/>
            <w:left w:val="none" w:sz="0" w:space="0" w:color="auto"/>
            <w:bottom w:val="none" w:sz="0" w:space="0" w:color="auto"/>
            <w:right w:val="none" w:sz="0" w:space="0" w:color="auto"/>
          </w:divBdr>
          <w:divsChild>
            <w:div w:id="4086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587">
      <w:bodyDiv w:val="1"/>
      <w:marLeft w:val="0"/>
      <w:marRight w:val="0"/>
      <w:marTop w:val="0"/>
      <w:marBottom w:val="0"/>
      <w:divBdr>
        <w:top w:val="none" w:sz="0" w:space="0" w:color="auto"/>
        <w:left w:val="none" w:sz="0" w:space="0" w:color="auto"/>
        <w:bottom w:val="none" w:sz="0" w:space="0" w:color="auto"/>
        <w:right w:val="none" w:sz="0" w:space="0" w:color="auto"/>
      </w:divBdr>
    </w:div>
    <w:div w:id="1152216465">
      <w:bodyDiv w:val="1"/>
      <w:marLeft w:val="0"/>
      <w:marRight w:val="0"/>
      <w:marTop w:val="0"/>
      <w:marBottom w:val="0"/>
      <w:divBdr>
        <w:top w:val="none" w:sz="0" w:space="0" w:color="auto"/>
        <w:left w:val="none" w:sz="0" w:space="0" w:color="auto"/>
        <w:bottom w:val="none" w:sz="0" w:space="0" w:color="auto"/>
        <w:right w:val="none" w:sz="0" w:space="0" w:color="auto"/>
      </w:divBdr>
      <w:divsChild>
        <w:div w:id="786856890">
          <w:marLeft w:val="0"/>
          <w:marRight w:val="0"/>
          <w:marTop w:val="0"/>
          <w:marBottom w:val="0"/>
          <w:divBdr>
            <w:top w:val="none" w:sz="0" w:space="0" w:color="auto"/>
            <w:left w:val="none" w:sz="0" w:space="0" w:color="auto"/>
            <w:bottom w:val="none" w:sz="0" w:space="0" w:color="auto"/>
            <w:right w:val="none" w:sz="0" w:space="0" w:color="auto"/>
          </w:divBdr>
          <w:divsChild>
            <w:div w:id="1698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4722">
      <w:bodyDiv w:val="1"/>
      <w:marLeft w:val="0"/>
      <w:marRight w:val="0"/>
      <w:marTop w:val="0"/>
      <w:marBottom w:val="0"/>
      <w:divBdr>
        <w:top w:val="none" w:sz="0" w:space="0" w:color="auto"/>
        <w:left w:val="none" w:sz="0" w:space="0" w:color="auto"/>
        <w:bottom w:val="none" w:sz="0" w:space="0" w:color="auto"/>
        <w:right w:val="none" w:sz="0" w:space="0" w:color="auto"/>
      </w:divBdr>
    </w:div>
    <w:div w:id="1159343844">
      <w:bodyDiv w:val="1"/>
      <w:marLeft w:val="0"/>
      <w:marRight w:val="0"/>
      <w:marTop w:val="0"/>
      <w:marBottom w:val="0"/>
      <w:divBdr>
        <w:top w:val="none" w:sz="0" w:space="0" w:color="auto"/>
        <w:left w:val="none" w:sz="0" w:space="0" w:color="auto"/>
        <w:bottom w:val="none" w:sz="0" w:space="0" w:color="auto"/>
        <w:right w:val="none" w:sz="0" w:space="0" w:color="auto"/>
      </w:divBdr>
    </w:div>
    <w:div w:id="1194422794">
      <w:bodyDiv w:val="1"/>
      <w:marLeft w:val="0"/>
      <w:marRight w:val="0"/>
      <w:marTop w:val="0"/>
      <w:marBottom w:val="0"/>
      <w:divBdr>
        <w:top w:val="none" w:sz="0" w:space="0" w:color="auto"/>
        <w:left w:val="none" w:sz="0" w:space="0" w:color="auto"/>
        <w:bottom w:val="none" w:sz="0" w:space="0" w:color="auto"/>
        <w:right w:val="none" w:sz="0" w:space="0" w:color="auto"/>
      </w:divBdr>
    </w:div>
    <w:div w:id="1211115846">
      <w:bodyDiv w:val="1"/>
      <w:marLeft w:val="0"/>
      <w:marRight w:val="0"/>
      <w:marTop w:val="0"/>
      <w:marBottom w:val="0"/>
      <w:divBdr>
        <w:top w:val="none" w:sz="0" w:space="0" w:color="auto"/>
        <w:left w:val="none" w:sz="0" w:space="0" w:color="auto"/>
        <w:bottom w:val="none" w:sz="0" w:space="0" w:color="auto"/>
        <w:right w:val="none" w:sz="0" w:space="0" w:color="auto"/>
      </w:divBdr>
      <w:divsChild>
        <w:div w:id="339160826">
          <w:marLeft w:val="0"/>
          <w:marRight w:val="0"/>
          <w:marTop w:val="0"/>
          <w:marBottom w:val="0"/>
          <w:divBdr>
            <w:top w:val="none" w:sz="0" w:space="0" w:color="auto"/>
            <w:left w:val="none" w:sz="0" w:space="0" w:color="auto"/>
            <w:bottom w:val="none" w:sz="0" w:space="0" w:color="auto"/>
            <w:right w:val="none" w:sz="0" w:space="0" w:color="auto"/>
          </w:divBdr>
          <w:divsChild>
            <w:div w:id="1283658136">
              <w:marLeft w:val="0"/>
              <w:marRight w:val="0"/>
              <w:marTop w:val="0"/>
              <w:marBottom w:val="0"/>
              <w:divBdr>
                <w:top w:val="none" w:sz="0" w:space="0" w:color="auto"/>
                <w:left w:val="none" w:sz="0" w:space="0" w:color="auto"/>
                <w:bottom w:val="none" w:sz="0" w:space="0" w:color="auto"/>
                <w:right w:val="none" w:sz="0" w:space="0" w:color="auto"/>
              </w:divBdr>
            </w:div>
            <w:div w:id="21152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83123">
      <w:bodyDiv w:val="1"/>
      <w:marLeft w:val="0"/>
      <w:marRight w:val="0"/>
      <w:marTop w:val="0"/>
      <w:marBottom w:val="0"/>
      <w:divBdr>
        <w:top w:val="none" w:sz="0" w:space="0" w:color="auto"/>
        <w:left w:val="none" w:sz="0" w:space="0" w:color="auto"/>
        <w:bottom w:val="none" w:sz="0" w:space="0" w:color="auto"/>
        <w:right w:val="none" w:sz="0" w:space="0" w:color="auto"/>
      </w:divBdr>
      <w:divsChild>
        <w:div w:id="1429422026">
          <w:marLeft w:val="0"/>
          <w:marRight w:val="0"/>
          <w:marTop w:val="0"/>
          <w:marBottom w:val="0"/>
          <w:divBdr>
            <w:top w:val="none" w:sz="0" w:space="0" w:color="auto"/>
            <w:left w:val="none" w:sz="0" w:space="0" w:color="auto"/>
            <w:bottom w:val="none" w:sz="0" w:space="0" w:color="auto"/>
            <w:right w:val="none" w:sz="0" w:space="0" w:color="auto"/>
          </w:divBdr>
          <w:divsChild>
            <w:div w:id="198450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0875">
      <w:bodyDiv w:val="1"/>
      <w:marLeft w:val="0"/>
      <w:marRight w:val="0"/>
      <w:marTop w:val="0"/>
      <w:marBottom w:val="0"/>
      <w:divBdr>
        <w:top w:val="none" w:sz="0" w:space="0" w:color="auto"/>
        <w:left w:val="none" w:sz="0" w:space="0" w:color="auto"/>
        <w:bottom w:val="none" w:sz="0" w:space="0" w:color="auto"/>
        <w:right w:val="none" w:sz="0" w:space="0" w:color="auto"/>
      </w:divBdr>
    </w:div>
    <w:div w:id="1405881679">
      <w:bodyDiv w:val="1"/>
      <w:marLeft w:val="0"/>
      <w:marRight w:val="0"/>
      <w:marTop w:val="0"/>
      <w:marBottom w:val="0"/>
      <w:divBdr>
        <w:top w:val="none" w:sz="0" w:space="0" w:color="auto"/>
        <w:left w:val="none" w:sz="0" w:space="0" w:color="auto"/>
        <w:bottom w:val="none" w:sz="0" w:space="0" w:color="auto"/>
        <w:right w:val="none" w:sz="0" w:space="0" w:color="auto"/>
      </w:divBdr>
      <w:divsChild>
        <w:div w:id="1923877267">
          <w:marLeft w:val="0"/>
          <w:marRight w:val="0"/>
          <w:marTop w:val="0"/>
          <w:marBottom w:val="0"/>
          <w:divBdr>
            <w:top w:val="none" w:sz="0" w:space="0" w:color="auto"/>
            <w:left w:val="none" w:sz="0" w:space="0" w:color="auto"/>
            <w:bottom w:val="none" w:sz="0" w:space="0" w:color="auto"/>
            <w:right w:val="none" w:sz="0" w:space="0" w:color="auto"/>
          </w:divBdr>
          <w:divsChild>
            <w:div w:id="100744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973164">
      <w:bodyDiv w:val="1"/>
      <w:marLeft w:val="0"/>
      <w:marRight w:val="0"/>
      <w:marTop w:val="0"/>
      <w:marBottom w:val="0"/>
      <w:divBdr>
        <w:top w:val="none" w:sz="0" w:space="0" w:color="auto"/>
        <w:left w:val="none" w:sz="0" w:space="0" w:color="auto"/>
        <w:bottom w:val="none" w:sz="0" w:space="0" w:color="auto"/>
        <w:right w:val="none" w:sz="0" w:space="0" w:color="auto"/>
      </w:divBdr>
    </w:div>
    <w:div w:id="1457602347">
      <w:bodyDiv w:val="1"/>
      <w:marLeft w:val="0"/>
      <w:marRight w:val="0"/>
      <w:marTop w:val="0"/>
      <w:marBottom w:val="0"/>
      <w:divBdr>
        <w:top w:val="none" w:sz="0" w:space="0" w:color="auto"/>
        <w:left w:val="none" w:sz="0" w:space="0" w:color="auto"/>
        <w:bottom w:val="none" w:sz="0" w:space="0" w:color="auto"/>
        <w:right w:val="none" w:sz="0" w:space="0" w:color="auto"/>
      </w:divBdr>
      <w:divsChild>
        <w:div w:id="690424428">
          <w:marLeft w:val="0"/>
          <w:marRight w:val="0"/>
          <w:marTop w:val="0"/>
          <w:marBottom w:val="0"/>
          <w:divBdr>
            <w:top w:val="none" w:sz="0" w:space="0" w:color="auto"/>
            <w:left w:val="none" w:sz="0" w:space="0" w:color="auto"/>
            <w:bottom w:val="none" w:sz="0" w:space="0" w:color="auto"/>
            <w:right w:val="none" w:sz="0" w:space="0" w:color="auto"/>
          </w:divBdr>
          <w:divsChild>
            <w:div w:id="2052342216">
              <w:marLeft w:val="0"/>
              <w:marRight w:val="0"/>
              <w:marTop w:val="0"/>
              <w:marBottom w:val="0"/>
              <w:divBdr>
                <w:top w:val="none" w:sz="0" w:space="0" w:color="auto"/>
                <w:left w:val="none" w:sz="0" w:space="0" w:color="auto"/>
                <w:bottom w:val="none" w:sz="0" w:space="0" w:color="auto"/>
                <w:right w:val="none" w:sz="0" w:space="0" w:color="auto"/>
              </w:divBdr>
            </w:div>
            <w:div w:id="637415715">
              <w:marLeft w:val="0"/>
              <w:marRight w:val="0"/>
              <w:marTop w:val="0"/>
              <w:marBottom w:val="0"/>
              <w:divBdr>
                <w:top w:val="none" w:sz="0" w:space="0" w:color="auto"/>
                <w:left w:val="none" w:sz="0" w:space="0" w:color="auto"/>
                <w:bottom w:val="none" w:sz="0" w:space="0" w:color="auto"/>
                <w:right w:val="none" w:sz="0" w:space="0" w:color="auto"/>
              </w:divBdr>
            </w:div>
            <w:div w:id="381172117">
              <w:marLeft w:val="0"/>
              <w:marRight w:val="0"/>
              <w:marTop w:val="0"/>
              <w:marBottom w:val="0"/>
              <w:divBdr>
                <w:top w:val="none" w:sz="0" w:space="0" w:color="auto"/>
                <w:left w:val="none" w:sz="0" w:space="0" w:color="auto"/>
                <w:bottom w:val="none" w:sz="0" w:space="0" w:color="auto"/>
                <w:right w:val="none" w:sz="0" w:space="0" w:color="auto"/>
              </w:divBdr>
            </w:div>
            <w:div w:id="372652401">
              <w:marLeft w:val="0"/>
              <w:marRight w:val="0"/>
              <w:marTop w:val="0"/>
              <w:marBottom w:val="0"/>
              <w:divBdr>
                <w:top w:val="none" w:sz="0" w:space="0" w:color="auto"/>
                <w:left w:val="none" w:sz="0" w:space="0" w:color="auto"/>
                <w:bottom w:val="none" w:sz="0" w:space="0" w:color="auto"/>
                <w:right w:val="none" w:sz="0" w:space="0" w:color="auto"/>
              </w:divBdr>
            </w:div>
            <w:div w:id="130149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98768">
      <w:bodyDiv w:val="1"/>
      <w:marLeft w:val="0"/>
      <w:marRight w:val="0"/>
      <w:marTop w:val="0"/>
      <w:marBottom w:val="0"/>
      <w:divBdr>
        <w:top w:val="none" w:sz="0" w:space="0" w:color="auto"/>
        <w:left w:val="none" w:sz="0" w:space="0" w:color="auto"/>
        <w:bottom w:val="none" w:sz="0" w:space="0" w:color="auto"/>
        <w:right w:val="none" w:sz="0" w:space="0" w:color="auto"/>
      </w:divBdr>
      <w:divsChild>
        <w:div w:id="943457546">
          <w:marLeft w:val="0"/>
          <w:marRight w:val="0"/>
          <w:marTop w:val="0"/>
          <w:marBottom w:val="0"/>
          <w:divBdr>
            <w:top w:val="none" w:sz="0" w:space="0" w:color="auto"/>
            <w:left w:val="none" w:sz="0" w:space="0" w:color="auto"/>
            <w:bottom w:val="none" w:sz="0" w:space="0" w:color="auto"/>
            <w:right w:val="none" w:sz="0" w:space="0" w:color="auto"/>
          </w:divBdr>
          <w:divsChild>
            <w:div w:id="1237934863">
              <w:marLeft w:val="0"/>
              <w:marRight w:val="0"/>
              <w:marTop w:val="0"/>
              <w:marBottom w:val="0"/>
              <w:divBdr>
                <w:top w:val="none" w:sz="0" w:space="0" w:color="auto"/>
                <w:left w:val="none" w:sz="0" w:space="0" w:color="auto"/>
                <w:bottom w:val="none" w:sz="0" w:space="0" w:color="auto"/>
                <w:right w:val="none" w:sz="0" w:space="0" w:color="auto"/>
              </w:divBdr>
            </w:div>
            <w:div w:id="1443113404">
              <w:marLeft w:val="0"/>
              <w:marRight w:val="0"/>
              <w:marTop w:val="0"/>
              <w:marBottom w:val="0"/>
              <w:divBdr>
                <w:top w:val="none" w:sz="0" w:space="0" w:color="auto"/>
                <w:left w:val="none" w:sz="0" w:space="0" w:color="auto"/>
                <w:bottom w:val="none" w:sz="0" w:space="0" w:color="auto"/>
                <w:right w:val="none" w:sz="0" w:space="0" w:color="auto"/>
              </w:divBdr>
            </w:div>
            <w:div w:id="5042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126891">
      <w:bodyDiv w:val="1"/>
      <w:marLeft w:val="0"/>
      <w:marRight w:val="0"/>
      <w:marTop w:val="0"/>
      <w:marBottom w:val="0"/>
      <w:divBdr>
        <w:top w:val="none" w:sz="0" w:space="0" w:color="auto"/>
        <w:left w:val="none" w:sz="0" w:space="0" w:color="auto"/>
        <w:bottom w:val="none" w:sz="0" w:space="0" w:color="auto"/>
        <w:right w:val="none" w:sz="0" w:space="0" w:color="auto"/>
      </w:divBdr>
      <w:divsChild>
        <w:div w:id="1572811271">
          <w:marLeft w:val="0"/>
          <w:marRight w:val="0"/>
          <w:marTop w:val="0"/>
          <w:marBottom w:val="0"/>
          <w:divBdr>
            <w:top w:val="none" w:sz="0" w:space="0" w:color="auto"/>
            <w:left w:val="none" w:sz="0" w:space="0" w:color="auto"/>
            <w:bottom w:val="none" w:sz="0" w:space="0" w:color="auto"/>
            <w:right w:val="none" w:sz="0" w:space="0" w:color="auto"/>
          </w:divBdr>
          <w:divsChild>
            <w:div w:id="560991268">
              <w:marLeft w:val="0"/>
              <w:marRight w:val="0"/>
              <w:marTop w:val="0"/>
              <w:marBottom w:val="0"/>
              <w:divBdr>
                <w:top w:val="none" w:sz="0" w:space="0" w:color="auto"/>
                <w:left w:val="none" w:sz="0" w:space="0" w:color="auto"/>
                <w:bottom w:val="none" w:sz="0" w:space="0" w:color="auto"/>
                <w:right w:val="none" w:sz="0" w:space="0" w:color="auto"/>
              </w:divBdr>
            </w:div>
            <w:div w:id="977878588">
              <w:marLeft w:val="0"/>
              <w:marRight w:val="0"/>
              <w:marTop w:val="0"/>
              <w:marBottom w:val="0"/>
              <w:divBdr>
                <w:top w:val="none" w:sz="0" w:space="0" w:color="auto"/>
                <w:left w:val="none" w:sz="0" w:space="0" w:color="auto"/>
                <w:bottom w:val="none" w:sz="0" w:space="0" w:color="auto"/>
                <w:right w:val="none" w:sz="0" w:space="0" w:color="auto"/>
              </w:divBdr>
            </w:div>
            <w:div w:id="5443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988">
      <w:bodyDiv w:val="1"/>
      <w:marLeft w:val="0"/>
      <w:marRight w:val="0"/>
      <w:marTop w:val="0"/>
      <w:marBottom w:val="0"/>
      <w:divBdr>
        <w:top w:val="none" w:sz="0" w:space="0" w:color="auto"/>
        <w:left w:val="none" w:sz="0" w:space="0" w:color="auto"/>
        <w:bottom w:val="none" w:sz="0" w:space="0" w:color="auto"/>
        <w:right w:val="none" w:sz="0" w:space="0" w:color="auto"/>
      </w:divBdr>
    </w:div>
    <w:div w:id="1543445945">
      <w:bodyDiv w:val="1"/>
      <w:marLeft w:val="0"/>
      <w:marRight w:val="0"/>
      <w:marTop w:val="0"/>
      <w:marBottom w:val="0"/>
      <w:divBdr>
        <w:top w:val="none" w:sz="0" w:space="0" w:color="auto"/>
        <w:left w:val="none" w:sz="0" w:space="0" w:color="auto"/>
        <w:bottom w:val="none" w:sz="0" w:space="0" w:color="auto"/>
        <w:right w:val="none" w:sz="0" w:space="0" w:color="auto"/>
      </w:divBdr>
      <w:divsChild>
        <w:div w:id="2121800104">
          <w:marLeft w:val="0"/>
          <w:marRight w:val="0"/>
          <w:marTop w:val="0"/>
          <w:marBottom w:val="0"/>
          <w:divBdr>
            <w:top w:val="none" w:sz="0" w:space="0" w:color="auto"/>
            <w:left w:val="none" w:sz="0" w:space="0" w:color="auto"/>
            <w:bottom w:val="none" w:sz="0" w:space="0" w:color="auto"/>
            <w:right w:val="none" w:sz="0" w:space="0" w:color="auto"/>
          </w:divBdr>
          <w:divsChild>
            <w:div w:id="324865618">
              <w:marLeft w:val="0"/>
              <w:marRight w:val="0"/>
              <w:marTop w:val="0"/>
              <w:marBottom w:val="0"/>
              <w:divBdr>
                <w:top w:val="none" w:sz="0" w:space="0" w:color="auto"/>
                <w:left w:val="none" w:sz="0" w:space="0" w:color="auto"/>
                <w:bottom w:val="none" w:sz="0" w:space="0" w:color="auto"/>
                <w:right w:val="none" w:sz="0" w:space="0" w:color="auto"/>
              </w:divBdr>
            </w:div>
            <w:div w:id="1727024467">
              <w:marLeft w:val="0"/>
              <w:marRight w:val="0"/>
              <w:marTop w:val="0"/>
              <w:marBottom w:val="0"/>
              <w:divBdr>
                <w:top w:val="none" w:sz="0" w:space="0" w:color="auto"/>
                <w:left w:val="none" w:sz="0" w:space="0" w:color="auto"/>
                <w:bottom w:val="none" w:sz="0" w:space="0" w:color="auto"/>
                <w:right w:val="none" w:sz="0" w:space="0" w:color="auto"/>
              </w:divBdr>
            </w:div>
            <w:div w:id="251017038">
              <w:marLeft w:val="0"/>
              <w:marRight w:val="0"/>
              <w:marTop w:val="0"/>
              <w:marBottom w:val="0"/>
              <w:divBdr>
                <w:top w:val="none" w:sz="0" w:space="0" w:color="auto"/>
                <w:left w:val="none" w:sz="0" w:space="0" w:color="auto"/>
                <w:bottom w:val="none" w:sz="0" w:space="0" w:color="auto"/>
                <w:right w:val="none" w:sz="0" w:space="0" w:color="auto"/>
              </w:divBdr>
            </w:div>
            <w:div w:id="1105076498">
              <w:marLeft w:val="0"/>
              <w:marRight w:val="0"/>
              <w:marTop w:val="0"/>
              <w:marBottom w:val="0"/>
              <w:divBdr>
                <w:top w:val="none" w:sz="0" w:space="0" w:color="auto"/>
                <w:left w:val="none" w:sz="0" w:space="0" w:color="auto"/>
                <w:bottom w:val="none" w:sz="0" w:space="0" w:color="auto"/>
                <w:right w:val="none" w:sz="0" w:space="0" w:color="auto"/>
              </w:divBdr>
            </w:div>
            <w:div w:id="138205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81986">
      <w:bodyDiv w:val="1"/>
      <w:marLeft w:val="0"/>
      <w:marRight w:val="0"/>
      <w:marTop w:val="0"/>
      <w:marBottom w:val="0"/>
      <w:divBdr>
        <w:top w:val="none" w:sz="0" w:space="0" w:color="auto"/>
        <w:left w:val="none" w:sz="0" w:space="0" w:color="auto"/>
        <w:bottom w:val="none" w:sz="0" w:space="0" w:color="auto"/>
        <w:right w:val="none" w:sz="0" w:space="0" w:color="auto"/>
      </w:divBdr>
      <w:divsChild>
        <w:div w:id="1389453588">
          <w:marLeft w:val="0"/>
          <w:marRight w:val="0"/>
          <w:marTop w:val="0"/>
          <w:marBottom w:val="0"/>
          <w:divBdr>
            <w:top w:val="none" w:sz="0" w:space="0" w:color="auto"/>
            <w:left w:val="none" w:sz="0" w:space="0" w:color="auto"/>
            <w:bottom w:val="none" w:sz="0" w:space="0" w:color="auto"/>
            <w:right w:val="none" w:sz="0" w:space="0" w:color="auto"/>
          </w:divBdr>
          <w:divsChild>
            <w:div w:id="197964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042075">
      <w:bodyDiv w:val="1"/>
      <w:marLeft w:val="0"/>
      <w:marRight w:val="0"/>
      <w:marTop w:val="0"/>
      <w:marBottom w:val="0"/>
      <w:divBdr>
        <w:top w:val="none" w:sz="0" w:space="0" w:color="auto"/>
        <w:left w:val="none" w:sz="0" w:space="0" w:color="auto"/>
        <w:bottom w:val="none" w:sz="0" w:space="0" w:color="auto"/>
        <w:right w:val="none" w:sz="0" w:space="0" w:color="auto"/>
      </w:divBdr>
      <w:divsChild>
        <w:div w:id="1625650804">
          <w:marLeft w:val="0"/>
          <w:marRight w:val="0"/>
          <w:marTop w:val="0"/>
          <w:marBottom w:val="0"/>
          <w:divBdr>
            <w:top w:val="none" w:sz="0" w:space="0" w:color="auto"/>
            <w:left w:val="none" w:sz="0" w:space="0" w:color="auto"/>
            <w:bottom w:val="none" w:sz="0" w:space="0" w:color="auto"/>
            <w:right w:val="none" w:sz="0" w:space="0" w:color="auto"/>
          </w:divBdr>
          <w:divsChild>
            <w:div w:id="1971940520">
              <w:marLeft w:val="0"/>
              <w:marRight w:val="0"/>
              <w:marTop w:val="0"/>
              <w:marBottom w:val="0"/>
              <w:divBdr>
                <w:top w:val="none" w:sz="0" w:space="0" w:color="auto"/>
                <w:left w:val="none" w:sz="0" w:space="0" w:color="auto"/>
                <w:bottom w:val="none" w:sz="0" w:space="0" w:color="auto"/>
                <w:right w:val="none" w:sz="0" w:space="0" w:color="auto"/>
              </w:divBdr>
            </w:div>
            <w:div w:id="572857438">
              <w:marLeft w:val="0"/>
              <w:marRight w:val="0"/>
              <w:marTop w:val="0"/>
              <w:marBottom w:val="0"/>
              <w:divBdr>
                <w:top w:val="none" w:sz="0" w:space="0" w:color="auto"/>
                <w:left w:val="none" w:sz="0" w:space="0" w:color="auto"/>
                <w:bottom w:val="none" w:sz="0" w:space="0" w:color="auto"/>
                <w:right w:val="none" w:sz="0" w:space="0" w:color="auto"/>
              </w:divBdr>
            </w:div>
            <w:div w:id="1305551729">
              <w:marLeft w:val="0"/>
              <w:marRight w:val="0"/>
              <w:marTop w:val="0"/>
              <w:marBottom w:val="0"/>
              <w:divBdr>
                <w:top w:val="none" w:sz="0" w:space="0" w:color="auto"/>
                <w:left w:val="none" w:sz="0" w:space="0" w:color="auto"/>
                <w:bottom w:val="none" w:sz="0" w:space="0" w:color="auto"/>
                <w:right w:val="none" w:sz="0" w:space="0" w:color="auto"/>
              </w:divBdr>
            </w:div>
            <w:div w:id="733162333">
              <w:marLeft w:val="0"/>
              <w:marRight w:val="0"/>
              <w:marTop w:val="0"/>
              <w:marBottom w:val="0"/>
              <w:divBdr>
                <w:top w:val="none" w:sz="0" w:space="0" w:color="auto"/>
                <w:left w:val="none" w:sz="0" w:space="0" w:color="auto"/>
                <w:bottom w:val="none" w:sz="0" w:space="0" w:color="auto"/>
                <w:right w:val="none" w:sz="0" w:space="0" w:color="auto"/>
              </w:divBdr>
            </w:div>
            <w:div w:id="285934733">
              <w:marLeft w:val="0"/>
              <w:marRight w:val="0"/>
              <w:marTop w:val="0"/>
              <w:marBottom w:val="0"/>
              <w:divBdr>
                <w:top w:val="none" w:sz="0" w:space="0" w:color="auto"/>
                <w:left w:val="none" w:sz="0" w:space="0" w:color="auto"/>
                <w:bottom w:val="none" w:sz="0" w:space="0" w:color="auto"/>
                <w:right w:val="none" w:sz="0" w:space="0" w:color="auto"/>
              </w:divBdr>
            </w:div>
            <w:div w:id="563837737">
              <w:marLeft w:val="0"/>
              <w:marRight w:val="0"/>
              <w:marTop w:val="0"/>
              <w:marBottom w:val="0"/>
              <w:divBdr>
                <w:top w:val="none" w:sz="0" w:space="0" w:color="auto"/>
                <w:left w:val="none" w:sz="0" w:space="0" w:color="auto"/>
                <w:bottom w:val="none" w:sz="0" w:space="0" w:color="auto"/>
                <w:right w:val="none" w:sz="0" w:space="0" w:color="auto"/>
              </w:divBdr>
            </w:div>
            <w:div w:id="205946605">
              <w:marLeft w:val="0"/>
              <w:marRight w:val="0"/>
              <w:marTop w:val="0"/>
              <w:marBottom w:val="0"/>
              <w:divBdr>
                <w:top w:val="none" w:sz="0" w:space="0" w:color="auto"/>
                <w:left w:val="none" w:sz="0" w:space="0" w:color="auto"/>
                <w:bottom w:val="none" w:sz="0" w:space="0" w:color="auto"/>
                <w:right w:val="none" w:sz="0" w:space="0" w:color="auto"/>
              </w:divBdr>
            </w:div>
            <w:div w:id="1694182212">
              <w:marLeft w:val="0"/>
              <w:marRight w:val="0"/>
              <w:marTop w:val="0"/>
              <w:marBottom w:val="0"/>
              <w:divBdr>
                <w:top w:val="none" w:sz="0" w:space="0" w:color="auto"/>
                <w:left w:val="none" w:sz="0" w:space="0" w:color="auto"/>
                <w:bottom w:val="none" w:sz="0" w:space="0" w:color="auto"/>
                <w:right w:val="none" w:sz="0" w:space="0" w:color="auto"/>
              </w:divBdr>
            </w:div>
            <w:div w:id="1507938471">
              <w:marLeft w:val="0"/>
              <w:marRight w:val="0"/>
              <w:marTop w:val="0"/>
              <w:marBottom w:val="0"/>
              <w:divBdr>
                <w:top w:val="none" w:sz="0" w:space="0" w:color="auto"/>
                <w:left w:val="none" w:sz="0" w:space="0" w:color="auto"/>
                <w:bottom w:val="none" w:sz="0" w:space="0" w:color="auto"/>
                <w:right w:val="none" w:sz="0" w:space="0" w:color="auto"/>
              </w:divBdr>
            </w:div>
            <w:div w:id="6405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07533">
      <w:bodyDiv w:val="1"/>
      <w:marLeft w:val="0"/>
      <w:marRight w:val="0"/>
      <w:marTop w:val="0"/>
      <w:marBottom w:val="0"/>
      <w:divBdr>
        <w:top w:val="none" w:sz="0" w:space="0" w:color="auto"/>
        <w:left w:val="none" w:sz="0" w:space="0" w:color="auto"/>
        <w:bottom w:val="none" w:sz="0" w:space="0" w:color="auto"/>
        <w:right w:val="none" w:sz="0" w:space="0" w:color="auto"/>
      </w:divBdr>
    </w:div>
    <w:div w:id="1736590395">
      <w:bodyDiv w:val="1"/>
      <w:marLeft w:val="0"/>
      <w:marRight w:val="0"/>
      <w:marTop w:val="0"/>
      <w:marBottom w:val="0"/>
      <w:divBdr>
        <w:top w:val="none" w:sz="0" w:space="0" w:color="auto"/>
        <w:left w:val="none" w:sz="0" w:space="0" w:color="auto"/>
        <w:bottom w:val="none" w:sz="0" w:space="0" w:color="auto"/>
        <w:right w:val="none" w:sz="0" w:space="0" w:color="auto"/>
      </w:divBdr>
    </w:div>
    <w:div w:id="1761877158">
      <w:bodyDiv w:val="1"/>
      <w:marLeft w:val="0"/>
      <w:marRight w:val="0"/>
      <w:marTop w:val="0"/>
      <w:marBottom w:val="0"/>
      <w:divBdr>
        <w:top w:val="none" w:sz="0" w:space="0" w:color="auto"/>
        <w:left w:val="none" w:sz="0" w:space="0" w:color="auto"/>
        <w:bottom w:val="none" w:sz="0" w:space="0" w:color="auto"/>
        <w:right w:val="none" w:sz="0" w:space="0" w:color="auto"/>
      </w:divBdr>
    </w:div>
    <w:div w:id="1789934256">
      <w:bodyDiv w:val="1"/>
      <w:marLeft w:val="0"/>
      <w:marRight w:val="0"/>
      <w:marTop w:val="0"/>
      <w:marBottom w:val="0"/>
      <w:divBdr>
        <w:top w:val="none" w:sz="0" w:space="0" w:color="auto"/>
        <w:left w:val="none" w:sz="0" w:space="0" w:color="auto"/>
        <w:bottom w:val="none" w:sz="0" w:space="0" w:color="auto"/>
        <w:right w:val="none" w:sz="0" w:space="0" w:color="auto"/>
      </w:divBdr>
    </w:div>
    <w:div w:id="1795630909">
      <w:bodyDiv w:val="1"/>
      <w:marLeft w:val="0"/>
      <w:marRight w:val="0"/>
      <w:marTop w:val="0"/>
      <w:marBottom w:val="0"/>
      <w:divBdr>
        <w:top w:val="none" w:sz="0" w:space="0" w:color="auto"/>
        <w:left w:val="none" w:sz="0" w:space="0" w:color="auto"/>
        <w:bottom w:val="none" w:sz="0" w:space="0" w:color="auto"/>
        <w:right w:val="none" w:sz="0" w:space="0" w:color="auto"/>
      </w:divBdr>
      <w:divsChild>
        <w:div w:id="557787198">
          <w:marLeft w:val="0"/>
          <w:marRight w:val="0"/>
          <w:marTop w:val="0"/>
          <w:marBottom w:val="0"/>
          <w:divBdr>
            <w:top w:val="none" w:sz="0" w:space="0" w:color="auto"/>
            <w:left w:val="none" w:sz="0" w:space="0" w:color="auto"/>
            <w:bottom w:val="none" w:sz="0" w:space="0" w:color="auto"/>
            <w:right w:val="none" w:sz="0" w:space="0" w:color="auto"/>
          </w:divBdr>
          <w:divsChild>
            <w:div w:id="1703088808">
              <w:marLeft w:val="0"/>
              <w:marRight w:val="0"/>
              <w:marTop w:val="0"/>
              <w:marBottom w:val="0"/>
              <w:divBdr>
                <w:top w:val="none" w:sz="0" w:space="0" w:color="auto"/>
                <w:left w:val="none" w:sz="0" w:space="0" w:color="auto"/>
                <w:bottom w:val="none" w:sz="0" w:space="0" w:color="auto"/>
                <w:right w:val="none" w:sz="0" w:space="0" w:color="auto"/>
              </w:divBdr>
            </w:div>
            <w:div w:id="9071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3036">
      <w:bodyDiv w:val="1"/>
      <w:marLeft w:val="0"/>
      <w:marRight w:val="0"/>
      <w:marTop w:val="0"/>
      <w:marBottom w:val="0"/>
      <w:divBdr>
        <w:top w:val="none" w:sz="0" w:space="0" w:color="auto"/>
        <w:left w:val="none" w:sz="0" w:space="0" w:color="auto"/>
        <w:bottom w:val="none" w:sz="0" w:space="0" w:color="auto"/>
        <w:right w:val="none" w:sz="0" w:space="0" w:color="auto"/>
      </w:divBdr>
    </w:div>
    <w:div w:id="1817137172">
      <w:bodyDiv w:val="1"/>
      <w:marLeft w:val="0"/>
      <w:marRight w:val="0"/>
      <w:marTop w:val="0"/>
      <w:marBottom w:val="0"/>
      <w:divBdr>
        <w:top w:val="none" w:sz="0" w:space="0" w:color="auto"/>
        <w:left w:val="none" w:sz="0" w:space="0" w:color="auto"/>
        <w:bottom w:val="none" w:sz="0" w:space="0" w:color="auto"/>
        <w:right w:val="none" w:sz="0" w:space="0" w:color="auto"/>
      </w:divBdr>
    </w:div>
    <w:div w:id="1821459102">
      <w:bodyDiv w:val="1"/>
      <w:marLeft w:val="0"/>
      <w:marRight w:val="0"/>
      <w:marTop w:val="0"/>
      <w:marBottom w:val="0"/>
      <w:divBdr>
        <w:top w:val="none" w:sz="0" w:space="0" w:color="auto"/>
        <w:left w:val="none" w:sz="0" w:space="0" w:color="auto"/>
        <w:bottom w:val="none" w:sz="0" w:space="0" w:color="auto"/>
        <w:right w:val="none" w:sz="0" w:space="0" w:color="auto"/>
      </w:divBdr>
    </w:div>
    <w:div w:id="1828012795">
      <w:bodyDiv w:val="1"/>
      <w:marLeft w:val="0"/>
      <w:marRight w:val="0"/>
      <w:marTop w:val="0"/>
      <w:marBottom w:val="0"/>
      <w:divBdr>
        <w:top w:val="none" w:sz="0" w:space="0" w:color="auto"/>
        <w:left w:val="none" w:sz="0" w:space="0" w:color="auto"/>
        <w:bottom w:val="none" w:sz="0" w:space="0" w:color="auto"/>
        <w:right w:val="none" w:sz="0" w:space="0" w:color="auto"/>
      </w:divBdr>
    </w:div>
    <w:div w:id="1830901044">
      <w:bodyDiv w:val="1"/>
      <w:marLeft w:val="0"/>
      <w:marRight w:val="0"/>
      <w:marTop w:val="0"/>
      <w:marBottom w:val="0"/>
      <w:divBdr>
        <w:top w:val="none" w:sz="0" w:space="0" w:color="auto"/>
        <w:left w:val="none" w:sz="0" w:space="0" w:color="auto"/>
        <w:bottom w:val="none" w:sz="0" w:space="0" w:color="auto"/>
        <w:right w:val="none" w:sz="0" w:space="0" w:color="auto"/>
      </w:divBdr>
      <w:divsChild>
        <w:div w:id="446199465">
          <w:marLeft w:val="0"/>
          <w:marRight w:val="0"/>
          <w:marTop w:val="0"/>
          <w:marBottom w:val="0"/>
          <w:divBdr>
            <w:top w:val="none" w:sz="0" w:space="0" w:color="auto"/>
            <w:left w:val="none" w:sz="0" w:space="0" w:color="auto"/>
            <w:bottom w:val="none" w:sz="0" w:space="0" w:color="auto"/>
            <w:right w:val="none" w:sz="0" w:space="0" w:color="auto"/>
          </w:divBdr>
          <w:divsChild>
            <w:div w:id="42881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0936">
      <w:bodyDiv w:val="1"/>
      <w:marLeft w:val="0"/>
      <w:marRight w:val="0"/>
      <w:marTop w:val="0"/>
      <w:marBottom w:val="0"/>
      <w:divBdr>
        <w:top w:val="none" w:sz="0" w:space="0" w:color="auto"/>
        <w:left w:val="none" w:sz="0" w:space="0" w:color="auto"/>
        <w:bottom w:val="none" w:sz="0" w:space="0" w:color="auto"/>
        <w:right w:val="none" w:sz="0" w:space="0" w:color="auto"/>
      </w:divBdr>
      <w:divsChild>
        <w:div w:id="347148555">
          <w:marLeft w:val="0"/>
          <w:marRight w:val="0"/>
          <w:marTop w:val="0"/>
          <w:marBottom w:val="0"/>
          <w:divBdr>
            <w:top w:val="none" w:sz="0" w:space="0" w:color="auto"/>
            <w:left w:val="none" w:sz="0" w:space="0" w:color="auto"/>
            <w:bottom w:val="none" w:sz="0" w:space="0" w:color="auto"/>
            <w:right w:val="none" w:sz="0" w:space="0" w:color="auto"/>
          </w:divBdr>
          <w:divsChild>
            <w:div w:id="1833332380">
              <w:marLeft w:val="0"/>
              <w:marRight w:val="0"/>
              <w:marTop w:val="0"/>
              <w:marBottom w:val="0"/>
              <w:divBdr>
                <w:top w:val="none" w:sz="0" w:space="0" w:color="auto"/>
                <w:left w:val="none" w:sz="0" w:space="0" w:color="auto"/>
                <w:bottom w:val="none" w:sz="0" w:space="0" w:color="auto"/>
                <w:right w:val="none" w:sz="0" w:space="0" w:color="auto"/>
              </w:divBdr>
            </w:div>
            <w:div w:id="190371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96343">
      <w:bodyDiv w:val="1"/>
      <w:marLeft w:val="0"/>
      <w:marRight w:val="0"/>
      <w:marTop w:val="0"/>
      <w:marBottom w:val="0"/>
      <w:divBdr>
        <w:top w:val="none" w:sz="0" w:space="0" w:color="auto"/>
        <w:left w:val="none" w:sz="0" w:space="0" w:color="auto"/>
        <w:bottom w:val="none" w:sz="0" w:space="0" w:color="auto"/>
        <w:right w:val="none" w:sz="0" w:space="0" w:color="auto"/>
      </w:divBdr>
    </w:div>
    <w:div w:id="1975135796">
      <w:bodyDiv w:val="1"/>
      <w:marLeft w:val="0"/>
      <w:marRight w:val="0"/>
      <w:marTop w:val="0"/>
      <w:marBottom w:val="0"/>
      <w:divBdr>
        <w:top w:val="none" w:sz="0" w:space="0" w:color="auto"/>
        <w:left w:val="none" w:sz="0" w:space="0" w:color="auto"/>
        <w:bottom w:val="none" w:sz="0" w:space="0" w:color="auto"/>
        <w:right w:val="none" w:sz="0" w:space="0" w:color="auto"/>
      </w:divBdr>
    </w:div>
    <w:div w:id="2022925572">
      <w:bodyDiv w:val="1"/>
      <w:marLeft w:val="0"/>
      <w:marRight w:val="0"/>
      <w:marTop w:val="0"/>
      <w:marBottom w:val="0"/>
      <w:divBdr>
        <w:top w:val="none" w:sz="0" w:space="0" w:color="auto"/>
        <w:left w:val="none" w:sz="0" w:space="0" w:color="auto"/>
        <w:bottom w:val="none" w:sz="0" w:space="0" w:color="auto"/>
        <w:right w:val="none" w:sz="0" w:space="0" w:color="auto"/>
      </w:divBdr>
    </w:div>
    <w:div w:id="2029677052">
      <w:bodyDiv w:val="1"/>
      <w:marLeft w:val="0"/>
      <w:marRight w:val="0"/>
      <w:marTop w:val="0"/>
      <w:marBottom w:val="0"/>
      <w:divBdr>
        <w:top w:val="none" w:sz="0" w:space="0" w:color="auto"/>
        <w:left w:val="none" w:sz="0" w:space="0" w:color="auto"/>
        <w:bottom w:val="none" w:sz="0" w:space="0" w:color="auto"/>
        <w:right w:val="none" w:sz="0" w:space="0" w:color="auto"/>
      </w:divBdr>
    </w:div>
    <w:div w:id="2036806274">
      <w:bodyDiv w:val="1"/>
      <w:marLeft w:val="0"/>
      <w:marRight w:val="0"/>
      <w:marTop w:val="0"/>
      <w:marBottom w:val="0"/>
      <w:divBdr>
        <w:top w:val="none" w:sz="0" w:space="0" w:color="auto"/>
        <w:left w:val="none" w:sz="0" w:space="0" w:color="auto"/>
        <w:bottom w:val="none" w:sz="0" w:space="0" w:color="auto"/>
        <w:right w:val="none" w:sz="0" w:space="0" w:color="auto"/>
      </w:divBdr>
    </w:div>
    <w:div w:id="2089228207">
      <w:bodyDiv w:val="1"/>
      <w:marLeft w:val="0"/>
      <w:marRight w:val="0"/>
      <w:marTop w:val="0"/>
      <w:marBottom w:val="0"/>
      <w:divBdr>
        <w:top w:val="none" w:sz="0" w:space="0" w:color="auto"/>
        <w:left w:val="none" w:sz="0" w:space="0" w:color="auto"/>
        <w:bottom w:val="none" w:sz="0" w:space="0" w:color="auto"/>
        <w:right w:val="none" w:sz="0" w:space="0" w:color="auto"/>
      </w:divBdr>
    </w:div>
    <w:div w:id="2095667224">
      <w:bodyDiv w:val="1"/>
      <w:marLeft w:val="0"/>
      <w:marRight w:val="0"/>
      <w:marTop w:val="0"/>
      <w:marBottom w:val="0"/>
      <w:divBdr>
        <w:top w:val="none" w:sz="0" w:space="0" w:color="auto"/>
        <w:left w:val="none" w:sz="0" w:space="0" w:color="auto"/>
        <w:bottom w:val="none" w:sz="0" w:space="0" w:color="auto"/>
        <w:right w:val="none" w:sz="0" w:space="0" w:color="auto"/>
      </w:divBdr>
    </w:div>
    <w:div w:id="2103720098">
      <w:bodyDiv w:val="1"/>
      <w:marLeft w:val="0"/>
      <w:marRight w:val="0"/>
      <w:marTop w:val="0"/>
      <w:marBottom w:val="0"/>
      <w:divBdr>
        <w:top w:val="none" w:sz="0" w:space="0" w:color="auto"/>
        <w:left w:val="none" w:sz="0" w:space="0" w:color="auto"/>
        <w:bottom w:val="none" w:sz="0" w:space="0" w:color="auto"/>
        <w:right w:val="none" w:sz="0" w:space="0" w:color="auto"/>
      </w:divBdr>
    </w:div>
    <w:div w:id="2140757815">
      <w:bodyDiv w:val="1"/>
      <w:marLeft w:val="0"/>
      <w:marRight w:val="0"/>
      <w:marTop w:val="0"/>
      <w:marBottom w:val="0"/>
      <w:divBdr>
        <w:top w:val="none" w:sz="0" w:space="0" w:color="auto"/>
        <w:left w:val="none" w:sz="0" w:space="0" w:color="auto"/>
        <w:bottom w:val="none" w:sz="0" w:space="0" w:color="auto"/>
        <w:right w:val="none" w:sz="0" w:space="0" w:color="auto"/>
      </w:divBdr>
      <w:divsChild>
        <w:div w:id="1282489858">
          <w:marLeft w:val="0"/>
          <w:marRight w:val="0"/>
          <w:marTop w:val="0"/>
          <w:marBottom w:val="0"/>
          <w:divBdr>
            <w:top w:val="none" w:sz="0" w:space="0" w:color="auto"/>
            <w:left w:val="none" w:sz="0" w:space="0" w:color="auto"/>
            <w:bottom w:val="none" w:sz="0" w:space="0" w:color="auto"/>
            <w:right w:val="none" w:sz="0" w:space="0" w:color="auto"/>
          </w:divBdr>
          <w:divsChild>
            <w:div w:id="19812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www.http://map.qq.com/" TargetMode="External"/><Relationship Id="rId3" Type="http://schemas.openxmlformats.org/officeDocument/2006/relationships/styles" Target="styles.xml"/><Relationship Id="rId21" Type="http://schemas.openxmlformats.org/officeDocument/2006/relationships/hyperlink" Target="http://www.facebook.com" TargetMode="External"/><Relationship Id="rId7" Type="http://schemas.openxmlformats.org/officeDocument/2006/relationships/endnotes" Target="endnotes.xml"/><Relationship Id="rId12" Type="http://schemas.openxmlformats.org/officeDocument/2006/relationships/hyperlink" Target="https://www.alibabagroup.com/document-1595215205757878272" TargetMode="External"/><Relationship Id="rId17" Type="http://schemas.openxmlformats.org/officeDocument/2006/relationships/image" Target="media/image5.png"/><Relationship Id="rId25" Type="http://schemas.openxmlformats.org/officeDocument/2006/relationships/hyperlink" Target="http://www.ditu.amap.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google.com/maps"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www.baike.baidu.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cagis.org.cn/"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www.alibabagroup.com/document-1595215205757878272"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hyperlink" Target="http://www.alipay.com" TargetMode="External"/><Relationship Id="rId27" Type="http://schemas.openxmlformats.org/officeDocument/2006/relationships/hyperlink" Target="http://www.petalmaps.co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2A14F-7CB6-4C8B-97E2-86C6ED5A0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6324</TotalTime>
  <Pages>43</Pages>
  <Words>14798</Words>
  <Characters>84352</Characters>
  <Application>Microsoft Office Word</Application>
  <DocSecurity>0</DocSecurity>
  <Lines>702</Lines>
  <Paragraphs>197</Paragraphs>
  <ScaleCrop>false</ScaleCrop>
  <Company/>
  <LinksUpToDate>false</LinksUpToDate>
  <CharactersWithSpaces>98953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huao</dc:creator>
  <cp:keywords/>
  <dc:description/>
  <cp:lastModifiedBy>HERO 浩宇</cp:lastModifiedBy>
  <cp:revision>42</cp:revision>
  <cp:lastPrinted>2023-10-31T12:13:00Z</cp:lastPrinted>
  <dcterms:created xsi:type="dcterms:W3CDTF">2023-11-13T08:53:00Z</dcterms:created>
  <dcterms:modified xsi:type="dcterms:W3CDTF">2023-11-19T14:29:00Z</dcterms:modified>
</cp:coreProperties>
</file>