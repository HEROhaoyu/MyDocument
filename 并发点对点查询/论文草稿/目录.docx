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16000A">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16000A">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16000A">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16000A">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16000A">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16000A">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16000A">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16000A">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16000A">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16000A">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16000A">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16000A">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16000A">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16000A">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16000A">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16000A">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16000A">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2A014EFC"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point-to-multipoint algorithms, overlooking the optimization potential of point-to-point algorithms. Due to redundant data access overhead and computational expenses, existing solutions exhibit poor overall throughput when executing concurrent point-to-point queries.</w:t>
        </w:r>
      </w:ins>
      <w:del w:id="26"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49CDB1AF" w:rsidR="00A165BA" w:rsidRDefault="00826B92" w:rsidP="000534DF">
      <w:pPr>
        <w:ind w:firstLine="420"/>
        <w:rPr>
          <w:rFonts w:hint="eastAsia"/>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7"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28"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29"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29"/>
      <w:r w:rsidR="00BA7296">
        <w:rPr>
          <w:sz w:val="18"/>
          <w:szCs w:val="18"/>
        </w:rPr>
        <w:br w:type="page"/>
      </w:r>
    </w:p>
    <w:p w14:paraId="040E6AE0" w14:textId="7D7460C8" w:rsidR="008518FB" w:rsidRDefault="008028BB" w:rsidP="00715697">
      <w:pPr>
        <w:pStyle w:val="a8"/>
      </w:pPr>
      <w:bookmarkStart w:id="30" w:name="_Toc149671639"/>
      <w:r>
        <w:rPr>
          <w:rFonts w:hint="eastAsia"/>
        </w:rPr>
        <w:lastRenderedPageBreak/>
        <w:t>前言</w:t>
      </w:r>
      <w:bookmarkEnd w:id="30"/>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31"/>
      <w:r w:rsidR="00694A68">
        <w:rPr>
          <w:rFonts w:hint="eastAsia"/>
        </w:rPr>
        <w:t>挑战</w:t>
      </w:r>
      <w:commentRangeEnd w:id="31"/>
      <w:r w:rsidR="006322C6">
        <w:rPr>
          <w:rStyle w:val="af0"/>
        </w:rPr>
        <w:commentReference w:id="31"/>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32"/>
      <w:commentRangeStart w:id="33"/>
      <w:r w:rsidR="00366696">
        <w:rPr>
          <w:rFonts w:hint="eastAsia"/>
        </w:rPr>
        <w:t>好处</w:t>
      </w:r>
      <w:commentRangeEnd w:id="32"/>
      <w:commentRangeEnd w:id="33"/>
      <w:r w:rsidR="001E3E9E">
        <w:rPr>
          <w:rStyle w:val="af0"/>
        </w:rPr>
        <w:commentReference w:id="32"/>
      </w:r>
      <w:r w:rsidR="00BB4BB3">
        <w:rPr>
          <w:rStyle w:val="af0"/>
        </w:rPr>
        <w:commentReference w:id="33"/>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34"/>
      <w:r w:rsidR="00120BF1">
        <w:rPr>
          <w:rFonts w:hint="eastAsia"/>
        </w:rPr>
        <w:t>精确度</w:t>
      </w:r>
      <w:commentRangeEnd w:id="34"/>
      <w:r w:rsidR="00E67B7C">
        <w:rPr>
          <w:rStyle w:val="af0"/>
        </w:rPr>
        <w:commentReference w:id="34"/>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35" w:name="_Hlk151107843"/>
      <w:r w:rsidR="002F6017" w:rsidRPr="002F6017">
        <w:rPr>
          <w:sz w:val="18"/>
          <w:szCs w:val="18"/>
        </w:rPr>
        <w:t>data access similarity</w:t>
      </w:r>
      <w:bookmarkEnd w:id="35"/>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752BD499" w:rsidR="00CF0F01" w:rsidRDefault="00181CB6" w:rsidP="00616675">
      <w:r w:rsidRPr="00181CB6">
        <w:rPr>
          <w:sz w:val="18"/>
          <w:szCs w:val="18"/>
        </w:rPr>
        <w:t xml:space="preserve">Furthermore, in addition to redundant access, different query tasks also face the challenge of recalculating </w:t>
      </w:r>
      <w:del w:id="36" w:author="HERO 浩宇" w:date="2023-11-21T16:54:00Z">
        <w:r w:rsidRPr="00181CB6" w:rsidDel="00604814">
          <w:rPr>
            <w:sz w:val="18"/>
            <w:szCs w:val="18"/>
          </w:rPr>
          <w:delText xml:space="preserve">distance </w:delText>
        </w:r>
      </w:del>
      <w:r w:rsidRPr="00181CB6">
        <w:rPr>
          <w:sz w:val="18"/>
          <w:szCs w:val="18"/>
        </w:rPr>
        <w: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37"/>
      <w:r w:rsidR="00531717">
        <w:rPr>
          <w:rFonts w:hint="eastAsia"/>
        </w:rPr>
        <w:t>访问</w:t>
      </w:r>
      <w:commentRangeEnd w:id="37"/>
      <w:r w:rsidR="00F42933">
        <w:rPr>
          <w:rStyle w:val="af0"/>
        </w:rPr>
        <w:commentReference w:id="37"/>
      </w:r>
      <w:r w:rsidR="0096422A">
        <w:rPr>
          <w:rFonts w:hint="eastAsia"/>
        </w:rPr>
        <w:t>；</w:t>
      </w:r>
    </w:p>
    <w:p w14:paraId="4D48F89F" w14:textId="5B2A00BF"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在不同查询任务到的遍历路径中频繁出现。</w:t>
      </w:r>
      <w:r w:rsidR="009006C9">
        <w:rPr>
          <w:rFonts w:hint="eastAsia"/>
        </w:rPr>
        <w:t>双层级的计算共享机制通过全局索引实现第一层计算共享</w:t>
      </w:r>
      <w:r w:rsidR="0058405A">
        <w:rPr>
          <w:rFonts w:hint="eastAsia"/>
        </w:rPr>
        <w:t>，</w:t>
      </w:r>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通过核心子图机制，我们实现了第二层级的计算共享。核心子图主要维护图中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del w:id="38" w:author="HERO 浩宇" w:date="2023-11-21T17:49:00Z">
        <w:r w:rsidR="00617B2B" w:rsidDel="009A205D">
          <w:rPr>
            <w:rFonts w:hint="eastAsia"/>
          </w:rPr>
          <w:delText>经由</w:delText>
        </w:r>
      </w:del>
      <w:ins w:id="39" w:author="HERO 浩宇" w:date="2023-11-21T17:49:00Z">
        <w:r w:rsidR="009A205D">
          <w:rPr>
            <w:rFonts w:hint="eastAsia"/>
          </w:rPr>
          <w:t>借助它可以</w:t>
        </w:r>
      </w:ins>
      <w:del w:id="40" w:author="HERO 浩宇" w:date="2023-11-21T17:49:00Z">
        <w:r w:rsidR="00617B2B" w:rsidDel="009A205D">
          <w:rPr>
            <w:rFonts w:hint="eastAsia"/>
          </w:rPr>
          <w:delText>核心子图</w:delText>
        </w:r>
      </w:del>
      <w:r w:rsidR="00617B2B">
        <w:rPr>
          <w:rFonts w:hint="eastAsia"/>
        </w:rPr>
        <w:t>从一个热顶点</w:t>
      </w:r>
      <w:ins w:id="41" w:author="HERO 浩宇" w:date="2023-11-21T17:49:00Z">
        <w:r w:rsidR="009A205D">
          <w:rPr>
            <w:rFonts w:hint="eastAsia"/>
          </w:rPr>
          <w:t>出发遍历到</w:t>
        </w:r>
      </w:ins>
      <w:del w:id="42" w:author="HERO 浩宇" w:date="2023-11-21T17:49:00Z">
        <w:r w:rsidR="00617B2B" w:rsidDel="009A205D">
          <w:rPr>
            <w:rFonts w:hint="eastAsia"/>
          </w:rPr>
          <w:delText>跳转</w:delText>
        </w:r>
      </w:del>
      <w:del w:id="43"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r w:rsidR="003D0FC5">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48E01F6D" w:rsidR="00B435AB" w:rsidRPr="005C51F3" w:rsidRDefault="00BD75DF" w:rsidP="005C51F3">
      <w:pPr>
        <w:rPr>
          <w:sz w:val="18"/>
          <w:szCs w:val="18"/>
        </w:rPr>
      </w:pPr>
      <w:ins w:id="44" w:author="HERO 浩宇" w:date="2023-11-21T17:29:00Z">
        <w:r>
          <w:rPr>
            <w:sz w:val="18"/>
            <w:szCs w:val="18"/>
          </w:rPr>
          <w:t>B</w:t>
        </w:r>
        <w:r w:rsidRPr="00BD75DF">
          <w:rPr>
            <w:sz w:val="18"/>
            <w:szCs w:val="18"/>
          </w:rPr>
          <w:t>esides</w:t>
        </w:r>
      </w:ins>
      <w:del w:id="45" w:author="HERO 浩宇" w:date="2023-11-21T17:29:00Z">
        <w:r w:rsidR="007659C5" w:rsidRPr="007659C5" w:rsidDel="00BD75DF">
          <w:rPr>
            <w:sz w:val="18"/>
            <w:szCs w:val="18"/>
          </w:rPr>
          <w:delText>Secondly</w:delText>
        </w:r>
      </w:del>
      <w:r w:rsidR="007659C5" w:rsidRPr="007659C5">
        <w:rPr>
          <w:sz w:val="18"/>
          <w:szCs w:val="18"/>
        </w:rPr>
        <w: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t>
      </w:r>
      <w:ins w:id="46" w:author="HERO 浩宇" w:date="2023-11-21T17:32:00Z">
        <w:r w:rsidR="00E677D7" w:rsidRPr="00E677D7">
          <w:rPr>
            <w:sz w:val="18"/>
            <w:szCs w:val="18"/>
          </w:rPr>
          <w:t>Although the proportion of hot vertices and hot paths is small, they occur frequently in traversal paths to different query tasks.</w:t>
        </w:r>
        <w:r w:rsidR="00E677D7">
          <w:rPr>
            <w:sz w:val="18"/>
            <w:szCs w:val="18"/>
          </w:rPr>
          <w:t xml:space="preserve"> </w:t>
        </w:r>
      </w:ins>
      <w:del w:id="47" w:author="HERO 浩宇" w:date="2023-11-21T17:32:00Z">
        <w:r w:rsidR="007659C5" w:rsidRPr="007659C5" w:rsidDel="00E677D7">
          <w:rPr>
            <w:sz w:val="18"/>
            <w:szCs w:val="18"/>
          </w:rPr>
          <w:delText xml:space="preserve">While the quantities of hot vertices and hot paths are limited, they frequently appear in traversal paths reached by different query tasks. </w:delText>
        </w:r>
      </w:del>
      <w:r w:rsidR="007659C5" w:rsidRPr="007659C5">
        <w:rPr>
          <w:sz w:val="18"/>
          <w:szCs w:val="18"/>
        </w:rPr>
        <w: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t>
      </w:r>
      <w:ins w:id="48" w:author="HERO 浩宇" w:date="2023-11-21T17:54:00Z">
        <w:r w:rsidR="00AD37AF" w:rsidRPr="00AD37AF">
          <w:rPr>
            <w:sz w:val="18"/>
            <w:szCs w:val="18"/>
          </w:rPr>
          <w:t>During the querying process, the core subgraph plays a role similar to that of a high-speed highway network. Utilizing it allows traversal from one hot vertex to another, akin to entering a highway at a hot vertex and swiftly reaching other high-speed stations (hot vertices) through the fast lanes (hot paths) on the highway network. The dual-level computation sharing mechanism in GraphCPP mitigates redundant computations.</w:t>
        </w:r>
      </w:ins>
      <w:del w:id="49" w:author="HERO 浩宇" w:date="2023-11-21T17:54:00Z">
        <w:r w:rsidR="007659C5"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50" w:name="OLE_LINK3"/>
      <w:r>
        <w:rPr>
          <w:rFonts w:hint="eastAsia"/>
        </w:rPr>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r w:rsidR="001D60F5">
        <w:rPr>
          <w:rFonts w:hint="eastAsia"/>
        </w:rPr>
        <w:t>三个</w:t>
      </w:r>
      <w:r>
        <w:rPr>
          <w:rFonts w:hint="eastAsia"/>
        </w:rPr>
        <w:t>点对点查询系统XXXXXX进行对比，</w:t>
      </w:r>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r w:rsidR="001D60F5">
        <w:rPr>
          <w:rFonts w:hint="eastAsia"/>
        </w:rPr>
        <w:t>GraphCPP</w:t>
      </w:r>
      <w:r w:rsidR="001D60F5" w:rsidRPr="00FC6DAD">
        <w:t>平均比</w:t>
      </w:r>
      <w:r w:rsidR="00CF0027">
        <w:t>xxx</w:t>
      </w:r>
      <w:r w:rsidR="00CF0027">
        <w:rPr>
          <w:rFonts w:hint="eastAsia"/>
        </w:rPr>
        <w:t>、xxx和xxx</w:t>
      </w:r>
      <w:r w:rsidR="001D60F5" w:rsidRPr="00FC6DAD">
        <w:t xml:space="preserve"> 提高了 </w:t>
      </w:r>
      <w:r w:rsidR="00CF0027">
        <w:t>xx</w:t>
      </w:r>
      <w:r w:rsidR="001D60F5" w:rsidRPr="00FC6DAD">
        <w:t>倍、</w:t>
      </w:r>
      <w:r w:rsidR="00CF0027">
        <w:t>xxx</w:t>
      </w:r>
      <w:r w:rsidR="001D60F5" w:rsidRPr="00FC6DAD">
        <w:t xml:space="preserve"> 倍和 </w:t>
      </w:r>
      <w:r w:rsidR="00CF0027">
        <w:t>xxx</w:t>
      </w:r>
      <w:r w:rsidR="001D60F5" w:rsidRPr="00FC6DAD">
        <w:t xml:space="preserve"> 倍</w:t>
      </w:r>
    </w:p>
    <w:bookmarkEnd w:id="50"/>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1CA1F3C4" w:rsidR="006F427E" w:rsidRDefault="00450B97">
      <w:pPr>
        <w:ind w:firstLine="420"/>
      </w:pPr>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r w:rsidR="006F427E">
        <w:br w:type="page"/>
      </w:r>
    </w:p>
    <w:p w14:paraId="3D503FDF" w14:textId="0775F691" w:rsidR="0076683C" w:rsidRDefault="0076683C" w:rsidP="0076683C">
      <w:pPr>
        <w:pStyle w:val="a8"/>
      </w:pPr>
      <w:bookmarkStart w:id="51" w:name="_Toc149671640"/>
      <w:r>
        <w:rPr>
          <w:rFonts w:hint="eastAsia"/>
        </w:rPr>
        <w:t>背景和动机</w:t>
      </w:r>
      <w:bookmarkEnd w:id="51"/>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
      <w:tblGrid>
        <w:gridCol w:w="1225"/>
        <w:gridCol w:w="980"/>
        <w:gridCol w:w="988"/>
        <w:gridCol w:w="991"/>
        <w:gridCol w:w="981"/>
        <w:gridCol w:w="989"/>
        <w:gridCol w:w="990"/>
        <w:gridCol w:w="982"/>
        <w:gridCol w:w="990"/>
        <w:gridCol w:w="991"/>
      </w:tblGrid>
      <w:tr w:rsidR="001F7C6C" w14:paraId="2A59E496" w14:textId="77777777" w:rsidTr="00491BE0">
        <w:trPr>
          <w:trHeight w:val="180"/>
        </w:trPr>
        <w:tc>
          <w:tcPr>
            <w:tcW w:w="1207" w:type="dxa"/>
          </w:tcPr>
          <w:p w14:paraId="7D799022" w14:textId="77777777" w:rsidR="001F7C6C" w:rsidRDefault="001F7C6C" w:rsidP="001F7C6C">
            <w:pPr>
              <w:rPr>
                <w:sz w:val="18"/>
                <w:szCs w:val="18"/>
              </w:rPr>
            </w:pPr>
            <w:r w:rsidRPr="008861C2">
              <w:rPr>
                <w:sz w:val="18"/>
                <w:szCs w:val="18"/>
              </w:rPr>
              <w:t>System</w:t>
            </w:r>
          </w:p>
        </w:tc>
        <w:tc>
          <w:tcPr>
            <w:tcW w:w="2965" w:type="dxa"/>
            <w:gridSpan w:val="3"/>
          </w:tcPr>
          <w:p w14:paraId="3B9B73B8" w14:textId="77777777" w:rsidR="001F7C6C" w:rsidRDefault="001F7C6C" w:rsidP="001F7C6C">
            <w:pPr>
              <w:rPr>
                <w:sz w:val="18"/>
                <w:szCs w:val="18"/>
              </w:rPr>
            </w:pPr>
            <w:r>
              <w:rPr>
                <w:rFonts w:hint="eastAsia"/>
                <w:sz w:val="18"/>
                <w:szCs w:val="18"/>
              </w:rPr>
              <w:t>Pnp</w:t>
            </w:r>
          </w:p>
        </w:tc>
        <w:tc>
          <w:tcPr>
            <w:tcW w:w="2966" w:type="dxa"/>
            <w:gridSpan w:val="3"/>
          </w:tcPr>
          <w:p w14:paraId="55B32DFD" w14:textId="77777777" w:rsidR="001F7C6C" w:rsidRDefault="001F7C6C" w:rsidP="001F7C6C">
            <w:pPr>
              <w:rPr>
                <w:sz w:val="18"/>
                <w:szCs w:val="18"/>
              </w:rPr>
            </w:pPr>
            <w:r w:rsidRPr="00F20496">
              <w:rPr>
                <w:sz w:val="18"/>
                <w:szCs w:val="18"/>
              </w:rPr>
              <w:t>Tripoline</w:t>
            </w:r>
          </w:p>
        </w:tc>
        <w:tc>
          <w:tcPr>
            <w:tcW w:w="2969" w:type="dxa"/>
            <w:gridSpan w:val="3"/>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491BE0">
        <w:trPr>
          <w:trHeight w:val="565"/>
        </w:trPr>
        <w:tc>
          <w:tcPr>
            <w:tcW w:w="1207" w:type="dxa"/>
          </w:tcPr>
          <w:p w14:paraId="55A3269B" w14:textId="77777777" w:rsidR="001F7C6C" w:rsidRDefault="001F7C6C" w:rsidP="001F7C6C">
            <w:pPr>
              <w:rPr>
                <w:sz w:val="18"/>
                <w:szCs w:val="18"/>
              </w:rPr>
            </w:pPr>
            <w:r w:rsidRPr="00377249">
              <w:rPr>
                <w:sz w:val="18"/>
                <w:szCs w:val="18"/>
              </w:rPr>
              <w:t>Number of concurrent query tasks</w:t>
            </w:r>
          </w:p>
        </w:tc>
        <w:tc>
          <w:tcPr>
            <w:tcW w:w="982" w:type="dxa"/>
          </w:tcPr>
          <w:p w14:paraId="6F0CF986" w14:textId="77777777" w:rsidR="001F7C6C" w:rsidRDefault="001F7C6C" w:rsidP="001F7C6C">
            <w:pPr>
              <w:rPr>
                <w:sz w:val="18"/>
                <w:szCs w:val="18"/>
              </w:rPr>
            </w:pPr>
            <w:r>
              <w:rPr>
                <w:rFonts w:hint="eastAsia"/>
                <w:sz w:val="18"/>
                <w:szCs w:val="18"/>
              </w:rPr>
              <w:t>1</w:t>
            </w:r>
          </w:p>
        </w:tc>
        <w:tc>
          <w:tcPr>
            <w:tcW w:w="990" w:type="dxa"/>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3" w:type="dxa"/>
          </w:tcPr>
          <w:p w14:paraId="4474D559" w14:textId="77777777" w:rsidR="001F7C6C" w:rsidRDefault="001F7C6C" w:rsidP="001F7C6C">
            <w:pPr>
              <w:rPr>
                <w:sz w:val="18"/>
                <w:szCs w:val="18"/>
              </w:rPr>
            </w:pPr>
            <w:r>
              <w:rPr>
                <w:rFonts w:hint="eastAsia"/>
                <w:sz w:val="18"/>
                <w:szCs w:val="18"/>
              </w:rPr>
              <w:t>1</w:t>
            </w:r>
          </w:p>
        </w:tc>
        <w:tc>
          <w:tcPr>
            <w:tcW w:w="991" w:type="dxa"/>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4" w:type="dxa"/>
          </w:tcPr>
          <w:p w14:paraId="501DDCE2" w14:textId="77777777" w:rsidR="001F7C6C" w:rsidRDefault="001F7C6C" w:rsidP="001F7C6C">
            <w:pPr>
              <w:rPr>
                <w:sz w:val="18"/>
                <w:szCs w:val="18"/>
              </w:rPr>
            </w:pPr>
            <w:r>
              <w:rPr>
                <w:rFonts w:hint="eastAsia"/>
                <w:sz w:val="18"/>
                <w:szCs w:val="18"/>
              </w:rPr>
              <w:t>1</w:t>
            </w:r>
          </w:p>
        </w:tc>
        <w:tc>
          <w:tcPr>
            <w:tcW w:w="992" w:type="dxa"/>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2" w:type="dxa"/>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491BE0">
        <w:trPr>
          <w:trHeight w:val="372"/>
        </w:trPr>
        <w:tc>
          <w:tcPr>
            <w:tcW w:w="1207" w:type="dxa"/>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982" w:type="dxa"/>
          </w:tcPr>
          <w:p w14:paraId="0B2AA8C9" w14:textId="77777777" w:rsidR="001F7C6C" w:rsidRDefault="001F7C6C" w:rsidP="001F7C6C">
            <w:pPr>
              <w:rPr>
                <w:sz w:val="18"/>
                <w:szCs w:val="18"/>
              </w:rPr>
            </w:pPr>
            <w:r>
              <w:rPr>
                <w:rFonts w:hint="eastAsia"/>
                <w:sz w:val="18"/>
                <w:szCs w:val="18"/>
              </w:rPr>
              <w:t>1</w:t>
            </w:r>
          </w:p>
        </w:tc>
        <w:tc>
          <w:tcPr>
            <w:tcW w:w="990" w:type="dxa"/>
          </w:tcPr>
          <w:p w14:paraId="7E99DC24" w14:textId="77777777" w:rsidR="001F7C6C" w:rsidRDefault="001F7C6C" w:rsidP="001F7C6C">
            <w:pPr>
              <w:rPr>
                <w:sz w:val="18"/>
                <w:szCs w:val="18"/>
              </w:rPr>
            </w:pPr>
            <w:r>
              <w:rPr>
                <w:rFonts w:hint="eastAsia"/>
                <w:sz w:val="18"/>
                <w:szCs w:val="18"/>
              </w:rPr>
              <w:t>1</w:t>
            </w:r>
          </w:p>
        </w:tc>
        <w:tc>
          <w:tcPr>
            <w:tcW w:w="991" w:type="dxa"/>
          </w:tcPr>
          <w:p w14:paraId="6F9F48F6" w14:textId="77777777" w:rsidR="001F7C6C" w:rsidRDefault="001F7C6C" w:rsidP="001F7C6C">
            <w:pPr>
              <w:rPr>
                <w:sz w:val="18"/>
                <w:szCs w:val="18"/>
              </w:rPr>
            </w:pPr>
            <w:r>
              <w:rPr>
                <w:rFonts w:hint="eastAsia"/>
                <w:sz w:val="18"/>
                <w:szCs w:val="18"/>
              </w:rPr>
              <w:t>1</w:t>
            </w:r>
          </w:p>
        </w:tc>
        <w:tc>
          <w:tcPr>
            <w:tcW w:w="983" w:type="dxa"/>
          </w:tcPr>
          <w:p w14:paraId="4CBEF72F" w14:textId="77777777" w:rsidR="001F7C6C" w:rsidRDefault="001F7C6C" w:rsidP="001F7C6C">
            <w:pPr>
              <w:rPr>
                <w:sz w:val="18"/>
                <w:szCs w:val="18"/>
              </w:rPr>
            </w:pPr>
            <w:r>
              <w:rPr>
                <w:rFonts w:hint="eastAsia"/>
                <w:sz w:val="18"/>
                <w:szCs w:val="18"/>
              </w:rPr>
              <w:t>1</w:t>
            </w:r>
          </w:p>
        </w:tc>
        <w:tc>
          <w:tcPr>
            <w:tcW w:w="991" w:type="dxa"/>
          </w:tcPr>
          <w:p w14:paraId="551D9C9E" w14:textId="77777777" w:rsidR="001F7C6C" w:rsidRDefault="001F7C6C" w:rsidP="001F7C6C">
            <w:pPr>
              <w:rPr>
                <w:sz w:val="18"/>
                <w:szCs w:val="18"/>
              </w:rPr>
            </w:pPr>
            <w:r>
              <w:rPr>
                <w:rFonts w:hint="eastAsia"/>
                <w:sz w:val="18"/>
                <w:szCs w:val="18"/>
              </w:rPr>
              <w:t>1</w:t>
            </w:r>
          </w:p>
        </w:tc>
        <w:tc>
          <w:tcPr>
            <w:tcW w:w="991" w:type="dxa"/>
          </w:tcPr>
          <w:p w14:paraId="6C0E2B5E" w14:textId="77777777" w:rsidR="001F7C6C" w:rsidRDefault="001F7C6C" w:rsidP="001F7C6C">
            <w:pPr>
              <w:rPr>
                <w:sz w:val="18"/>
                <w:szCs w:val="18"/>
              </w:rPr>
            </w:pPr>
            <w:r>
              <w:rPr>
                <w:rFonts w:hint="eastAsia"/>
                <w:sz w:val="18"/>
                <w:szCs w:val="18"/>
              </w:rPr>
              <w:t>1</w:t>
            </w:r>
          </w:p>
        </w:tc>
        <w:tc>
          <w:tcPr>
            <w:tcW w:w="984" w:type="dxa"/>
          </w:tcPr>
          <w:p w14:paraId="76A2AA69" w14:textId="77777777" w:rsidR="001F7C6C" w:rsidRDefault="001F7C6C" w:rsidP="001F7C6C">
            <w:pPr>
              <w:rPr>
                <w:sz w:val="18"/>
                <w:szCs w:val="18"/>
              </w:rPr>
            </w:pPr>
            <w:r>
              <w:rPr>
                <w:rFonts w:hint="eastAsia"/>
                <w:sz w:val="18"/>
                <w:szCs w:val="18"/>
              </w:rPr>
              <w:t>1</w:t>
            </w:r>
          </w:p>
        </w:tc>
        <w:tc>
          <w:tcPr>
            <w:tcW w:w="992" w:type="dxa"/>
          </w:tcPr>
          <w:p w14:paraId="59706253" w14:textId="77777777" w:rsidR="001F7C6C" w:rsidRDefault="001F7C6C" w:rsidP="001F7C6C">
            <w:pPr>
              <w:rPr>
                <w:sz w:val="18"/>
                <w:szCs w:val="18"/>
              </w:rPr>
            </w:pPr>
            <w:r>
              <w:rPr>
                <w:rFonts w:hint="eastAsia"/>
                <w:sz w:val="18"/>
                <w:szCs w:val="18"/>
              </w:rPr>
              <w:t>1</w:t>
            </w:r>
          </w:p>
        </w:tc>
        <w:tc>
          <w:tcPr>
            <w:tcW w:w="992" w:type="dxa"/>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491BE0">
        <w:trPr>
          <w:trHeight w:val="372"/>
        </w:trPr>
        <w:tc>
          <w:tcPr>
            <w:tcW w:w="1207" w:type="dxa"/>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982" w:type="dxa"/>
          </w:tcPr>
          <w:p w14:paraId="0BF2F090" w14:textId="77777777" w:rsidR="001F7C6C" w:rsidRDefault="001F7C6C" w:rsidP="001F7C6C">
            <w:pPr>
              <w:rPr>
                <w:sz w:val="18"/>
                <w:szCs w:val="18"/>
              </w:rPr>
            </w:pPr>
            <w:r>
              <w:rPr>
                <w:rFonts w:hint="eastAsia"/>
                <w:sz w:val="18"/>
                <w:szCs w:val="18"/>
              </w:rPr>
              <w:t>1</w:t>
            </w:r>
          </w:p>
        </w:tc>
        <w:tc>
          <w:tcPr>
            <w:tcW w:w="990" w:type="dxa"/>
          </w:tcPr>
          <w:p w14:paraId="020378C4" w14:textId="77777777" w:rsidR="001F7C6C" w:rsidRDefault="001F7C6C" w:rsidP="001F7C6C">
            <w:pPr>
              <w:rPr>
                <w:sz w:val="18"/>
                <w:szCs w:val="18"/>
              </w:rPr>
            </w:pPr>
            <w:r>
              <w:rPr>
                <w:rFonts w:hint="eastAsia"/>
                <w:sz w:val="18"/>
                <w:szCs w:val="18"/>
              </w:rPr>
              <w:t>1</w:t>
            </w:r>
          </w:p>
        </w:tc>
        <w:tc>
          <w:tcPr>
            <w:tcW w:w="991" w:type="dxa"/>
          </w:tcPr>
          <w:p w14:paraId="5A3CB05F" w14:textId="77777777" w:rsidR="001F7C6C" w:rsidRDefault="001F7C6C" w:rsidP="001F7C6C">
            <w:pPr>
              <w:rPr>
                <w:sz w:val="18"/>
                <w:szCs w:val="18"/>
              </w:rPr>
            </w:pPr>
            <w:r>
              <w:rPr>
                <w:rFonts w:hint="eastAsia"/>
                <w:sz w:val="18"/>
                <w:szCs w:val="18"/>
              </w:rPr>
              <w:t>1</w:t>
            </w:r>
          </w:p>
        </w:tc>
        <w:tc>
          <w:tcPr>
            <w:tcW w:w="983" w:type="dxa"/>
          </w:tcPr>
          <w:p w14:paraId="65471D0E" w14:textId="77777777" w:rsidR="001F7C6C" w:rsidRDefault="001F7C6C" w:rsidP="001F7C6C">
            <w:pPr>
              <w:rPr>
                <w:sz w:val="18"/>
                <w:szCs w:val="18"/>
              </w:rPr>
            </w:pPr>
            <w:r>
              <w:rPr>
                <w:rFonts w:hint="eastAsia"/>
                <w:sz w:val="18"/>
                <w:szCs w:val="18"/>
              </w:rPr>
              <w:t>1</w:t>
            </w:r>
          </w:p>
        </w:tc>
        <w:tc>
          <w:tcPr>
            <w:tcW w:w="991" w:type="dxa"/>
          </w:tcPr>
          <w:p w14:paraId="74328C2E" w14:textId="77777777" w:rsidR="001F7C6C" w:rsidRDefault="001F7C6C" w:rsidP="001F7C6C">
            <w:pPr>
              <w:rPr>
                <w:sz w:val="18"/>
                <w:szCs w:val="18"/>
              </w:rPr>
            </w:pPr>
            <w:r>
              <w:rPr>
                <w:rFonts w:hint="eastAsia"/>
                <w:sz w:val="18"/>
                <w:szCs w:val="18"/>
              </w:rPr>
              <w:t>1</w:t>
            </w:r>
          </w:p>
        </w:tc>
        <w:tc>
          <w:tcPr>
            <w:tcW w:w="991" w:type="dxa"/>
          </w:tcPr>
          <w:p w14:paraId="5238C8B4" w14:textId="77777777" w:rsidR="001F7C6C" w:rsidRDefault="001F7C6C" w:rsidP="001F7C6C">
            <w:pPr>
              <w:rPr>
                <w:sz w:val="18"/>
                <w:szCs w:val="18"/>
              </w:rPr>
            </w:pPr>
            <w:r>
              <w:rPr>
                <w:rFonts w:hint="eastAsia"/>
                <w:sz w:val="18"/>
                <w:szCs w:val="18"/>
              </w:rPr>
              <w:t>1</w:t>
            </w:r>
          </w:p>
        </w:tc>
        <w:tc>
          <w:tcPr>
            <w:tcW w:w="984" w:type="dxa"/>
          </w:tcPr>
          <w:p w14:paraId="6778954D" w14:textId="77777777" w:rsidR="001F7C6C" w:rsidRDefault="001F7C6C" w:rsidP="001F7C6C">
            <w:pPr>
              <w:rPr>
                <w:sz w:val="18"/>
                <w:szCs w:val="18"/>
              </w:rPr>
            </w:pPr>
            <w:r>
              <w:rPr>
                <w:rFonts w:hint="eastAsia"/>
                <w:sz w:val="18"/>
                <w:szCs w:val="18"/>
              </w:rPr>
              <w:t>1</w:t>
            </w:r>
          </w:p>
        </w:tc>
        <w:tc>
          <w:tcPr>
            <w:tcW w:w="992" w:type="dxa"/>
          </w:tcPr>
          <w:p w14:paraId="1804AB1A" w14:textId="77777777" w:rsidR="001F7C6C" w:rsidRDefault="001F7C6C" w:rsidP="001F7C6C">
            <w:pPr>
              <w:rPr>
                <w:sz w:val="18"/>
                <w:szCs w:val="18"/>
              </w:rPr>
            </w:pPr>
            <w:r>
              <w:rPr>
                <w:rFonts w:hint="eastAsia"/>
                <w:sz w:val="18"/>
                <w:szCs w:val="18"/>
              </w:rPr>
              <w:t>1</w:t>
            </w:r>
          </w:p>
        </w:tc>
        <w:tc>
          <w:tcPr>
            <w:tcW w:w="992" w:type="dxa"/>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491BE0">
        <w:trPr>
          <w:trHeight w:val="372"/>
        </w:trPr>
        <w:tc>
          <w:tcPr>
            <w:tcW w:w="1207" w:type="dxa"/>
          </w:tcPr>
          <w:p w14:paraId="22CA6B47" w14:textId="77777777" w:rsidR="001F7C6C" w:rsidRDefault="001F7C6C" w:rsidP="001F7C6C">
            <w:pPr>
              <w:rPr>
                <w:sz w:val="18"/>
                <w:szCs w:val="18"/>
              </w:rPr>
            </w:pPr>
            <w:r w:rsidRPr="00F46C3B">
              <w:rPr>
                <w:sz w:val="18"/>
                <w:szCs w:val="18"/>
              </w:rPr>
              <w:t>LLC miss ratio</w:t>
            </w:r>
          </w:p>
        </w:tc>
        <w:tc>
          <w:tcPr>
            <w:tcW w:w="982" w:type="dxa"/>
          </w:tcPr>
          <w:p w14:paraId="4A825211" w14:textId="77777777" w:rsidR="001F7C6C" w:rsidRDefault="001F7C6C" w:rsidP="001F7C6C">
            <w:pPr>
              <w:rPr>
                <w:sz w:val="18"/>
                <w:szCs w:val="18"/>
              </w:rPr>
            </w:pPr>
            <w:r>
              <w:rPr>
                <w:rFonts w:hint="eastAsia"/>
                <w:sz w:val="18"/>
                <w:szCs w:val="18"/>
              </w:rPr>
              <w:t>1</w:t>
            </w:r>
          </w:p>
        </w:tc>
        <w:tc>
          <w:tcPr>
            <w:tcW w:w="990" w:type="dxa"/>
          </w:tcPr>
          <w:p w14:paraId="049336C3" w14:textId="77777777" w:rsidR="001F7C6C" w:rsidRDefault="001F7C6C" w:rsidP="001F7C6C">
            <w:pPr>
              <w:rPr>
                <w:sz w:val="18"/>
                <w:szCs w:val="18"/>
              </w:rPr>
            </w:pPr>
            <w:r>
              <w:rPr>
                <w:rFonts w:hint="eastAsia"/>
                <w:sz w:val="18"/>
                <w:szCs w:val="18"/>
              </w:rPr>
              <w:t>1</w:t>
            </w:r>
          </w:p>
        </w:tc>
        <w:tc>
          <w:tcPr>
            <w:tcW w:w="991" w:type="dxa"/>
          </w:tcPr>
          <w:p w14:paraId="1EA88F7D" w14:textId="77777777" w:rsidR="001F7C6C" w:rsidRDefault="001F7C6C" w:rsidP="001F7C6C">
            <w:pPr>
              <w:rPr>
                <w:sz w:val="18"/>
                <w:szCs w:val="18"/>
              </w:rPr>
            </w:pPr>
            <w:r>
              <w:rPr>
                <w:rFonts w:hint="eastAsia"/>
                <w:sz w:val="18"/>
                <w:szCs w:val="18"/>
              </w:rPr>
              <w:t>1</w:t>
            </w:r>
          </w:p>
        </w:tc>
        <w:tc>
          <w:tcPr>
            <w:tcW w:w="983" w:type="dxa"/>
          </w:tcPr>
          <w:p w14:paraId="43956E2D" w14:textId="77777777" w:rsidR="001F7C6C" w:rsidRDefault="001F7C6C" w:rsidP="001F7C6C">
            <w:pPr>
              <w:rPr>
                <w:sz w:val="18"/>
                <w:szCs w:val="18"/>
              </w:rPr>
            </w:pPr>
            <w:r>
              <w:rPr>
                <w:rFonts w:hint="eastAsia"/>
                <w:sz w:val="18"/>
                <w:szCs w:val="18"/>
              </w:rPr>
              <w:t>1</w:t>
            </w:r>
          </w:p>
        </w:tc>
        <w:tc>
          <w:tcPr>
            <w:tcW w:w="991" w:type="dxa"/>
          </w:tcPr>
          <w:p w14:paraId="56B07DED" w14:textId="77777777" w:rsidR="001F7C6C" w:rsidRDefault="001F7C6C" w:rsidP="001F7C6C">
            <w:pPr>
              <w:rPr>
                <w:sz w:val="18"/>
                <w:szCs w:val="18"/>
              </w:rPr>
            </w:pPr>
            <w:r>
              <w:rPr>
                <w:rFonts w:hint="eastAsia"/>
                <w:sz w:val="18"/>
                <w:szCs w:val="18"/>
              </w:rPr>
              <w:t>1</w:t>
            </w:r>
          </w:p>
        </w:tc>
        <w:tc>
          <w:tcPr>
            <w:tcW w:w="991" w:type="dxa"/>
          </w:tcPr>
          <w:p w14:paraId="4BDBD52C" w14:textId="77777777" w:rsidR="001F7C6C" w:rsidRDefault="001F7C6C" w:rsidP="001F7C6C">
            <w:pPr>
              <w:rPr>
                <w:sz w:val="18"/>
                <w:szCs w:val="18"/>
              </w:rPr>
            </w:pPr>
            <w:r>
              <w:rPr>
                <w:rFonts w:hint="eastAsia"/>
                <w:sz w:val="18"/>
                <w:szCs w:val="18"/>
              </w:rPr>
              <w:t>1</w:t>
            </w:r>
          </w:p>
        </w:tc>
        <w:tc>
          <w:tcPr>
            <w:tcW w:w="984" w:type="dxa"/>
          </w:tcPr>
          <w:p w14:paraId="4B8DDE49" w14:textId="77777777" w:rsidR="001F7C6C" w:rsidRDefault="001F7C6C" w:rsidP="001F7C6C">
            <w:pPr>
              <w:rPr>
                <w:sz w:val="18"/>
                <w:szCs w:val="18"/>
              </w:rPr>
            </w:pPr>
            <w:r>
              <w:rPr>
                <w:rFonts w:hint="eastAsia"/>
                <w:sz w:val="18"/>
                <w:szCs w:val="18"/>
              </w:rPr>
              <w:t>1</w:t>
            </w:r>
          </w:p>
        </w:tc>
        <w:tc>
          <w:tcPr>
            <w:tcW w:w="992" w:type="dxa"/>
          </w:tcPr>
          <w:p w14:paraId="1C95868A" w14:textId="77777777" w:rsidR="001F7C6C" w:rsidRDefault="001F7C6C" w:rsidP="001F7C6C">
            <w:pPr>
              <w:rPr>
                <w:sz w:val="18"/>
                <w:szCs w:val="18"/>
              </w:rPr>
            </w:pPr>
            <w:r>
              <w:rPr>
                <w:rFonts w:hint="eastAsia"/>
                <w:sz w:val="18"/>
                <w:szCs w:val="18"/>
              </w:rPr>
              <w:t>1</w:t>
            </w:r>
          </w:p>
        </w:tc>
        <w:tc>
          <w:tcPr>
            <w:tcW w:w="992" w:type="dxa"/>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491BE0">
        <w:trPr>
          <w:trHeight w:val="361"/>
        </w:trPr>
        <w:tc>
          <w:tcPr>
            <w:tcW w:w="1207" w:type="dxa"/>
          </w:tcPr>
          <w:p w14:paraId="60F1096A" w14:textId="77777777" w:rsidR="001F7C6C" w:rsidRDefault="001F7C6C" w:rsidP="001F7C6C">
            <w:pPr>
              <w:rPr>
                <w:sz w:val="18"/>
                <w:szCs w:val="18"/>
              </w:rPr>
            </w:pPr>
            <w:r w:rsidRPr="00F46C3B">
              <w:rPr>
                <w:sz w:val="18"/>
                <w:szCs w:val="18"/>
              </w:rPr>
              <w:t>Runtime (hour)</w:t>
            </w:r>
          </w:p>
        </w:tc>
        <w:tc>
          <w:tcPr>
            <w:tcW w:w="982" w:type="dxa"/>
          </w:tcPr>
          <w:p w14:paraId="1A031308" w14:textId="77777777" w:rsidR="001F7C6C" w:rsidRDefault="001F7C6C" w:rsidP="001F7C6C">
            <w:pPr>
              <w:rPr>
                <w:sz w:val="18"/>
                <w:szCs w:val="18"/>
              </w:rPr>
            </w:pPr>
            <w:r>
              <w:rPr>
                <w:rFonts w:hint="eastAsia"/>
                <w:sz w:val="18"/>
                <w:szCs w:val="18"/>
              </w:rPr>
              <w:t>1</w:t>
            </w:r>
          </w:p>
        </w:tc>
        <w:tc>
          <w:tcPr>
            <w:tcW w:w="990" w:type="dxa"/>
          </w:tcPr>
          <w:p w14:paraId="02FDE67D" w14:textId="77777777" w:rsidR="001F7C6C" w:rsidRDefault="001F7C6C" w:rsidP="001F7C6C">
            <w:pPr>
              <w:rPr>
                <w:sz w:val="18"/>
                <w:szCs w:val="18"/>
              </w:rPr>
            </w:pPr>
            <w:r>
              <w:rPr>
                <w:rFonts w:hint="eastAsia"/>
                <w:sz w:val="18"/>
                <w:szCs w:val="18"/>
              </w:rPr>
              <w:t>1</w:t>
            </w:r>
          </w:p>
        </w:tc>
        <w:tc>
          <w:tcPr>
            <w:tcW w:w="991" w:type="dxa"/>
          </w:tcPr>
          <w:p w14:paraId="617FEEF3" w14:textId="77777777" w:rsidR="001F7C6C" w:rsidRDefault="001F7C6C" w:rsidP="001F7C6C">
            <w:pPr>
              <w:rPr>
                <w:sz w:val="18"/>
                <w:szCs w:val="18"/>
              </w:rPr>
            </w:pPr>
            <w:r>
              <w:rPr>
                <w:rFonts w:hint="eastAsia"/>
                <w:sz w:val="18"/>
                <w:szCs w:val="18"/>
              </w:rPr>
              <w:t>1</w:t>
            </w:r>
          </w:p>
        </w:tc>
        <w:tc>
          <w:tcPr>
            <w:tcW w:w="983" w:type="dxa"/>
          </w:tcPr>
          <w:p w14:paraId="03FEBA33" w14:textId="77777777" w:rsidR="001F7C6C" w:rsidRDefault="001F7C6C" w:rsidP="001F7C6C">
            <w:pPr>
              <w:rPr>
                <w:sz w:val="18"/>
                <w:szCs w:val="18"/>
              </w:rPr>
            </w:pPr>
            <w:r>
              <w:rPr>
                <w:rFonts w:hint="eastAsia"/>
                <w:sz w:val="18"/>
                <w:szCs w:val="18"/>
              </w:rPr>
              <w:t>1</w:t>
            </w:r>
          </w:p>
        </w:tc>
        <w:tc>
          <w:tcPr>
            <w:tcW w:w="991" w:type="dxa"/>
          </w:tcPr>
          <w:p w14:paraId="5E39D971" w14:textId="77777777" w:rsidR="001F7C6C" w:rsidRDefault="001F7C6C" w:rsidP="001F7C6C">
            <w:pPr>
              <w:rPr>
                <w:sz w:val="18"/>
                <w:szCs w:val="18"/>
              </w:rPr>
            </w:pPr>
            <w:r>
              <w:rPr>
                <w:rFonts w:hint="eastAsia"/>
                <w:sz w:val="18"/>
                <w:szCs w:val="18"/>
              </w:rPr>
              <w:t>1</w:t>
            </w:r>
          </w:p>
        </w:tc>
        <w:tc>
          <w:tcPr>
            <w:tcW w:w="991" w:type="dxa"/>
          </w:tcPr>
          <w:p w14:paraId="6C57B69D" w14:textId="77777777" w:rsidR="001F7C6C" w:rsidRDefault="001F7C6C" w:rsidP="001F7C6C">
            <w:pPr>
              <w:rPr>
                <w:sz w:val="18"/>
                <w:szCs w:val="18"/>
              </w:rPr>
            </w:pPr>
            <w:r>
              <w:rPr>
                <w:rFonts w:hint="eastAsia"/>
                <w:sz w:val="18"/>
                <w:szCs w:val="18"/>
              </w:rPr>
              <w:t>1</w:t>
            </w:r>
          </w:p>
        </w:tc>
        <w:tc>
          <w:tcPr>
            <w:tcW w:w="984" w:type="dxa"/>
          </w:tcPr>
          <w:p w14:paraId="7C059AD2" w14:textId="77777777" w:rsidR="001F7C6C" w:rsidRDefault="001F7C6C" w:rsidP="001F7C6C">
            <w:pPr>
              <w:rPr>
                <w:sz w:val="18"/>
                <w:szCs w:val="18"/>
              </w:rPr>
            </w:pPr>
            <w:r>
              <w:rPr>
                <w:rFonts w:hint="eastAsia"/>
                <w:sz w:val="18"/>
                <w:szCs w:val="18"/>
              </w:rPr>
              <w:t>1</w:t>
            </w:r>
          </w:p>
        </w:tc>
        <w:tc>
          <w:tcPr>
            <w:tcW w:w="992" w:type="dxa"/>
          </w:tcPr>
          <w:p w14:paraId="7E1158CE" w14:textId="77777777" w:rsidR="001F7C6C" w:rsidRDefault="001F7C6C" w:rsidP="001F7C6C">
            <w:pPr>
              <w:rPr>
                <w:sz w:val="18"/>
                <w:szCs w:val="18"/>
              </w:rPr>
            </w:pPr>
            <w:r>
              <w:rPr>
                <w:rFonts w:hint="eastAsia"/>
                <w:sz w:val="18"/>
                <w:szCs w:val="18"/>
              </w:rPr>
              <w:t>1</w:t>
            </w:r>
          </w:p>
        </w:tc>
        <w:tc>
          <w:tcPr>
            <w:tcW w:w="992" w:type="dxa"/>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52"/>
      <w:r w:rsidR="00816A4C" w:rsidRPr="0061780F">
        <w:rPr>
          <w:rFonts w:hint="eastAsia"/>
          <w:highlight w:val="yellow"/>
        </w:rPr>
        <w:t>评测</w:t>
      </w:r>
      <w:commentRangeEnd w:id="52"/>
      <w:r w:rsidR="00345ABF">
        <w:rPr>
          <w:rStyle w:val="af0"/>
        </w:rPr>
        <w:commentReference w:id="52"/>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53" w:name="_Toc149671641"/>
      <w:r w:rsidRPr="00AC1DCE">
        <w:t>Preliminaries</w:t>
      </w:r>
      <w:bookmarkEnd w:id="53"/>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54"/>
      <w:r>
        <w:rPr>
          <w:rFonts w:hint="eastAsia"/>
        </w:rPr>
        <w:t>数目</w:t>
      </w:r>
      <w:commentRangeEnd w:id="54"/>
      <w:r w:rsidR="004B2DD8">
        <w:rPr>
          <w:rStyle w:val="af0"/>
        </w:rPr>
        <w:commentReference w:id="54"/>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73F5B9E1" w:rsidR="005A39E7" w:rsidRDefault="005A39E7" w:rsidP="003326BC">
      <w:pPr>
        <w:pPrChange w:id="55" w:author="HERO 浩宇" w:date="2023-11-21T16:40:00Z">
          <w:pPr/>
        </w:pPrChange>
      </w:pPr>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56"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56"/>
      <w:r w:rsidR="00BF7702">
        <w:rPr>
          <w:rFonts w:hint="eastAsia"/>
        </w:rPr>
        <w:t>表示任务i对应的查询</w:t>
      </w:r>
      <w:ins w:id="57" w:author="HERO 浩宇" w:date="2023-11-21T16:39:00Z">
        <w:r w:rsidR="00DF453D">
          <w:rPr>
            <w:rFonts w:hint="eastAsia"/>
          </w:rPr>
          <w:t>任务</w:t>
        </w:r>
      </w:ins>
      <w:r w:rsidR="00BF7702">
        <w:rPr>
          <w:rFonts w:hint="eastAsia"/>
        </w:rPr>
        <w:t>。其中</w:t>
      </w:r>
      <w:bookmarkStart w:id="58" w:name="_Hlk147255374"/>
      <w:r w:rsidR="00C92548">
        <w:rPr>
          <w:rFonts w:hint="eastAsia"/>
        </w:rPr>
        <w:t>s</w:t>
      </w:r>
      <w:r w:rsidR="00BF7702" w:rsidRPr="00D450F5">
        <w:rPr>
          <w:rFonts w:hint="eastAsia"/>
          <w:vertAlign w:val="subscript"/>
        </w:rPr>
        <w:t>i</w:t>
      </w:r>
      <w:bookmarkEnd w:id="58"/>
      <w:r w:rsidR="00BF7702">
        <w:rPr>
          <w:rFonts w:hint="eastAsia"/>
        </w:rPr>
        <w:t>和</w:t>
      </w:r>
      <w:bookmarkStart w:id="59" w:name="_Hlk147255385"/>
      <w:r w:rsidR="00C92548">
        <w:rPr>
          <w:rFonts w:hint="eastAsia"/>
        </w:rPr>
        <w:t>d</w:t>
      </w:r>
      <w:r w:rsidR="00BF7702" w:rsidRPr="00D450F5">
        <w:rPr>
          <w:rFonts w:hint="eastAsia"/>
          <w:vertAlign w:val="subscript"/>
        </w:rPr>
        <w:t>i</w:t>
      </w:r>
      <w:bookmarkEnd w:id="59"/>
      <w:r w:rsidR="00BF7702">
        <w:rPr>
          <w:rFonts w:hint="eastAsia"/>
        </w:rPr>
        <w:t>分别表示查询</w:t>
      </w:r>
      <w:bookmarkStart w:id="60" w:name="_Hlk147255400"/>
      <w:r w:rsidR="005C5812">
        <w:rPr>
          <w:rFonts w:hint="eastAsia"/>
        </w:rPr>
        <w:t>q</w:t>
      </w:r>
      <w:r w:rsidR="005C5812" w:rsidRPr="00D450F5">
        <w:rPr>
          <w:vertAlign w:val="subscript"/>
        </w:rPr>
        <w:t>i</w:t>
      </w:r>
      <w:bookmarkEnd w:id="60"/>
      <w:r w:rsidR="00BF7702">
        <w:rPr>
          <w:rFonts w:hint="eastAsia"/>
        </w:rPr>
        <w:t>对应的</w:t>
      </w:r>
      <w:r w:rsidR="00C107EF">
        <w:rPr>
          <w:rFonts w:hint="eastAsia"/>
        </w:rPr>
        <w:t>源顶点和目的顶点</w:t>
      </w:r>
      <w:r w:rsidR="008B7911">
        <w:rPr>
          <w:rFonts w:hint="eastAsia"/>
        </w:rPr>
        <w:t>。</w:t>
      </w:r>
      <w:ins w:id="61"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62" w:author="HERO 浩宇" w:date="2023-11-21T16:35:00Z">
        <w:r w:rsidR="002D6D2D">
          <w:rPr>
            <w:rFonts w:hint="eastAsia"/>
          </w:rPr>
          <w:t>收敛的路径</w:t>
        </w:r>
      </w:ins>
      <w:ins w:id="63" w:author="HERO 浩宇" w:date="2023-11-21T16:42:00Z">
        <w:r w:rsidR="003326BC">
          <w:rPr>
            <w:rFonts w:hint="eastAsia"/>
          </w:rPr>
          <w:t>，它</w:t>
        </w:r>
      </w:ins>
      <w:ins w:id="64" w:author="HERO 浩宇" w:date="2023-11-21T16:39:00Z">
        <w:r w:rsidR="00DF453D">
          <w:rPr>
            <w:rFonts w:hint="eastAsia"/>
          </w:rPr>
          <w:t>就是</w:t>
        </w:r>
      </w:ins>
      <w:ins w:id="65"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66" w:author="HERO 浩宇" w:date="2023-11-21T16:35:00Z">
              <w:rPr>
                <w:rFonts w:hint="eastAsia"/>
                <w:vertAlign w:val="subscript"/>
              </w:rPr>
            </w:rPrChange>
          </w:rPr>
          <w:t>之间</w:t>
        </w:r>
        <w:r w:rsidR="002D6D2D">
          <w:rPr>
            <w:rFonts w:hint="eastAsia"/>
          </w:rPr>
          <w:t>的最佳</w:t>
        </w:r>
      </w:ins>
      <w:ins w:id="67" w:author="HERO 浩宇" w:date="2023-11-21T16:39:00Z">
        <w:r w:rsidR="00DF453D">
          <w:rPr>
            <w:rFonts w:hint="eastAsia"/>
          </w:rPr>
          <w:t>路径</w:t>
        </w:r>
      </w:ins>
      <w:ins w:id="68" w:author="HERO 浩宇" w:date="2023-11-21T16:42:00Z">
        <w:r w:rsidR="003326BC">
          <w:rPr>
            <w:rFonts w:hint="eastAsia"/>
          </w:rPr>
          <w:t>。</w:t>
        </w:r>
      </w:ins>
      <w:del w:id="69"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70" w:name="OLE_LINK1"/>
      <w:bookmarkStart w:id="71"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72"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73"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74" w:author="HERO 浩宇" w:date="2023-11-21T16:54:00Z">
        <w:r w:rsidRPr="00264813" w:rsidDel="00604814">
          <w:rPr>
            <w:rFonts w:hint="eastAsia"/>
            <w:sz w:val="18"/>
            <w:szCs w:val="18"/>
          </w:rPr>
          <w:delText xml:space="preserve">distance </w:delText>
        </w:r>
      </w:del>
      <w:ins w:id="75"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76" w:author="HERO 浩宇" w:date="2023-11-21T16:54:00Z">
        <w:r w:rsidR="00604814">
          <w:rPr>
            <w:sz w:val="18"/>
            <w:szCs w:val="18"/>
          </w:rPr>
          <w:t>path value</w:t>
        </w:r>
      </w:ins>
      <w:del w:id="77"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78" w:author="HERO 浩宇" w:date="2023-11-21T16:54:00Z">
        <w:r w:rsidRPr="00264813" w:rsidDel="001315E6">
          <w:rPr>
            <w:sz w:val="18"/>
            <w:szCs w:val="18"/>
          </w:rPr>
          <w:delText xml:space="preserve">distance </w:delText>
        </w:r>
      </w:del>
      <w:ins w:id="79" w:author="HERO 浩宇" w:date="2023-11-21T16:54:00Z">
        <w:r w:rsidR="001315E6">
          <w:rPr>
            <w:sz w:val="18"/>
            <w:szCs w:val="18"/>
          </w:rPr>
          <w:t>v</w:t>
        </w:r>
      </w:ins>
      <w:ins w:id="80" w:author="HERO 浩宇" w:date="2023-11-21T16:55:00Z">
        <w:r w:rsidR="001315E6">
          <w:rPr>
            <w:sz w:val="18"/>
            <w:szCs w:val="18"/>
          </w:rPr>
          <w:t>alue</w:t>
        </w:r>
      </w:ins>
      <w:ins w:id="81"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49D38C3C" w:rsidR="00264813" w:rsidRDefault="00264813" w:rsidP="00264813">
      <w:pPr>
        <w:rPr>
          <w:sz w:val="18"/>
          <w:szCs w:val="18"/>
        </w:rPr>
      </w:pPr>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58DDFB3" w:rsidR="000346E0" w:rsidRDefault="00805E16" w:rsidP="000346E0">
      <w:pPr>
        <w:ind w:firstLine="420"/>
      </w:pPr>
      <w:r w:rsidRPr="00805E16">
        <w:rPr>
          <w:rFonts w:hint="eastAsia"/>
        </w:rPr>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，其中前k个顶点为全局索引顶点，剩下的顶点作为核心子图索引顶点。</w:t>
      </w:r>
      <w:r w:rsidRPr="00805E16">
        <w:rPr>
          <w:rFonts w:hint="eastAsia"/>
        </w:rPr>
        <w:t>全局索引</w:t>
      </w:r>
      <w:r w:rsidR="000346E0" w:rsidRPr="00686EB0">
        <w:t>记录了到达图中所有顶点的最佳查询路径的路径值</w:t>
      </w:r>
      <w:r w:rsidR="00BC3D42">
        <w:rPr>
          <w:rFonts w:hint="eastAsia"/>
        </w:rPr>
        <w:t>。核心子图索引只记录子图中热顶点之间的查询路径值，</w:t>
      </w:r>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82" w:name="_Toc149671642"/>
      <w:bookmarkEnd w:id="70"/>
      <w:bookmarkEnd w:id="71"/>
      <w:r w:rsidRPr="005E2CD2">
        <w:rPr>
          <w:rFonts w:hint="eastAsia"/>
        </w:rPr>
        <w:t>并发点对点查询任务的性能瓶颈</w:t>
      </w:r>
      <w:bookmarkEnd w:id="82"/>
    </w:p>
    <w:p w14:paraId="34F87B14" w14:textId="3C5551A6" w:rsidR="00837040" w:rsidRPr="00837040" w:rsidRDefault="00837040" w:rsidP="0098611E">
      <w:pPr>
        <w:pPrChange w:id="83" w:author="HERO 浩宇" w:date="2023-11-21T18:13:00Z">
          <w:pPr/>
        </w:pPrChange>
      </w:pPr>
      <w:r>
        <w:tab/>
      </w:r>
      <w:ins w:id="84" w:author="HERO 浩宇" w:date="2023-11-21T18:13:00Z">
        <w:r w:rsidR="0098611E">
          <w:rPr>
            <w:rFonts w:hint="eastAsia"/>
          </w:rPr>
          <w:t>在本节</w:t>
        </w:r>
      </w:ins>
      <w:ins w:id="85" w:author="HERO 浩宇" w:date="2023-11-21T18:12:00Z">
        <w:r w:rsidR="00CF19A9">
          <w:rPr>
            <w:rFonts w:hint="eastAsia"/>
          </w:rPr>
          <w:t>，我们实现了现有线性点对点查询系统的并发版本以及现有并发图计算系统的</w:t>
        </w:r>
      </w:ins>
      <w:ins w:id="86" w:author="HERO 浩宇" w:date="2023-11-21T18:13:00Z">
        <w:r w:rsidR="00CF19A9">
          <w:rPr>
            <w:rFonts w:hint="eastAsia"/>
          </w:rPr>
          <w:t>点对点版本</w:t>
        </w:r>
        <w:r w:rsidR="0098611E">
          <w:rPr>
            <w:rFonts w:hint="eastAsia"/>
          </w:rPr>
          <w:t>，</w:t>
        </w:r>
      </w:ins>
      <w:del w:id="87" w:author="HERO 浩宇" w:date="2023-11-21T18:13:00Z">
        <w:r w:rsidDel="0098611E">
          <w:rPr>
            <w:rFonts w:hint="eastAsia"/>
          </w:rPr>
          <w:delText>在本节，我们在gemini系统的基础上实现了</w:delText>
        </w:r>
      </w:del>
      <w:del w:id="88" w:author="HERO 浩宇" w:date="2023-11-21T18:11:00Z">
        <w:r w:rsidDel="00CF19A9">
          <w:rPr>
            <w:rFonts w:hint="eastAsia"/>
          </w:rPr>
          <w:delText>当前最先进的</w:delText>
        </w:r>
      </w:del>
      <w:del w:id="89" w:author="HERO 浩宇" w:date="2023-11-21T18:13:00Z">
        <w:r w:rsidDel="0098611E">
          <w:rPr>
            <w:rFonts w:hint="eastAsia"/>
          </w:rPr>
          <w:delText>点对点查询系统SGraph的并发版本SGraph</w:delText>
        </w:r>
        <w:r w:rsidDel="0098611E">
          <w:delText>-</w:delText>
        </w:r>
        <w:r w:rsidDel="0098611E">
          <w:rPr>
            <w:rFonts w:hint="eastAsia"/>
          </w:rPr>
          <w:delText>C，并</w:delText>
        </w:r>
        <w:r w:rsidRPr="0087431D" w:rsidDel="0098611E">
          <w:delText>通过 Twitter评估了</w:delText>
        </w:r>
        <w:r w:rsidDel="0098611E">
          <w:rPr>
            <w:rFonts w:hint="eastAsia"/>
          </w:rPr>
          <w:delText>SGraph</w:delText>
        </w:r>
        <w:r w:rsidDel="0098611E">
          <w:delText>-</w:delText>
        </w:r>
        <w:r w:rsidDel="0098611E">
          <w:rPr>
            <w:rFonts w:hint="eastAsia"/>
          </w:rPr>
          <w:delText>C执行并发点对点查询的性能。</w:delText>
        </w:r>
      </w:del>
      <w:r>
        <w:rPr>
          <w:rFonts w:hint="eastAsia"/>
        </w:rPr>
        <w:t>以定量地说明现有</w:t>
      </w:r>
      <w:r w:rsidRPr="005E2CD2">
        <w:rPr>
          <w:rFonts w:hint="eastAsia"/>
        </w:rPr>
        <w:t>并发点对点查询</w:t>
      </w:r>
      <w:r>
        <w:rPr>
          <w:rFonts w:hint="eastAsia"/>
        </w:rPr>
        <w:t>方案的性能</w:t>
      </w:r>
      <w:commentRangeStart w:id="90"/>
      <w:r>
        <w:rPr>
          <w:rFonts w:hint="eastAsia"/>
        </w:rPr>
        <w:t>瓶颈</w:t>
      </w:r>
      <w:commentRangeEnd w:id="90"/>
      <w:r w:rsidR="004A7922">
        <w:rPr>
          <w:rStyle w:val="af0"/>
        </w:rPr>
        <w:commentReference w:id="90"/>
      </w:r>
      <w:r>
        <w:rPr>
          <w:rFonts w:hint="eastAsia"/>
        </w:rPr>
        <w:t>。</w:t>
      </w:r>
    </w:p>
    <w:p w14:paraId="4A303BCD" w14:textId="2657D8C4" w:rsidR="00472578" w:rsidRDefault="00CA5C8A" w:rsidP="000534DF">
      <w:r>
        <w:tab/>
      </w:r>
      <w:r w:rsidR="005030A8" w:rsidRPr="007B0FC8">
        <w:rPr>
          <w:rFonts w:hint="eastAsia"/>
          <w:b/>
          <w:bCs/>
        </w:rPr>
        <w:t>并发任务的</w:t>
      </w:r>
      <w:bookmarkStart w:id="91" w:name="_Hlk150022979"/>
      <w:r w:rsidR="005030A8" w:rsidRPr="007B0FC8">
        <w:rPr>
          <w:rFonts w:hint="eastAsia"/>
          <w:b/>
          <w:bCs/>
        </w:rPr>
        <w:t>冗余数据访问</w:t>
      </w:r>
      <w:r w:rsidR="00412805" w:rsidRPr="007B0FC8">
        <w:rPr>
          <w:rFonts w:hint="eastAsia"/>
          <w:b/>
          <w:bCs/>
        </w:rPr>
        <w:t>开销</w:t>
      </w:r>
      <w:bookmarkEnd w:id="91"/>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w:t>
      </w:r>
      <w:del w:id="92" w:author="HERO 浩宇" w:date="2023-11-21T18:21:00Z">
        <w:r w:rsidR="00FE0A50" w:rsidDel="00DB4766">
          <w:rPr>
            <w:rFonts w:hint="eastAsia"/>
          </w:rPr>
          <w:delText>重叠的</w:delText>
        </w:r>
      </w:del>
      <w:ins w:id="93" w:author="HERO 浩宇" w:date="2023-11-21T18:21:00Z">
        <w:r w:rsidR="00DB4766">
          <w:rPr>
            <w:rFonts w:hint="eastAsia"/>
          </w:rPr>
          <w:t>完全相同的</w:t>
        </w:r>
      </w:ins>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94"/>
      <w:r w:rsidR="00837040" w:rsidRPr="00837040">
        <w:rPr>
          <w:rFonts w:hint="eastAsia"/>
        </w:rPr>
        <w:t>增加</w:t>
      </w:r>
      <w:commentRangeEnd w:id="94"/>
      <w:r w:rsidR="00696FFD">
        <w:rPr>
          <w:rStyle w:val="af0"/>
        </w:rPr>
        <w:commentReference w:id="94"/>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607A9113" w14:textId="77777777" w:rsidR="007C0968" w:rsidRDefault="007C0968" w:rsidP="00E948B2">
      <w:pPr>
        <w:rPr>
          <w:ins w:id="95" w:author="HERO 浩宇" w:date="2023-11-21T18:14:00Z"/>
          <w:sz w:val="18"/>
          <w:szCs w:val="18"/>
        </w:rPr>
      </w:pPr>
      <w:ins w:id="96" w:author="HERO 浩宇" w:date="2023-11-21T18:14:00Z">
        <w:r w:rsidRPr="007C0968">
          <w:rPr>
            <w:sz w:val="18"/>
            <w:szCs w:val="18"/>
          </w:rPr>
          <w:t>In this section, we have implemented the concurrent version of the existing linear pairwise query system and the pairwise version of the existing concurrent graph computing system. Our objective is to quantitatively elucidate the performance bottlenecks of current concurrent pairwise query solutions.</w:t>
        </w:r>
      </w:ins>
    </w:p>
    <w:p w14:paraId="5386AA3F" w14:textId="7BA0BCDE" w:rsidR="00696FFD" w:rsidRDefault="00696FFD" w:rsidP="00E948B2">
      <w:pPr>
        <w:rPr>
          <w:sz w:val="18"/>
          <w:szCs w:val="18"/>
        </w:rPr>
      </w:pPr>
      <w:del w:id="97" w:author="HERO 浩宇" w:date="2023-11-21T18:14:00Z">
        <w:r w:rsidRPr="00696FFD" w:rsidDel="007C0968">
          <w:rPr>
            <w:sz w:val="18"/>
            <w:szCs w:val="18"/>
          </w:rPr>
          <w:delTex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delText>
        </w:r>
      </w:del>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04D0294B" w:rsidR="008F7EC8" w:rsidRDefault="00E948B2">
      <w:r w:rsidRPr="002F34A1">
        <w:tab/>
      </w:r>
      <w:r w:rsidRPr="00F350E4">
        <w:rPr>
          <w:rFonts w:hint="eastAsia"/>
          <w:b/>
          <w:bCs/>
        </w:rPr>
        <w:t>并发任务的冗余计算开销</w:t>
      </w:r>
      <w:r w:rsidR="00696FFD">
        <w:rPr>
          <w:rFonts w:hint="eastAsia"/>
          <w:b/>
          <w:bCs/>
        </w:rPr>
        <w:t>。</w:t>
      </w:r>
      <w:r>
        <w:rPr>
          <w:rFonts w:hint="eastAsia"/>
        </w:rPr>
        <w:t>由于图数据的幂律分布特性，少数</w:t>
      </w:r>
      <w:r w:rsidR="007C260A">
        <w:rPr>
          <w:rFonts w:hint="eastAsia"/>
        </w:rPr>
        <w:t>热</w:t>
      </w:r>
      <w:r>
        <w:rPr>
          <w:rFonts w:hint="eastAsia"/>
        </w:rPr>
        <w:t>顶点连接了大部分边。因此，</w:t>
      </w:r>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98"/>
      <w:r w:rsidR="007C260A">
        <w:rPr>
          <w:rFonts w:hint="eastAsia"/>
        </w:rPr>
        <w:t>顶点</w:t>
      </w:r>
      <w:commentRangeEnd w:id="98"/>
      <w:r w:rsidR="00C722C9">
        <w:rPr>
          <w:rStyle w:val="af0"/>
        </w:rPr>
        <w:commentReference w:id="98"/>
      </w:r>
      <w:r>
        <w:t>。</w:t>
      </w:r>
    </w:p>
    <w:p w14:paraId="4F5BEDC7" w14:textId="0D0A8F7D"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w:t>
      </w:r>
      <w:del w:id="99" w:author="HERO 浩宇" w:date="2023-11-21T18:31:00Z">
        <w:r w:rsidR="00DA3D61" w:rsidDel="00AD49B5">
          <w:rPr>
            <w:rFonts w:hint="eastAsia"/>
          </w:rPr>
          <w:delText>高度</w:delText>
        </w:r>
      </w:del>
      <w:ins w:id="100" w:author="HERO 浩宇" w:date="2023-11-21T18:31:00Z">
        <w:r w:rsidR="00AD49B5">
          <w:rPr>
            <w:rFonts w:hint="eastAsia"/>
          </w:rPr>
          <w:t>热</w:t>
        </w:r>
      </w:ins>
      <w:r w:rsidR="00DA3D61">
        <w:rPr>
          <w:rFonts w:hint="eastAsia"/>
        </w:rPr>
        <w:t>顶点与</w:t>
      </w:r>
      <w:del w:id="101" w:author="HERO 浩宇" w:date="2023-11-21T18:31:00Z">
        <w:r w:rsidR="00DA3D61" w:rsidDel="00AD49B5">
          <w:rPr>
            <w:rFonts w:hint="eastAsia"/>
          </w:rPr>
          <w:delText>其它所有</w:delText>
        </w:r>
      </w:del>
      <w:ins w:id="102" w:author="HERO 浩宇" w:date="2023-11-21T18:31:00Z">
        <w:r w:rsidR="00AD49B5">
          <w:rPr>
            <w:rFonts w:hint="eastAsia"/>
          </w:rPr>
          <w:t>普通</w:t>
        </w:r>
      </w:ins>
      <w:r w:rsidR="00DA3D61">
        <w:rPr>
          <w:rFonts w:hint="eastAsia"/>
        </w:rPr>
        <w:t>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77777777" w:rsidR="00EE7F02" w:rsidRPr="00EE7F02" w:rsidRDefault="00E948B2" w:rsidP="00EE7F02">
      <w:pPr>
        <w:rPr>
          <w:sz w:val="18"/>
          <w:szCs w:val="18"/>
        </w:rPr>
      </w:pPr>
      <w:r>
        <w:rPr>
          <w:sz w:val="18"/>
          <w:szCs w:val="18"/>
        </w:rPr>
        <w:br w:type="column"/>
      </w:r>
      <w:r w:rsidR="00EE7F02" w:rsidRPr="00EE7F02">
        <w:rPr>
          <w:sz w:val="18"/>
          <w:szCs w:val="18"/>
        </w:rPr>
        <w: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t>
      </w:r>
    </w:p>
    <w:p w14:paraId="530CB5F0" w14:textId="77777777" w:rsidR="00EE7F02" w:rsidRPr="00EE7F02" w:rsidRDefault="00EE7F02" w:rsidP="00EE7F02">
      <w:pPr>
        <w:rPr>
          <w:sz w:val="18"/>
          <w:szCs w:val="18"/>
        </w:rPr>
      </w:pPr>
    </w:p>
    <w:p w14:paraId="2419F1CC" w14:textId="19D02740" w:rsidR="00C722C9" w:rsidRPr="002F34A1" w:rsidRDefault="00EE7F02" w:rsidP="00491BE0">
      <w:pPr>
        <w:rPr>
          <w:sz w:val="18"/>
          <w:szCs w:val="18"/>
        </w:rPr>
      </w:pPr>
      <w:r w:rsidRPr="00EE7F02">
        <w:rPr>
          <w:sz w:val="18"/>
          <w:szCs w:val="18"/>
        </w:rPr>
        <w:t xml:space="preserve">Some existing solutions attempt to establish a global indexing mechanism [x] to leverage computational similarity. However, the global indexing mechanism has inherent flaws. Flaw 1: </w:t>
      </w:r>
      <w:ins w:id="103" w:author="HERO 浩宇" w:date="2023-11-21T18:34:00Z">
        <w:r w:rsidR="0016000A" w:rsidRPr="0016000A">
          <w:rPr>
            <w:sz w:val="18"/>
            <w:szCs w:val="18"/>
          </w:rPr>
          <w:t>The global index necessitates recording path values between hot vertices and regular vertices. When the graph is of considerable scale, the computational and storage costs of establishing the index can be substantial.</w:t>
        </w:r>
      </w:ins>
      <w:del w:id="104" w:author="HERO 浩宇" w:date="2023-11-21T18:34:00Z">
        <w:r w:rsidRPr="00EE7F02" w:rsidDel="0016000A">
          <w:rPr>
            <w:sz w:val="18"/>
            <w:szCs w:val="18"/>
          </w:rPr>
          <w:delText>Global indexing requires recording the path values between high-degree vertices and all other vertices. When the graph scale is extremely large, the computational and storage costs of building the index can be substantial</w:delText>
        </w:r>
      </w:del>
      <w:r w:rsidRPr="00EE7F02">
        <w:rPr>
          <w:sz w:val="18"/>
          <w:szCs w:val="18"/>
        </w:rPr>
        <w:t>,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Pr="00C722C9" w:rsidDel="00EE7F02">
        <w:rPr>
          <w:sz w:val="18"/>
          <w:szCs w:val="18"/>
        </w:rPr>
        <w:t xml:space="preserve"> </w:t>
      </w:r>
    </w:p>
    <w:p w14:paraId="1819EDDD" w14:textId="06C60D3F" w:rsidR="0026457A" w:rsidRDefault="00890187" w:rsidP="005B1E54">
      <w:pPr>
        <w:pStyle w:val="af6"/>
      </w:pPr>
      <w:r w:rsidRPr="00E2159E">
        <w:br w:type="page"/>
      </w:r>
      <w:bookmarkStart w:id="105" w:name="_Toc149671643"/>
      <w:r w:rsidR="0026457A">
        <w:rPr>
          <w:rFonts w:hint="eastAsia"/>
        </w:rPr>
        <w:t>我们的启发</w:t>
      </w:r>
      <w:bookmarkEnd w:id="105"/>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4CB410B1" w14:textId="19847F3A" w:rsidR="000E0EFC" w:rsidRDefault="004C7393" w:rsidP="0026457A">
      <w:r>
        <w:tab/>
      </w:r>
      <w:r w:rsidR="007C260A">
        <w:rPr>
          <w:rFonts w:hint="eastAsia"/>
          <w:b/>
        </w:rPr>
        <w:t>启发</w:t>
      </w:r>
      <w:r w:rsidR="00F71E8B">
        <w:rPr>
          <w:rFonts w:hint="eastAsia"/>
        </w:rPr>
        <w:t>1</w:t>
      </w:r>
      <w:r w:rsidR="000E0EFC" w:rsidRPr="000E0EFC">
        <w:rPr>
          <w:rFonts w:hint="eastAsia"/>
        </w:rPr>
        <w:t>：</w:t>
      </w:r>
      <w:r w:rsidR="003E0DC1">
        <w:rPr>
          <w:rFonts w:hint="eastAsia"/>
        </w:rPr>
        <w:t>不同</w:t>
      </w:r>
      <w:r w:rsidR="007C260A">
        <w:rPr>
          <w:rFonts w:hint="eastAsia"/>
        </w:rPr>
        <w:t>查询</w:t>
      </w:r>
      <w:r w:rsidR="003E0DC1">
        <w:rPr>
          <w:rFonts w:hint="eastAsia"/>
        </w:rPr>
        <w:t>任务之间</w:t>
      </w:r>
      <w:r w:rsidR="00A133AE">
        <w:rPr>
          <w:rFonts w:hint="eastAsia"/>
        </w:rPr>
        <w:t>存在</w:t>
      </w:r>
      <w:r w:rsidR="003E0DC1">
        <w:rPr>
          <w:rFonts w:hint="eastAsia"/>
        </w:rPr>
        <w:t>数据访问相似性</w:t>
      </w:r>
      <w:r w:rsidR="007C260A">
        <w:rPr>
          <w:rFonts w:hint="eastAsia"/>
        </w:rPr>
        <w:t>。</w:t>
      </w:r>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14313C">
        <w:rPr>
          <w:rFonts w:hint="eastAsia"/>
        </w:rPr>
        <w:t>产生</w:t>
      </w:r>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106"/>
      <w:r w:rsidR="00B54F8E">
        <w:rPr>
          <w:rFonts w:hint="eastAsia"/>
        </w:rPr>
        <w:t>吞吐量</w:t>
      </w:r>
      <w:commentRangeEnd w:id="106"/>
      <w:r w:rsidR="00090D23">
        <w:rPr>
          <w:rStyle w:val="af0"/>
        </w:rPr>
        <w:commentReference w:id="106"/>
      </w:r>
      <w:r w:rsidR="00B54F8E">
        <w:rPr>
          <w:rFonts w:hint="eastAsia"/>
        </w:rPr>
        <w:t>。</w:t>
      </w:r>
    </w:p>
    <w:p w14:paraId="1BB03737" w14:textId="397C73DF" w:rsidR="0048656A" w:rsidRDefault="007C260A" w:rsidP="00F71E8B">
      <w:pPr>
        <w:ind w:firstLine="420"/>
      </w:pPr>
      <w:r>
        <w:rPr>
          <w:rFonts w:hint="eastAsia"/>
          <w:b/>
        </w:rPr>
        <w:t>启发</w:t>
      </w:r>
      <w:r w:rsidR="00F71E8B">
        <w:rPr>
          <w:b/>
        </w:rPr>
        <w:t>2</w:t>
      </w:r>
      <w:r w:rsidR="00F71E8B" w:rsidRPr="004C7393">
        <w:rPr>
          <w:rFonts w:hint="eastAsia"/>
        </w:rPr>
        <w:t>：</w:t>
      </w:r>
      <w:r>
        <w:rPr>
          <w:rFonts w:hint="eastAsia"/>
        </w:rPr>
        <w:t>不同查询任务之间存在计算相似性。由热</w:t>
      </w:r>
      <w:r w:rsidR="00F71E8B">
        <w:rPr>
          <w:rFonts w:hint="eastAsia"/>
        </w:rPr>
        <w:t>顶点</w:t>
      </w:r>
      <w:r>
        <w:rPr>
          <w:rFonts w:hint="eastAsia"/>
        </w:rPr>
        <w:t>和热</w:t>
      </w:r>
      <w:r w:rsidR="00F71E8B">
        <w:rPr>
          <w:rFonts w:hint="eastAsia"/>
        </w:rPr>
        <w:t>路径</w:t>
      </w:r>
      <w:r>
        <w:rPr>
          <w:rFonts w:hint="eastAsia"/>
        </w:rPr>
        <w:t>组成的核心子图就像是道路交通网络中的高速公路网，会频繁地</w:t>
      </w:r>
      <w:r w:rsidR="00F71E8B">
        <w:rPr>
          <w:rFonts w:hint="eastAsia"/>
        </w:rPr>
        <w:t>被不同的任务重复遍历。</w:t>
      </w:r>
      <w:r w:rsidR="0014313C">
        <w:rPr>
          <w:rFonts w:hint="eastAsia"/>
        </w:rPr>
        <w:t>但是现有的图遍历系统要么没有利用到计算相似性[</w:t>
      </w:r>
      <w:r w:rsidR="0014313C">
        <w:t>xx  pnp]</w:t>
      </w:r>
      <w:r w:rsidR="0014313C">
        <w:rPr>
          <w:rFonts w:hint="eastAsia"/>
        </w:rPr>
        <w:t>，要么采用代价昂贵的全局索引机制[</w:t>
      </w:r>
      <w:r w:rsidR="0014313C">
        <w:t>xx  Tripoline]</w:t>
      </w:r>
      <w:r w:rsidR="0014313C">
        <w:rPr>
          <w:rFonts w:hint="eastAsia"/>
        </w:rPr>
        <w:t>，限制了计算共享的效果。这启发我们通过建立轻量级地</w:t>
      </w:r>
      <w:r w:rsidR="00AF438B">
        <w:rPr>
          <w:rFonts w:hint="eastAsia"/>
        </w:rPr>
        <w:t>双层级</w:t>
      </w:r>
      <w:r w:rsidR="0014313C">
        <w:rPr>
          <w:rFonts w:hint="eastAsia"/>
        </w:rPr>
        <w:t>机制，在不同查询任务中共享热路径计算结果。</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bookmarkStart w:id="107" w:name="_Hlk151108048"/>
      <w:r w:rsidR="004F042C" w:rsidRPr="004F042C">
        <w:rPr>
          <w:sz w:val="18"/>
          <w:szCs w:val="18"/>
        </w:rPr>
        <w:t xml:space="preserve">computational </w:t>
      </w:r>
      <w:r w:rsidRPr="002F34A1">
        <w:rPr>
          <w:sz w:val="18"/>
          <w:szCs w:val="18"/>
        </w:rPr>
        <w:t>sharing</w:t>
      </w:r>
      <w:bookmarkEnd w:id="107"/>
      <w:r w:rsidRPr="002F34A1">
        <w:rPr>
          <w:sz w:val="18"/>
          <w:szCs w:val="18"/>
        </w:rPr>
        <w:t xml:space="preserve">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8" w:name="_Toc149671644"/>
      <w:r>
        <w:rPr>
          <w:rFonts w:hint="eastAsia"/>
        </w:rPr>
        <w:t>系统概述</w:t>
      </w:r>
      <w:bookmarkEnd w:id="108"/>
    </w:p>
    <w:p w14:paraId="5F708A45" w14:textId="3F6B8D80" w:rsidR="00B44046" w:rsidRDefault="00B44046" w:rsidP="005B1E54">
      <w:pPr>
        <w:pStyle w:val="af6"/>
      </w:pPr>
      <w:bookmarkStart w:id="109" w:name="_Toc149671645"/>
      <w:r>
        <w:rPr>
          <w:rFonts w:hint="eastAsia"/>
        </w:rPr>
        <w:t>系统架构</w:t>
      </w:r>
      <w:bookmarkEnd w:id="109"/>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110"/>
      <w:r w:rsidRPr="005F203F">
        <w:rPr>
          <w:rFonts w:hint="eastAsia"/>
        </w:rPr>
        <w:t>相似性</w:t>
      </w:r>
      <w:commentRangeEnd w:id="110"/>
      <w:r w:rsidR="00E82CF2">
        <w:rPr>
          <w:rStyle w:val="af0"/>
        </w:rPr>
        <w:commentReference w:id="110"/>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1637C776"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rFonts w:hint="eastAsia"/>
          <w:b/>
          <w:bCs/>
          <w:sz w:val="18"/>
          <w:szCs w:val="18"/>
        </w:rPr>
      </w:pPr>
      <w:r w:rsidRPr="00491BE0">
        <w:rPr>
          <w:b/>
          <w:bCs/>
          <w:sz w:val="18"/>
          <w:szCs w:val="18"/>
        </w:rPr>
        <w:t>system architecture</w:t>
      </w:r>
    </w:p>
    <w:p w14:paraId="3B16C8F1" w14:textId="01D8675F" w:rsidR="007E544F" w:rsidRPr="00E118C8" w:rsidRDefault="007E544F" w:rsidP="00E118C8">
      <w:pPr>
        <w:ind w:firstLine="420"/>
        <w:rPr>
          <w:sz w:val="18"/>
          <w:szCs w:val="18"/>
        </w:rPr>
      </w:pPr>
      <w:r w:rsidRPr="007E544F">
        <w:rPr>
          <w:sz w:val="18"/>
          <w:szCs w:val="18"/>
        </w:rPr>
        <w: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t>
      </w:r>
    </w:p>
    <w:p w14:paraId="26394C40" w14:textId="77777777" w:rsidR="00E118C8" w:rsidRPr="00E118C8" w:rsidRDefault="00E118C8" w:rsidP="00E118C8">
      <w:pPr>
        <w:ind w:firstLine="420"/>
        <w:rPr>
          <w:sz w:val="18"/>
          <w:szCs w:val="18"/>
        </w:rPr>
      </w:pPr>
    </w:p>
    <w:p w14:paraId="7F2EF70E" w14:textId="77777777" w:rsidR="00E118C8" w:rsidRPr="00E118C8" w:rsidRDefault="00E118C8" w:rsidP="00E118C8">
      <w:pPr>
        <w:ind w:firstLine="420"/>
        <w:rPr>
          <w:sz w:val="18"/>
          <w:szCs w:val="18"/>
        </w:rPr>
      </w:pPr>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p>
    <w:p w14:paraId="47C8E30D" w14:textId="6B7B6434" w:rsidR="00E118C8" w:rsidRPr="00E118C8" w:rsidRDefault="00E118C8" w:rsidP="00E118C8">
      <w:pPr>
        <w:ind w:firstLine="420"/>
        <w:rPr>
          <w:sz w:val="18"/>
          <w:szCs w:val="18"/>
        </w:rPr>
      </w:pPr>
    </w:p>
    <w:p w14:paraId="27DC5C3B" w14:textId="20E2E88E" w:rsidR="00E118C8" w:rsidRDefault="00E118C8">
      <w:pPr>
        <w:rPr>
          <w:rStyle w:val="af"/>
        </w:rPr>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1CDCAB78" w:rsidR="00BA270A" w:rsidRDefault="000A22D5" w:rsidP="009032FD">
      <w:bookmarkStart w:id="111" w:name="_Toc149671646"/>
      <w:r w:rsidRPr="000A22D5">
        <w:rPr>
          <w:rFonts w:hint="eastAsia"/>
        </w:rPr>
        <w:t>另一方面：</w:t>
      </w:r>
      <w:r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112" w:name="_Toc149671648"/>
      <w:bookmarkEnd w:id="111"/>
    </w:p>
    <w:p w14:paraId="142CC727" w14:textId="77777777" w:rsidR="001E410E" w:rsidRPr="001E410E" w:rsidRDefault="009032FD" w:rsidP="001E410E">
      <w:pPr>
        <w:pStyle w:val="af6"/>
      </w:pPr>
      <w:r>
        <w:br w:type="page"/>
      </w:r>
      <w:r w:rsidR="001E410E" w:rsidRPr="001E410E">
        <w:rPr>
          <w:rFonts w:hint="eastAsia"/>
        </w:rPr>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113"/>
      <w:r w:rsidR="001E410E" w:rsidRPr="001E410E">
        <w:t>挂起</w:t>
      </w:r>
      <w:commentRangeEnd w:id="113"/>
      <w:r w:rsidR="00A24A00">
        <w:rPr>
          <w:rStyle w:val="af0"/>
        </w:rPr>
        <w:commentReference w:id="113"/>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16000A">
        <w:tc>
          <w:tcPr>
            <w:tcW w:w="10243" w:type="dxa"/>
            <w:tcBorders>
              <w:top w:val="single" w:sz="4" w:space="0" w:color="auto"/>
              <w:bottom w:val="single" w:sz="4" w:space="0" w:color="auto"/>
            </w:tcBorders>
          </w:tcPr>
          <w:p w14:paraId="1AB44FB3" w14:textId="7EB0664D" w:rsidR="00191E3C" w:rsidRPr="00957C24" w:rsidRDefault="00191E3C" w:rsidP="0016000A">
            <w:r>
              <w:t xml:space="preserve">Algorithm 1: </w:t>
            </w:r>
            <w:r w:rsidRPr="0058091C">
              <w:t>Concurrent Point-to-Point Queries</w:t>
            </w:r>
          </w:p>
        </w:tc>
      </w:tr>
      <w:tr w:rsidR="00191E3C" w14:paraId="234D56C9" w14:textId="77777777" w:rsidTr="0016000A">
        <w:tc>
          <w:tcPr>
            <w:tcW w:w="10243" w:type="dxa"/>
            <w:tcBorders>
              <w:top w:val="single" w:sz="4" w:space="0" w:color="auto"/>
              <w:bottom w:val="single" w:sz="4" w:space="0" w:color="auto"/>
            </w:tcBorders>
          </w:tcPr>
          <w:p w14:paraId="61DF6683" w14:textId="77777777" w:rsidR="00191E3C" w:rsidRDefault="00191E3C" w:rsidP="0016000A">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16000A">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16000A">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16000A">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16000A">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16000A">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16000A">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point-to-point queries returns the active vertex set after one round of task iteration.</w:t>
            </w:r>
          </w:p>
          <w:p w14:paraId="7FF6CFA9" w14:textId="77777777" w:rsidR="00191E3C" w:rsidRDefault="00191E3C" w:rsidP="0016000A">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16000A">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16000A">
            <w:r>
              <w:t>10:         else:</w:t>
            </w:r>
          </w:p>
          <w:p w14:paraId="6AE66213" w14:textId="77777777" w:rsidR="00191E3C" w:rsidRDefault="00191E3C" w:rsidP="0016000A">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16000A">
        <w:tc>
          <w:tcPr>
            <w:tcW w:w="10243" w:type="dxa"/>
            <w:tcBorders>
              <w:top w:val="single" w:sz="4" w:space="0" w:color="auto"/>
              <w:bottom w:val="single" w:sz="4" w:space="0" w:color="auto"/>
            </w:tcBorders>
          </w:tcPr>
          <w:p w14:paraId="51125F85" w14:textId="77777777" w:rsidR="008A2CF0" w:rsidRDefault="008A2CF0" w:rsidP="0016000A"/>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t>数据访问共享机制</w:t>
      </w:r>
      <w:bookmarkEnd w:id="112"/>
    </w:p>
    <w:p w14:paraId="0E2BE770" w14:textId="38C961B5" w:rsidR="00797C0E" w:rsidRDefault="007471D1" w:rsidP="000534DF">
      <w:pPr>
        <w:ind w:firstLine="360"/>
        <w:rPr>
          <w:rFonts w:hint="eastAsia"/>
        </w:rPr>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114"/>
      <w:r w:rsidR="0053173D" w:rsidRPr="0053173D">
        <w:rPr>
          <w:rFonts w:hint="eastAsia"/>
        </w:rPr>
        <w:t>措施</w:t>
      </w:r>
      <w:commentRangeEnd w:id="114"/>
      <w:r w:rsidR="00214D71">
        <w:rPr>
          <w:rStyle w:val="af0"/>
        </w:rPr>
        <w:commentReference w:id="114"/>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115" w:name="_Hlk150162564"/>
      <w:r w:rsidR="00FE5353">
        <w:t>B</w:t>
      </w:r>
      <w:r w:rsidR="00FE5353" w:rsidRPr="00ED4232">
        <w:rPr>
          <w:rFonts w:hint="eastAsia"/>
          <w:vertAlign w:val="subscript"/>
        </w:rPr>
        <w:t>S</w:t>
      </w:r>
      <w:bookmarkEnd w:id="115"/>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16000A"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16000A"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116"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116"/>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117"/>
      <w:r>
        <w:rPr>
          <w:rFonts w:hint="eastAsia"/>
        </w:rPr>
        <w:t>集合</w:t>
      </w:r>
      <w:commentRangeEnd w:id="117"/>
      <w:r w:rsidR="00E43DB9">
        <w:rPr>
          <w:rStyle w:val="af0"/>
        </w:rPr>
        <w:commentReference w:id="117"/>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rPr>
          <w:rFonts w:hint="eastAsia"/>
        </w:rPr>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118" w:name="_Toc149671649"/>
      <w:r>
        <w:rPr>
          <w:rFonts w:hint="eastAsia"/>
        </w:rPr>
        <w:t>三、相似任务批量执行</w:t>
      </w:r>
    </w:p>
    <w:p w14:paraId="7043E2FE" w14:textId="133FFCF2" w:rsidR="001C6081" w:rsidRDefault="001C6081" w:rsidP="000534DF">
      <w:r>
        <w:tab/>
      </w:r>
      <w:r w:rsidR="00400CE9">
        <w:rPr>
          <w:rFonts w:hint="eastAsia"/>
        </w:rPr>
        <w:t>同一时刻并发任务池中有大量随机查询任务</w:t>
      </w:r>
      <w:r>
        <w:t>，它们的</w:t>
      </w:r>
      <w:r w:rsidR="00400CE9">
        <w:rPr>
          <w:rFonts w:hint="eastAsia"/>
        </w:rPr>
        <w:t>最佳查询</w:t>
      </w:r>
      <w:r>
        <w:t>路径</w:t>
      </w:r>
      <w:r w:rsidR="00400CE9">
        <w:rPr>
          <w:rFonts w:hint="eastAsia"/>
        </w:rPr>
        <w:t>大不相同</w:t>
      </w:r>
      <w:r>
        <w:t>。我们发现</w:t>
      </w:r>
      <w:r w:rsidR="006B3497">
        <w:rPr>
          <w:rFonts w:hint="eastAsia"/>
        </w:rPr>
        <w:t>其中</w:t>
      </w:r>
      <w:r w:rsidR="00AA28E5">
        <w:rPr>
          <w:rFonts w:hint="eastAsia"/>
        </w:rPr>
        <w:t>一些任务的相似程度很低，</w:t>
      </w:r>
      <w:r w:rsidR="006B3497">
        <w:rPr>
          <w:rFonts w:hint="eastAsia"/>
        </w:rPr>
        <w:t>即</w:t>
      </w:r>
      <w:r w:rsidR="00AA28E5">
        <w:rPr>
          <w:rFonts w:hint="eastAsia"/>
        </w:rPr>
        <w:t>它们的查询任务重叠程度很低，甚至可能没有重叠。与之相应的另一个极端，一些任务的相似程度很高，例如查询</w:t>
      </w:r>
      <w:r w:rsidR="00EE74C4">
        <w:rPr>
          <w:rFonts w:hint="eastAsia"/>
        </w:rPr>
        <w:t>A的路径包含了查询B的路径，对于查询B来说，它的路径</w:t>
      </w:r>
      <w:r w:rsidR="00CB4288">
        <w:rPr>
          <w:rFonts w:hint="eastAsia"/>
        </w:rPr>
        <w:t>完全和查询A重叠。</w:t>
      </w:r>
      <w:r w:rsidR="005D75A2">
        <w:rPr>
          <w:rFonts w:hint="eastAsia"/>
        </w:rPr>
        <w:t>对于</w:t>
      </w:r>
      <w:r w:rsidR="00B06A61">
        <w:rPr>
          <w:rFonts w:hint="eastAsia"/>
        </w:rPr>
        <w:t>我们的</w:t>
      </w:r>
      <w:r w:rsidR="005D75A2">
        <w:rPr>
          <w:rFonts w:hint="eastAsia"/>
        </w:rPr>
        <w:t>数据共享机制</w:t>
      </w:r>
      <w:r w:rsidR="00B06A61">
        <w:rPr>
          <w:rFonts w:hint="eastAsia"/>
        </w:rPr>
        <w:t>，路径的重叠率越高，数据的访问</w:t>
      </w:r>
      <w:r w:rsidR="006B3497">
        <w:rPr>
          <w:rFonts w:hint="eastAsia"/>
        </w:rPr>
        <w:t>效率越高，冗余的同步迭代更少。</w:t>
      </w:r>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118"/>
    </w:p>
    <w:p w14:paraId="7AF751E3" w14:textId="6220D7E2" w:rsidR="000443EA" w:rsidRDefault="00874088" w:rsidP="00491BE0">
      <w:pPr>
        <w:ind w:firstLine="420"/>
        <w:rPr>
          <w:sz w:val="18"/>
          <w:szCs w:val="18"/>
        </w:rPr>
      </w:pPr>
      <w:r w:rsidRPr="00874088">
        <w:t>GraphCPP通过全局索引机制和核心子图索引机制实现了两个层次的计算共享。全局索引的固有开销很大，因此实践中全局索引</w:t>
      </w:r>
      <w:r w:rsidR="00BF489E">
        <w:rPr>
          <w:rFonts w:hint="eastAsia"/>
        </w:rPr>
        <w:t>顶点的数目设置的很少（通常为1</w:t>
      </w:r>
      <w:r w:rsidR="00BF489E">
        <w:t>6</w:t>
      </w:r>
      <w:r w:rsidR="00BF489E">
        <w:rPr>
          <w:rFonts w:hint="eastAsia"/>
        </w:rPr>
        <w:t>）</w:t>
      </w:r>
      <w:r w:rsidRPr="00874088">
        <w:t>。</w:t>
      </w:r>
      <w:r w:rsidR="00BF489E">
        <w:rPr>
          <w:rFonts w:hint="eastAsia"/>
        </w:rPr>
        <w:t>然而</w:t>
      </w:r>
      <w:r w:rsidRPr="00874088">
        <w:t>由于幂律分布的特点，这些热</w:t>
      </w:r>
      <w:r w:rsidR="00146AB3">
        <w:rPr>
          <w:rFonts w:hint="eastAsia"/>
        </w:rPr>
        <w:t>顶点</w:t>
      </w:r>
      <w:r w:rsidRPr="00874088">
        <w:t>充当了不同查询的中介枢纽节点，</w:t>
      </w:r>
      <w:r w:rsidR="00E6112E">
        <w:rPr>
          <w:rFonts w:hint="eastAsia"/>
        </w:rPr>
        <w:t>因此对于大部分点对点查询，都可以找到一条</w:t>
      </w:r>
      <w:r w:rsidR="002F28BA">
        <w:rPr>
          <w:rFonts w:hint="eastAsia"/>
        </w:rPr>
        <w:t>途径源顶点、全局索引顶点和目的顶点的路径。</w:t>
      </w:r>
      <w:r w:rsidRPr="00874088">
        <w:t>虽然很难确保途径</w:t>
      </w:r>
      <w:r w:rsidR="00CA75BB">
        <w:rPr>
          <w:rFonts w:hint="eastAsia"/>
        </w:rPr>
        <w:t>这条</w:t>
      </w:r>
      <w:r w:rsidRPr="00874088">
        <w:t>路径一定是查询的最佳路径，但是它们为剪枝查询提供了</w:t>
      </w:r>
      <w:r w:rsidR="00CA75BB">
        <w:rPr>
          <w:rFonts w:hint="eastAsia"/>
        </w:rPr>
        <w:t>有价值的</w:t>
      </w:r>
      <w:r w:rsidRPr="00874088">
        <w:t>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w:t>
      </w:r>
      <w:r w:rsidR="00817148">
        <w:rPr>
          <w:rFonts w:hint="eastAsia"/>
        </w:rPr>
        <w:t>剪枝界限</w:t>
      </w:r>
      <w:r w:rsidRPr="00874088">
        <w:t>值</w:t>
      </w:r>
      <w:r w:rsidR="007E4630">
        <w:rPr>
          <w:rFonts w:hint="eastAsia"/>
        </w:rPr>
        <w:t>，加速剪枝查询的收敛速度</w:t>
      </w:r>
      <w:r w:rsidRPr="00874088">
        <w:rPr>
          <w:rFonts w:hint="eastAsia"/>
        </w:rPr>
        <w:t>。算法</w:t>
      </w:r>
      <w:r w:rsidR="005F5FA3">
        <w:t>3</w:t>
      </w:r>
      <w:r w:rsidRPr="00874088">
        <w:t>展示了</w:t>
      </w:r>
      <w:r w:rsidR="001677E6">
        <w:rPr>
          <w:rFonts w:hint="eastAsia"/>
        </w:rPr>
        <w:t>计算共享机制</w:t>
      </w:r>
      <w:r w:rsidRPr="00874088">
        <w:t>的</w:t>
      </w:r>
      <w:commentRangeStart w:id="119"/>
      <w:r w:rsidRPr="00874088">
        <w:t>伪代码</w:t>
      </w:r>
      <w:commentRangeEnd w:id="119"/>
      <w:r w:rsidR="00B65043">
        <w:rPr>
          <w:rStyle w:val="af0"/>
        </w:rPr>
        <w:commentReference w:id="119"/>
      </w:r>
      <w:r w:rsidRPr="00874088">
        <w:t>。</w:t>
      </w:r>
    </w:p>
    <w:p w14:paraId="7E44BC82" w14:textId="77777777" w:rsidR="009E1308" w:rsidRDefault="008772D6" w:rsidP="002F34A1">
      <w:pPr>
        <w:rPr>
          <w:sz w:val="18"/>
          <w:szCs w:val="18"/>
        </w:rPr>
      </w:pPr>
      <w:r>
        <w:rPr>
          <w:sz w:val="18"/>
          <w:szCs w:val="18"/>
        </w:rPr>
        <w:br w:type="column"/>
      </w:r>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149B014E" w:rsidR="001F0F1D" w:rsidRDefault="001F0F1D" w:rsidP="009E1308">
      <w:pPr>
        <w:rPr>
          <w:sz w:val="18"/>
          <w:szCs w:val="18"/>
        </w:rPr>
      </w:pPr>
      <w:r w:rsidRPr="001F0F1D">
        <w:rPr>
          <w:sz w:val="18"/>
          <w:szCs w:val="18"/>
        </w:rPr>
        <w:t>At any given moment, 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2C8D201B" w14:textId="1E796948" w:rsidR="009E1308" w:rsidRDefault="001F0F1D">
      <w:pPr>
        <w:rPr>
          <w:sz w:val="18"/>
          <w:szCs w:val="18"/>
        </w:rPr>
      </w:pPr>
      <w:r w:rsidRPr="001F0F1D">
        <w:rPr>
          <w:sz w:val="18"/>
          <w:szCs w:val="18"/>
        </w:rPr>
        <w:t>GraphCPP achieves two levels of computation sharing through the global index mechanism and the core subgraph index mechanism. The inherent overhead of a global index is significant, so in practice, a small number of hot vertices are often chosen to build a global index (typically around 16). 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t>
      </w:r>
      <w:r w:rsidR="009E1308">
        <w:rPr>
          <w:sz w:val="18"/>
          <w:szCs w:val="18"/>
        </w:rPr>
        <w:br w:type="page"/>
      </w:r>
    </w:p>
    <w:p w14:paraId="180BED50" w14:textId="2FF87C20" w:rsidR="0027520F" w:rsidRPr="00F93920" w:rsidRDefault="0027520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14:paraId="4FC4D54A" w14:textId="77777777" w:rsidTr="0016013C">
        <w:tc>
          <w:tcPr>
            <w:tcW w:w="8640" w:type="dxa"/>
            <w:tcBorders>
              <w:top w:val="single" w:sz="4" w:space="0" w:color="auto"/>
              <w:bottom w:val="single" w:sz="4" w:space="0" w:color="auto"/>
            </w:tcBorders>
          </w:tcPr>
          <w:p w14:paraId="5194AD2F" w14:textId="6A840BBD" w:rsidR="00AD5C24" w:rsidRPr="00957C24" w:rsidRDefault="00AD5C24" w:rsidP="00AD5C24">
            <w:r>
              <w:t>Algorithm</w:t>
            </w:r>
            <w:r w:rsidR="005F5FA3">
              <w:t xml:space="preserve"> 3</w:t>
            </w:r>
            <w:r>
              <w:t>: Shared Computation</w:t>
            </w:r>
          </w:p>
        </w:tc>
      </w:tr>
      <w:tr w:rsidR="00AD5C24" w14:paraId="0B1F9F1F" w14:textId="77777777" w:rsidTr="0016013C">
        <w:tc>
          <w:tcPr>
            <w:tcW w:w="8640" w:type="dxa"/>
            <w:tcBorders>
              <w:top w:val="single" w:sz="4" w:space="0" w:color="auto"/>
              <w:bottom w:val="single" w:sz="4" w:space="0" w:color="auto"/>
            </w:tcBorders>
          </w:tcPr>
          <w:p w14:paraId="2037BD72" w14:textId="5BDDF652" w:rsidR="00DF152B" w:rsidRDefault="00AD5C24" w:rsidP="00AD5C24">
            <w:pPr>
              <w:widowControl/>
              <w:jc w:val="left"/>
              <w:rPr>
                <w:rFonts w:hint="eastAsia"/>
              </w:rPr>
            </w:pPr>
            <w:r>
              <w:t>1: function IndexPreprocess(V, k, m):</w:t>
            </w:r>
            <w:r w:rsidR="00DF152B">
              <w:t xml:space="preserve"> </w:t>
            </w:r>
            <w:r w:rsidR="00DF152B">
              <w:rPr>
                <w:rFonts w:hint="eastAsia"/>
              </w:rPr>
              <w:t>/</w:t>
            </w:r>
            <w:r w:rsidR="00DF152B">
              <w:t>/</w:t>
            </w:r>
            <w:r w:rsidR="005F7CCD">
              <w:t xml:space="preserve"> </w:t>
            </w:r>
            <w:r w:rsidR="005F5428" w:rsidRPr="005F5428">
              <w:t>V represents the set of graph vertices, with k and m indicating the counts of global index and core subgraph vertices, respectively.</w:t>
            </w:r>
          </w:p>
          <w:p w14:paraId="20916F10" w14:textId="77777777" w:rsidR="00AD5C24" w:rsidRDefault="00AD5C24" w:rsidP="00AD5C24">
            <w:pPr>
              <w:widowControl/>
              <w:jc w:val="left"/>
            </w:pPr>
            <w:r>
              <w:t>2:     globalVertices, coreSubgraphVertices = SortVerticesByDegree(V, k, m)</w:t>
            </w:r>
          </w:p>
          <w:p w14:paraId="065E7210" w14:textId="77777777" w:rsidR="00AD5C24" w:rsidRDefault="00AD5C24" w:rsidP="00AD5C24">
            <w:pPr>
              <w:widowControl/>
              <w:jc w:val="left"/>
            </w:pPr>
            <w:r>
              <w:t>3:     globalIndex = BuildGlobalIndex(k)</w:t>
            </w:r>
          </w:p>
          <w:p w14:paraId="704A7A98" w14:textId="77777777" w:rsidR="00AD5C24" w:rsidRDefault="00AD5C24" w:rsidP="00AD5C24">
            <w:pPr>
              <w:widowControl/>
              <w:jc w:val="left"/>
            </w:pPr>
            <w:r>
              <w:t>4:     coreSubgraphIndex = InitializeCoreSubgraphIndex(m, globalIndex)</w:t>
            </w:r>
          </w:p>
          <w:p w14:paraId="744E0E8E" w14:textId="77777777" w:rsidR="00AD5C24" w:rsidRDefault="00AD5C24" w:rsidP="00AD5C24">
            <w:pPr>
              <w:widowControl/>
              <w:jc w:val="left"/>
            </w:pPr>
          </w:p>
          <w:p w14:paraId="719148CE" w14:textId="77777777" w:rsidR="00AD5C24" w:rsidRDefault="00AD5C24" w:rsidP="00AD5C24">
            <w:pPr>
              <w:widowControl/>
              <w:jc w:val="left"/>
            </w:pPr>
            <w:r>
              <w:t>5: function SharedComputation(globalIndex, coreSubgraphIndex, query):</w:t>
            </w:r>
          </w:p>
          <w:p w14:paraId="6DA30457" w14:textId="20D57036" w:rsidR="00AD5C24" w:rsidRDefault="00AD5C24" w:rsidP="00AD5C24">
            <w:pPr>
              <w:widowControl/>
              <w:jc w:val="left"/>
              <w:rPr>
                <w:rFonts w:hint="eastAsia"/>
              </w:rPr>
            </w:pPr>
            <w:r>
              <w:t>6:     bound = FirstLevelSharedComputation(globalIndex, query)</w:t>
            </w:r>
            <w:r w:rsidR="006D0005">
              <w:t xml:space="preserve"> </w:t>
            </w:r>
            <w:r w:rsidR="006D0005">
              <w:rPr>
                <w:rFonts w:hint="eastAsia"/>
              </w:rPr>
              <w:t>/</w:t>
            </w:r>
            <w:r w:rsidR="006D0005">
              <w:t>/</w:t>
            </w:r>
            <w:r w:rsidR="00357623">
              <w:t xml:space="preserve"> </w:t>
            </w:r>
            <w:r w:rsidR="00357623" w:rsidRPr="00357623">
              <w:t>Obtain the pruning bound for pruning queries through the global index.</w:t>
            </w:r>
          </w:p>
          <w:p w14:paraId="21EA610A" w14:textId="77777777" w:rsidR="00AD5C24" w:rsidRDefault="00AD5C24" w:rsidP="00AD5C24">
            <w:pPr>
              <w:widowControl/>
              <w:jc w:val="left"/>
            </w:pPr>
            <w:r>
              <w:t>7:     while (activeVerticesCount != 0):</w:t>
            </w:r>
          </w:p>
          <w:p w14:paraId="3799719C" w14:textId="77777777" w:rsidR="00AD5C24" w:rsidRDefault="00AD5C24" w:rsidP="00AD5C24">
            <w:pPr>
              <w:widowControl/>
              <w:jc w:val="left"/>
            </w:pPr>
            <w:r>
              <w:t>8:         activeVertex = GetNextActiveVertex()</w:t>
            </w:r>
          </w:p>
          <w:p w14:paraId="14A83143" w14:textId="77777777" w:rsidR="00AD5C24" w:rsidRDefault="00AD5C24" w:rsidP="00AD5C24">
            <w:pPr>
              <w:widowControl/>
              <w:jc w:val="left"/>
            </w:pPr>
            <w:r>
              <w:t>9:         if activeVertex in coreSubgraph:</w:t>
            </w:r>
          </w:p>
          <w:p w14:paraId="137684AD" w14:textId="77777777" w:rsidR="00AD5C24" w:rsidRDefault="00AD5C24" w:rsidP="00AD5C24">
            <w:pPr>
              <w:widowControl/>
              <w:jc w:val="left"/>
            </w:pPr>
            <w:r>
              <w:t>10:             UpdateBounds(bound, SecondLevelSharedComputation(coreSubgraphIndex, query))</w:t>
            </w:r>
          </w:p>
          <w:p w14:paraId="44CC9034" w14:textId="77777777" w:rsidR="00AD5C24" w:rsidRDefault="00AD5C24" w:rsidP="00AD5C24">
            <w:pPr>
              <w:widowControl/>
              <w:jc w:val="left"/>
            </w:pPr>
            <w:r>
              <w:t>11:         for neighbor of activeVertex:</w:t>
            </w:r>
          </w:p>
          <w:p w14:paraId="76C4ECEF" w14:textId="77777777" w:rsidR="00AD5C24" w:rsidRDefault="00AD5C24" w:rsidP="00AD5C24">
            <w:pPr>
              <w:widowControl/>
              <w:jc w:val="left"/>
            </w:pPr>
            <w:r>
              <w:t>12:             UpdateBoundsByNeighbors(neighbor)</w:t>
            </w:r>
          </w:p>
          <w:p w14:paraId="7BC2890D" w14:textId="77777777" w:rsidR="00AD5C24" w:rsidRDefault="00AD5C24" w:rsidP="00AD5C24">
            <w:pPr>
              <w:widowControl/>
              <w:jc w:val="left"/>
            </w:pPr>
            <w:r>
              <w:t>13:         activeVerticesCount = UpdateActiveVertices()</w:t>
            </w:r>
          </w:p>
          <w:p w14:paraId="7110BE37" w14:textId="77777777" w:rsidR="00AD5C24" w:rsidRDefault="00AD5C24" w:rsidP="00AD5C24">
            <w:pPr>
              <w:widowControl/>
              <w:jc w:val="left"/>
            </w:pPr>
          </w:p>
          <w:p w14:paraId="2A5E45FC" w14:textId="5ACB3C35" w:rsidR="00AD5C24" w:rsidRDefault="00AD5C24" w:rsidP="00AD5C24">
            <w:pPr>
              <w:widowControl/>
              <w:jc w:val="left"/>
            </w:pPr>
            <w:r>
              <w:t xml:space="preserve">14: function </w:t>
            </w:r>
            <w:r w:rsidR="00481520">
              <w:rPr>
                <w:rFonts w:hint="eastAsia"/>
              </w:rPr>
              <w:t>Maintain</w:t>
            </w:r>
            <w:r>
              <w:t>CoreSubgraph(bestPath):</w:t>
            </w:r>
          </w:p>
          <w:p w14:paraId="7DAF8DB7" w14:textId="77777777" w:rsidR="00AD5C24" w:rsidRDefault="00AD5C24" w:rsidP="00AD5C24">
            <w:pPr>
              <w:widowControl/>
              <w:jc w:val="left"/>
            </w:pPr>
            <w:r>
              <w:t>15:     hotPath = ExtractHotPath(bestPath)</w:t>
            </w:r>
          </w:p>
          <w:p w14:paraId="52DC9606" w14:textId="77777777" w:rsidR="00AD5C24" w:rsidRDefault="00AD5C24" w:rsidP="00AD5C24">
            <w:pPr>
              <w:widowControl/>
              <w:jc w:val="left"/>
            </w:pPr>
            <w:r>
              <w:t>16:     hotPathValue = CalculateHotPathValue(hotPath)</w:t>
            </w:r>
          </w:p>
          <w:p w14:paraId="6CC63657" w14:textId="4DED8DFC" w:rsidR="00AD5C24" w:rsidRPr="00C40A7F" w:rsidRDefault="00AD5C24" w:rsidP="00AD5C24">
            <w:r>
              <w:t>17:     AddToCoreSubgraph(hotPath, hotPathValue)</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536F30A2" w14:textId="1FE08DEE" w:rsidR="0004406E" w:rsidRPr="00616675" w:rsidRDefault="001A1362" w:rsidP="0004406E">
      <w:pPr>
        <w:tabs>
          <w:tab w:val="left" w:pos="6237"/>
        </w:tabs>
        <w:ind w:firstLine="420"/>
        <w:rPr>
          <w:sz w:val="18"/>
          <w:szCs w:val="18"/>
        </w:rPr>
      </w:pPr>
      <w:r w:rsidRPr="001A1362">
        <w:rPr>
          <w:rFonts w:hint="eastAsia"/>
        </w:rPr>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77777777" w:rsidR="0004406E" w:rsidRPr="00616675" w:rsidRDefault="0004406E" w:rsidP="0004406E">
      <w:pPr>
        <w:tabs>
          <w:tab w:val="left" w:pos="6237"/>
        </w:tabs>
        <w:ind w:firstLine="420"/>
        <w:rPr>
          <w:sz w:val="18"/>
          <w:szCs w:val="18"/>
        </w:rPr>
      </w:pPr>
      <w:r w:rsidRPr="00616675">
        <w:rPr>
          <w:sz w:val="18"/>
          <w:szCs w:val="18"/>
        </w:rPr>
        <w:t>1. **Index Preprocessing (Lines 1-4):**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7777777" w:rsidR="0004406E" w:rsidRPr="00616675" w:rsidRDefault="0004406E" w:rsidP="0004406E">
      <w:pPr>
        <w:tabs>
          <w:tab w:val="left" w:pos="6237"/>
        </w:tabs>
        <w:ind w:firstLine="420"/>
        <w:rPr>
          <w:sz w:val="18"/>
          <w:szCs w:val="18"/>
        </w:rPr>
      </w:pPr>
    </w:p>
    <w:p w14:paraId="2CA7396B" w14:textId="097D209C" w:rsidR="0004406E" w:rsidRPr="00616675" w:rsidRDefault="0004406E" w:rsidP="0004406E">
      <w:pPr>
        <w:tabs>
          <w:tab w:val="left" w:pos="6237"/>
        </w:tabs>
        <w:ind w:firstLine="420"/>
        <w:rPr>
          <w:sz w:val="18"/>
          <w:szCs w:val="18"/>
        </w:rPr>
      </w:pPr>
      <w:r w:rsidRPr="00616675">
        <w:rPr>
          <w:sz w:val="18"/>
          <w:szCs w:val="18"/>
        </w:rPr>
        <w:t>2. **Computation Sharing (Lines 5-13):**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77777777" w:rsidR="0004406E" w:rsidRPr="00616675" w:rsidRDefault="0004406E" w:rsidP="0004406E">
      <w:pPr>
        <w:tabs>
          <w:tab w:val="left" w:pos="6237"/>
        </w:tabs>
        <w:ind w:firstLine="420"/>
        <w:rPr>
          <w:sz w:val="18"/>
          <w:szCs w:val="18"/>
        </w:rPr>
      </w:pPr>
    </w:p>
    <w:p w14:paraId="4CA6AD3A" w14:textId="04B199F0"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the Core Subgraph (Lines 14-17):**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77777777" w:rsidR="0004406E" w:rsidRPr="00616675" w:rsidRDefault="0004406E" w:rsidP="0004406E">
      <w:pPr>
        <w:tabs>
          <w:tab w:val="left" w:pos="6237"/>
        </w:tabs>
        <w:ind w:firstLine="420"/>
        <w:rPr>
          <w:sz w:val="21"/>
          <w:szCs w:val="21"/>
        </w:rPr>
      </w:pPr>
    </w:p>
    <w:p w14:paraId="1FBD5F8F" w14:textId="4C7F22DE" w:rsidR="0004406E" w:rsidRDefault="0004406E" w:rsidP="0004406E">
      <w:pPr>
        <w:tabs>
          <w:tab w:val="left" w:pos="6237"/>
        </w:tabs>
        <w:ind w:firstLine="420"/>
        <w:rPr>
          <w:sz w:val="18"/>
          <w:szCs w:val="18"/>
        </w:rPr>
      </w:pPr>
    </w:p>
    <w:p w14:paraId="44698992" w14:textId="1FCF8799"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rsidP="0004406E">
      <w:pPr>
        <w:tabs>
          <w:tab w:val="left" w:pos="6237"/>
        </w:tabs>
        <w:ind w:firstLine="420"/>
        <w:rPr>
          <w:b/>
          <w:bCs/>
          <w:color w:val="000000" w:themeColor="text1"/>
        </w:rPr>
      </w:pPr>
      <w:r>
        <w:rPr>
          <w:rFonts w:hint="eastAsia"/>
          <w:b/>
          <w:bCs/>
          <w:color w:val="000000" w:themeColor="text1"/>
        </w:rPr>
        <w:t>增量</w:t>
      </w:r>
      <w:r w:rsidR="000972A2" w:rsidRPr="000972A2">
        <w:rPr>
          <w:rFonts w:hint="eastAsia"/>
          <w:b/>
          <w:bCs/>
          <w:color w:val="000000" w:themeColor="text1"/>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2D923BB9"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77777777" w:rsidR="00394B4A" w:rsidRPr="00394B4A" w:rsidRDefault="00394B4A" w:rsidP="00394B4A">
      <w:pPr>
        <w:rPr>
          <w:sz w:val="18"/>
          <w:szCs w:val="18"/>
        </w:rPr>
      </w:pPr>
      <w:r w:rsidRPr="00394B4A">
        <w:rPr>
          <w:sz w:val="18"/>
          <w:szCs w:val="18"/>
        </w:rPr>
        <w:t>The number of global index vertices is relatively small ($k$ global index vertices), but it records a substantial number of index values ($k \times |V|$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77777777" w:rsidR="00394B4A" w:rsidRPr="00394B4A" w:rsidRDefault="00394B4A" w:rsidP="00394B4A">
      <w:pPr>
        <w:rPr>
          <w:sz w:val="18"/>
          <w:szCs w:val="18"/>
        </w:rPr>
      </w:pPr>
      <w:r w:rsidRPr="00394B4A">
        <w:rPr>
          <w:sz w:val="18"/>
          <w:szCs w:val="18"/>
        </w:rPr>
        <w: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rFonts w:hint="eastAsia"/>
          <w:sz w:val="18"/>
          <w:szCs w:val="18"/>
        </w:rPr>
      </w:pPr>
    </w:p>
    <w:p w14:paraId="0BC08FD2" w14:textId="3A31CC79" w:rsidR="00B35FF9" w:rsidRPr="000972A2" w:rsidRDefault="00B35FF9" w:rsidP="00491BE0">
      <w:r w:rsidRPr="000972A2">
        <w:t>核心子图索引只记录少量</w:t>
      </w:r>
      <w:r>
        <w:rPr>
          <w:rFonts w:hint="eastAsia"/>
        </w:rPr>
        <w:t>热</w:t>
      </w:r>
      <w:r w:rsidRPr="000972A2">
        <w:t>顶点之间的索引，最多只需维护m*m个索引值（m的数量级远小于图数据规模），所以我们采用独立的二维数组来存储核心子图。具体地，边</w:t>
      </w:r>
      <w:r w:rsidRPr="000972A2">
        <w:rPr>
          <w:rFonts w:hint="eastAsia"/>
        </w:rPr>
        <w:t>增加</w:t>
      </w:r>
      <w:r w:rsidRPr="000972A2">
        <w:t>更新</w:t>
      </w:r>
      <w:r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120"/>
      <w:r w:rsidRPr="000972A2">
        <w:t>开销</w:t>
      </w:r>
      <w:commentRangeEnd w:id="120"/>
      <w:r>
        <w:rPr>
          <w:rStyle w:val="af0"/>
        </w:rPr>
        <w:commentReference w:id="120"/>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121" w:name="_Toc149671652"/>
      <w:r>
        <w:br w:type="page"/>
      </w:r>
    </w:p>
    <w:p w14:paraId="7B791C8C" w14:textId="6DF14BC6" w:rsidR="00AA5DA6" w:rsidRDefault="00AA5DA6" w:rsidP="00AA5DA6">
      <w:pPr>
        <w:pStyle w:val="a8"/>
      </w:pPr>
      <w:r>
        <w:rPr>
          <w:rFonts w:hint="eastAsia"/>
        </w:rPr>
        <w:t>实验评估</w:t>
      </w:r>
      <w:bookmarkEnd w:id="121"/>
    </w:p>
    <w:p w14:paraId="749321C6" w14:textId="77777777" w:rsidR="000B4E2C" w:rsidRPr="000B4E2C" w:rsidRDefault="000B4E2C" w:rsidP="00491BE0">
      <w:pPr>
        <w:pStyle w:val="af6"/>
      </w:pPr>
      <w:bookmarkStart w:id="122"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6038524C" w14:textId="6455774D" w:rsidR="003652C6" w:rsidRDefault="000B4E2C" w:rsidP="00491BE0">
      <w:pPr>
        <w:ind w:firstLine="420"/>
        <w:rPr>
          <w:rFonts w:hint="eastAsia"/>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122"/>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1D8A6B88" w:rsidR="007551A1" w:rsidRPr="00491BE0" w:rsidRDefault="007551A1" w:rsidP="007551A1">
      <w:pPr>
        <w:rPr>
          <w:sz w:val="18"/>
          <w:szCs w:val="18"/>
        </w:rPr>
      </w:pPr>
      <w:r w:rsidRPr="00491BE0">
        <w:rPr>
          <w:b/>
          <w:bCs/>
          <w:sz w:val="18"/>
          <w:szCs w:val="18"/>
        </w:rPr>
        <w:t>Graph Algorithms:</w:t>
      </w:r>
      <w:r w:rsidRPr="00491BE0">
        <w:rPr>
          <w:sz w:val="18"/>
          <w:szCs w:val="18"/>
        </w:rPr>
        <w:t xml:space="preserve"> 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t>
      </w:r>
      <w:r w:rsidRPr="00491BE0">
        <w:rPr>
          <w:rFonts w:hint="eastAsia"/>
          <w:sz w:val="18"/>
          <w:szCs w:val="18"/>
        </w:rPr>
        <w:t>）</w:t>
      </w:r>
      <w:r w:rsidRPr="00491BE0">
        <w:rPr>
          <w:sz w:val="18"/>
          <w:szCs w:val="18"/>
        </w:rPr>
        <w: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t>
      </w:r>
      <w:r w:rsidRPr="00491BE0">
        <w:rPr>
          <w:rFonts w:hint="eastAsia"/>
          <w:sz w:val="18"/>
          <w:szCs w:val="18"/>
        </w:rPr>
        <w:t>）</w:t>
      </w:r>
      <w:r w:rsidRPr="00491BE0">
        <w:rPr>
          <w:sz w:val="18"/>
          <w:szCs w:val="18"/>
        </w:rPr>
        <w: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t>
      </w:r>
    </w:p>
    <w:p w14:paraId="082FC8DF" w14:textId="77777777" w:rsidR="007551A1" w:rsidRPr="00491BE0" w:rsidRDefault="007551A1" w:rsidP="007551A1">
      <w:pPr>
        <w:rPr>
          <w:sz w:val="18"/>
          <w:szCs w:val="18"/>
        </w:rPr>
      </w:pPr>
    </w:p>
    <w:p w14:paraId="3DF39EE6" w14:textId="2C39C358" w:rsidR="007551A1" w:rsidRPr="00491BE0" w:rsidRDefault="007551A1" w:rsidP="00491BE0">
      <w:pPr>
        <w:rPr>
          <w:rFonts w:hint="eastAsia"/>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3F7A81C" w14:textId="77777777" w:rsidR="002026A9" w:rsidRDefault="0043443F" w:rsidP="002026A9">
      <w:pPr>
        <w:ind w:firstLine="420"/>
      </w:pPr>
      <w:r>
        <w:br w:type="page"/>
      </w:r>
      <w:r w:rsidR="004C537B" w:rsidRPr="00491BE0">
        <w:rPr>
          <w:b/>
          <w:bCs/>
        </w:rPr>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p>
    <w:p w14:paraId="66F0CB62" w14:textId="16C77FC3" w:rsidR="00043637" w:rsidRDefault="004C537B" w:rsidP="00043637">
      <w:pPr>
        <w:ind w:firstLine="420"/>
      </w:pPr>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r w:rsidR="002026A9">
        <w:br w:type="column"/>
      </w:r>
      <w:r w:rsidR="00043637" w:rsidRPr="00491BE0">
        <w:rPr>
          <w:b/>
          <w:bCs/>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p>
    <w:p w14:paraId="3EB75421" w14:textId="77777777" w:rsidR="00043637" w:rsidRDefault="00043637" w:rsidP="00043637">
      <w:pPr>
        <w:ind w:firstLine="420"/>
      </w:pPr>
    </w:p>
    <w:p w14:paraId="571242B5" w14:textId="1A23548D" w:rsidR="002026A9" w:rsidRDefault="00043637" w:rsidP="00043637">
      <w:pPr>
        <w:ind w:firstLine="420"/>
      </w:pPr>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p>
    <w:p w14:paraId="61D8C298" w14:textId="77777777" w:rsidR="002026A9" w:rsidRDefault="002026A9" w:rsidP="002026A9">
      <w:pPr>
        <w:ind w:firstLine="420"/>
      </w:pPr>
      <w:r>
        <w:br w:type="page"/>
      </w:r>
    </w:p>
    <w:p w14:paraId="34F4C337" w14:textId="77777777" w:rsidR="002026A9" w:rsidRDefault="002026A9" w:rsidP="00491BE0">
      <w:pPr>
        <w:pStyle w:val="af6"/>
      </w:pPr>
      <w:r>
        <w:rPr>
          <w:rFonts w:hint="eastAsia"/>
        </w:rPr>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70BC8E31" w:rsidR="00687D80" w:rsidRPr="00491BE0" w:rsidRDefault="00774E81" w:rsidP="00774E81">
      <w:pPr>
        <w:ind w:firstLine="420"/>
        <w:rPr>
          <w:sz w:val="18"/>
          <w:szCs w:val="18"/>
        </w:rPr>
      </w:pPr>
      <w:r w:rsidRPr="00491BE0">
        <w:rPr>
          <w:sz w:val="18"/>
          <w:szCs w:val="18"/>
        </w:rPr>
        <w:t>Figure x evaluates the temporal relationship between the graph processing time of each system.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7E1CB95" w:rsidR="00687D80" w:rsidRDefault="00687D80" w:rsidP="00687D80">
      <w:pPr>
        <w:ind w:firstLine="420"/>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5872427" w14:textId="77777777" w:rsidR="00F45FC1" w:rsidRPr="00491BE0" w:rsidRDefault="00214D09" w:rsidP="00F45FC1">
      <w:pPr>
        <w:ind w:firstLine="420"/>
        <w:rPr>
          <w:sz w:val="18"/>
          <w:szCs w:val="18"/>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rsidR="00F45FC1" w:rsidRPr="00491BE0">
        <w:rPr>
          <w:b/>
          <w:bCs/>
          <w:sz w:val="18"/>
          <w:szCs w:val="18"/>
        </w:rPr>
        <w:t>Global Index Overhead:</w:t>
      </w:r>
      <w:r w:rsidR="00F45FC1"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123" w:author="HERO 浩宇" w:date="2023-11-21T16:55:00Z">
        <w:r w:rsidR="001315E6">
          <w:rPr>
            <w:sz w:val="18"/>
            <w:szCs w:val="18"/>
          </w:rPr>
          <w:t xml:space="preserve">path value </w:t>
        </w:r>
      </w:ins>
      <w:del w:id="124"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125" w:author="HERO 浩宇" w:date="2023-11-21T16:56:00Z">
        <w:r w:rsidR="006728FF">
          <w:rPr>
            <w:sz w:val="18"/>
            <w:szCs w:val="18"/>
          </w:rPr>
          <w:t>path value</w:t>
        </w:r>
      </w:ins>
      <w:del w:id="126" w:author="HERO 浩宇" w:date="2023-11-21T16:56:00Z">
        <w:r w:rsidRPr="001315E6" w:rsidDel="006728FF">
          <w:rPr>
            <w:b/>
            <w:bCs/>
            <w:sz w:val="18"/>
            <w:szCs w:val="18"/>
            <w:rPrChange w:id="127"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0CCE360E"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r w:rsidR="00214D09">
        <w:br w:type="page"/>
      </w:r>
    </w:p>
    <w:p w14:paraId="40481C68" w14:textId="77777777" w:rsidR="00214D09" w:rsidRDefault="00214D09" w:rsidP="00491BE0">
      <w:pPr>
        <w:pStyle w:val="af6"/>
      </w:pPr>
      <w:r>
        <w:rPr>
          <w:rFonts w:hint="eastAsia"/>
        </w:rPr>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77777777" w:rsidR="00907D13" w:rsidRDefault="00214D09" w:rsidP="00907D13">
      <w:pPr>
        <w:ind w:firstLine="420"/>
      </w:pPr>
      <w:r>
        <w:t>然后我们评估了GraphCPP的横向扩展性。为了实现这一目标，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52D18065" w:rsidR="00214D09" w:rsidRPr="00491BE0" w:rsidRDefault="00907D13" w:rsidP="00907D13">
      <w:pPr>
        <w:ind w:firstLine="420"/>
        <w:rPr>
          <w:rFonts w:hint="eastAsia"/>
          <w:sz w:val="18"/>
          <w:szCs w:val="18"/>
        </w:rPr>
      </w:pPr>
      <w:r w:rsidRPr="00491BE0">
        <w:rPr>
          <w:sz w:val="18"/>
          <w:szCs w:val="18"/>
        </w:rPr>
        <w:t>Next, we assess the horizontal scalability of GraphCPP. To achieve this goal, 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 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128" w:name="_Toc149671653"/>
      <w:r>
        <w:rPr>
          <w:rFonts w:hint="eastAsia"/>
        </w:rPr>
        <w:t>相关工作</w:t>
      </w:r>
      <w:bookmarkEnd w:id="128"/>
    </w:p>
    <w:p w14:paraId="06EE9B73" w14:textId="64DE686B"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5A2B5F3"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With the increasing prominence of graph computing as a research focus, a plethora of graph computing systems of diverse types have emerged.</w:t>
      </w:r>
      <w:r>
        <w:rPr>
          <w:bCs/>
          <w:sz w:val="18"/>
          <w:szCs w:val="18"/>
        </w:rPr>
        <w:t xml:space="preserve"> 1)</w:t>
      </w:r>
      <w:r w:rsidRPr="00491BE0">
        <w:rPr>
          <w:bCs/>
          <w:sz w:val="18"/>
          <w:szCs w:val="18"/>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r>
        <w:rPr>
          <w:bCs/>
          <w:sz w:val="18"/>
          <w:szCs w:val="18"/>
        </w:rPr>
        <w:t xml:space="preserve">; 2) </w:t>
      </w:r>
      <w:r w:rsidRPr="00491BE0">
        <w:rPr>
          <w:bCs/>
          <w:sz w:val="18"/>
          <w:szCs w:val="18"/>
        </w:rPr>
        <w:t>Single-node out-of-core graph computing systems: GraphChi [x] and X-Stream [x] achieve efficient out-of-core graph processing through sequential storage access. FlashGraph [x] employs a semi-external memory graph engine, achieving high IOPS and parallelism. GridGraph [x] improves locality and reduces I/O operations.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r w:rsidRPr="00491BE0">
        <w:rPr>
          <w:bCs/>
          <w:sz w:val="18"/>
          <w:szCs w:val="18"/>
        </w:rPr>
        <w: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t>
      </w:r>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rFonts w:hint="eastAsia"/>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rPr>
          <w:rFonts w:hint="eastAsia"/>
        </w:rPr>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03376B1D" w:rsidR="001F5D14" w:rsidRDefault="00AB501C" w:rsidP="00491BE0">
      <w:pPr>
        <w:ind w:firstLine="420"/>
      </w:pPr>
      <w:r w:rsidRPr="00491BE0">
        <w:rPr>
          <w:b/>
          <w:bCs/>
          <w:sz w:val="18"/>
          <w:szCs w:val="18"/>
        </w:rPr>
        <w:t>Concurrent Graph Computing</w:t>
      </w:r>
      <w:r w:rsidRPr="00491BE0">
        <w:rPr>
          <w:sz w:val="18"/>
          <w:szCs w:val="18"/>
        </w:rPr>
        <w:t>: 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129" w:name="_Toc149671654"/>
      <w:r>
        <w:rPr>
          <w:rFonts w:hint="eastAsia"/>
        </w:rPr>
        <w:t>结论</w:t>
      </w:r>
      <w:bookmarkEnd w:id="129"/>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16000A" w:rsidP="001729C4">
      <w:pPr>
        <w:pStyle w:val="a"/>
      </w:pPr>
      <w:hyperlink r:id="rId19" w:history="1">
        <w:r w:rsidR="00C7428D" w:rsidRPr="00DB4280">
          <w:rPr>
            <w:rStyle w:val="ab"/>
          </w:rPr>
          <w:t>https://www.alibabagroup.com/document-1595215205757878272</w:t>
        </w:r>
      </w:hyperlink>
    </w:p>
    <w:p w14:paraId="27066EF2" w14:textId="14761703" w:rsidR="001729C4" w:rsidRDefault="0016000A" w:rsidP="001729C4">
      <w:pPr>
        <w:pStyle w:val="a"/>
      </w:pPr>
      <w:hyperlink r:id="rId20" w:history="1">
        <w:r w:rsidR="001729C4" w:rsidRPr="00DB4280">
          <w:rPr>
            <w:rStyle w:val="ab"/>
          </w:rPr>
          <w:t>www.google.com/maps</w:t>
        </w:r>
      </w:hyperlink>
    </w:p>
    <w:p w14:paraId="2EE0E41D" w14:textId="2386B8FD" w:rsidR="001079D1" w:rsidRDefault="0016000A" w:rsidP="001079D1">
      <w:pPr>
        <w:pStyle w:val="a"/>
      </w:pPr>
      <w:hyperlink r:id="rId21" w:history="1">
        <w:r w:rsidR="001079D1" w:rsidRPr="00DB4280">
          <w:rPr>
            <w:rStyle w:val="ab"/>
          </w:rPr>
          <w:t>www.facebook.com</w:t>
        </w:r>
      </w:hyperlink>
    </w:p>
    <w:p w14:paraId="46BDAF66" w14:textId="0F3F29CB" w:rsidR="001079D1" w:rsidRDefault="0016000A" w:rsidP="001079D1">
      <w:pPr>
        <w:pStyle w:val="a"/>
      </w:pPr>
      <w:hyperlink r:id="rId22" w:history="1">
        <w:r w:rsidR="00693195" w:rsidRPr="00DB4280">
          <w:rPr>
            <w:rStyle w:val="ab"/>
          </w:rPr>
          <w:t>www.alipay.com</w:t>
        </w:r>
      </w:hyperlink>
    </w:p>
    <w:p w14:paraId="0532FEC2" w14:textId="2C4D3639" w:rsidR="00DA6A95" w:rsidRDefault="0016000A" w:rsidP="001079D1">
      <w:pPr>
        <w:pStyle w:val="a"/>
      </w:pPr>
      <w:hyperlink r:id="rId23" w:history="1">
        <w:r w:rsidR="004425EE" w:rsidRPr="00DB4280">
          <w:rPr>
            <w:rStyle w:val="ab"/>
          </w:rPr>
          <w:t>http://www.cagis.org.cn/</w:t>
        </w:r>
      </w:hyperlink>
    </w:p>
    <w:p w14:paraId="47931C0D" w14:textId="0332153C" w:rsidR="004425EE" w:rsidRDefault="0016000A"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16000A" w:rsidP="001079D1">
      <w:pPr>
        <w:pStyle w:val="a"/>
      </w:pPr>
      <w:hyperlink r:id="rId25" w:history="1">
        <w:r w:rsidR="0065752E" w:rsidRPr="00DB4280">
          <w:rPr>
            <w:rStyle w:val="ab"/>
          </w:rPr>
          <w:t>www.ditu.amap.com</w:t>
        </w:r>
      </w:hyperlink>
    </w:p>
    <w:p w14:paraId="2A32E3DC" w14:textId="68370F2E" w:rsidR="0065752E" w:rsidRDefault="0016000A"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16000A"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30" w:name="_Toc149671655"/>
      <w:r>
        <w:rPr>
          <w:rFonts w:hint="eastAsia"/>
        </w:rPr>
        <w:t>废弃材料</w:t>
      </w:r>
      <w:bookmarkEnd w:id="130"/>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131" w:name="_Toc149671656"/>
      <w:r>
        <w:rPr>
          <w:rFonts w:hint="eastAsia"/>
        </w:rPr>
        <w:t>素材库：</w:t>
      </w:r>
      <w:bookmarkEnd w:id="131"/>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16000A">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16000A">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16000A">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16000A">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16000A">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rPr>
          <w:rFonts w:hint="eastAsia"/>
        </w:rPr>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rPr>
          <w:rFonts w:hint="eastAsia"/>
        </w:rPr>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Pr>
        <w:rPr>
          <w:rFonts w:hint="eastAsia"/>
        </w:rPr>
      </w:pPr>
    </w:p>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Pr>
        <w:rPr>
          <w:rFonts w:hint="eastAsia"/>
        </w:rPr>
      </w:pPr>
    </w:p>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Kevin Joseph and Hui Jiang. 2019. Content Based News Recommendation via Shortest Entity Distance over Knowledge Graphs. In Companion Proceedings of The 2019 World Wide Web Conference (San Francisco, USA) (WWW ’19). 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Pr>
        <w:rPr>
          <w:rFonts w:hint="eastAsia"/>
        </w:rPr>
      </w:pPr>
    </w:p>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Pr>
        <w:rPr>
          <w:rFonts w:hint="eastAsia"/>
        </w:rPr>
      </w:pPr>
    </w:p>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pPr>
        <w:rPr>
          <w:rFonts w:hint="eastAsia"/>
        </w:rPr>
      </w:pPr>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Pr>
        <w:rPr>
          <w:rFonts w:hint="eastAsia"/>
        </w:rPr>
      </w:pPr>
    </w:p>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Pr>
        <w:rPr>
          <w:rFonts w:hint="eastAsia"/>
        </w:rPr>
      </w:pPr>
    </w:p>
    <w:p w14:paraId="26DE2E48" w14:textId="77777777" w:rsidR="00950905" w:rsidRDefault="00950905" w:rsidP="005851E4">
      <w:pPr>
        <w:rPr>
          <w:rFonts w:hint="eastAsia"/>
        </w:rPr>
      </w:pPr>
    </w:p>
    <w:p w14:paraId="1BD89909" w14:textId="3D46D412" w:rsidR="00E72CA7" w:rsidRPr="00491BE0" w:rsidRDefault="00E72CA7" w:rsidP="005851E4">
      <w:pPr>
        <w:rPr>
          <w:b/>
          <w:bCs/>
        </w:rPr>
      </w:pPr>
      <w:bookmarkStart w:id="132" w:name="OLE_LINK11"/>
      <w:r w:rsidRPr="00491BE0">
        <w:rPr>
          <w:b/>
          <w:bCs/>
        </w:rPr>
        <w:t>Viterbi</w:t>
      </w:r>
    </w:p>
    <w:bookmarkEnd w:id="132"/>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Pr>
        <w:rPr>
          <w:rFonts w:hint="eastAsia"/>
        </w:rPr>
      </w:pPr>
    </w:p>
    <w:p w14:paraId="2C222C6D" w14:textId="360F2C30" w:rsidR="00E72CA7" w:rsidRPr="00491BE0" w:rsidRDefault="00E72CA7" w:rsidP="005851E4">
      <w:pPr>
        <w:rPr>
          <w:rFonts w:hint="eastAsia"/>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RDefault="004958DD" w:rsidP="005851E4"/>
    <w:p w14:paraId="6F68805C" w14:textId="77777777" w:rsidR="004958DD" w:rsidRPr="000534DF" w:rsidRDefault="004958DD" w:rsidP="005851E4">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31"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32"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33"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4"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7"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2"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54"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90"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94"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98"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106"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110"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113"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114"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117"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119"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120"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1E63" w14:textId="77777777" w:rsidR="00595E37" w:rsidRDefault="00595E37" w:rsidP="008518FB">
      <w:r>
        <w:separator/>
      </w:r>
    </w:p>
  </w:endnote>
  <w:endnote w:type="continuationSeparator" w:id="0">
    <w:p w14:paraId="0410E72F" w14:textId="77777777" w:rsidR="00595E37" w:rsidRDefault="00595E37"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D62D4" w14:textId="77777777" w:rsidR="00595E37" w:rsidRDefault="00595E37" w:rsidP="008518FB">
      <w:r>
        <w:separator/>
      </w:r>
    </w:p>
  </w:footnote>
  <w:footnote w:type="continuationSeparator" w:id="0">
    <w:p w14:paraId="7740FF4F" w14:textId="77777777" w:rsidR="00595E37" w:rsidRDefault="00595E37"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1C82"/>
    <w:rsid w:val="00022DE5"/>
    <w:rsid w:val="00023B26"/>
    <w:rsid w:val="00025F88"/>
    <w:rsid w:val="0002795F"/>
    <w:rsid w:val="00030A8E"/>
    <w:rsid w:val="00032088"/>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5A8F"/>
    <w:rsid w:val="000D654A"/>
    <w:rsid w:val="000D7A19"/>
    <w:rsid w:val="000E0423"/>
    <w:rsid w:val="000E0EFC"/>
    <w:rsid w:val="000E30F1"/>
    <w:rsid w:val="000E32F4"/>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D50"/>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4709"/>
    <w:rsid w:val="001562C1"/>
    <w:rsid w:val="00156F8E"/>
    <w:rsid w:val="00157320"/>
    <w:rsid w:val="00157F3B"/>
    <w:rsid w:val="0016000A"/>
    <w:rsid w:val="0016013C"/>
    <w:rsid w:val="00162DAB"/>
    <w:rsid w:val="001631D1"/>
    <w:rsid w:val="001655F0"/>
    <w:rsid w:val="00166312"/>
    <w:rsid w:val="00166B28"/>
    <w:rsid w:val="001677E6"/>
    <w:rsid w:val="00170398"/>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55AF"/>
    <w:rsid w:val="001E59F5"/>
    <w:rsid w:val="001E64D9"/>
    <w:rsid w:val="001E666B"/>
    <w:rsid w:val="001E6F08"/>
    <w:rsid w:val="001F01F1"/>
    <w:rsid w:val="001F0F1D"/>
    <w:rsid w:val="001F1D0D"/>
    <w:rsid w:val="001F1F5A"/>
    <w:rsid w:val="001F21B6"/>
    <w:rsid w:val="001F27BF"/>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26C2C"/>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3D42"/>
    <w:rsid w:val="003747C9"/>
    <w:rsid w:val="003749BE"/>
    <w:rsid w:val="003749DD"/>
    <w:rsid w:val="003756E9"/>
    <w:rsid w:val="003759C9"/>
    <w:rsid w:val="00377249"/>
    <w:rsid w:val="0037763A"/>
    <w:rsid w:val="00377782"/>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0A4"/>
    <w:rsid w:val="004269DF"/>
    <w:rsid w:val="004274D0"/>
    <w:rsid w:val="00431F72"/>
    <w:rsid w:val="00432294"/>
    <w:rsid w:val="00432322"/>
    <w:rsid w:val="00433534"/>
    <w:rsid w:val="00433976"/>
    <w:rsid w:val="0043443F"/>
    <w:rsid w:val="004365AF"/>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2682"/>
    <w:rsid w:val="00593DA5"/>
    <w:rsid w:val="0059422D"/>
    <w:rsid w:val="0059455A"/>
    <w:rsid w:val="00595E37"/>
    <w:rsid w:val="005A2056"/>
    <w:rsid w:val="005A39E7"/>
    <w:rsid w:val="005A6004"/>
    <w:rsid w:val="005A71B6"/>
    <w:rsid w:val="005B0A94"/>
    <w:rsid w:val="005B11C7"/>
    <w:rsid w:val="005B1E54"/>
    <w:rsid w:val="005B2A15"/>
    <w:rsid w:val="005B42C6"/>
    <w:rsid w:val="005B4C1D"/>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7"/>
    <w:rsid w:val="005F7CCD"/>
    <w:rsid w:val="0060060A"/>
    <w:rsid w:val="006007DE"/>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711AE"/>
    <w:rsid w:val="006721AA"/>
    <w:rsid w:val="006728FF"/>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0968"/>
    <w:rsid w:val="007C1010"/>
    <w:rsid w:val="007C151D"/>
    <w:rsid w:val="007C20FC"/>
    <w:rsid w:val="007C260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3C22"/>
    <w:rsid w:val="00844FC9"/>
    <w:rsid w:val="008466FD"/>
    <w:rsid w:val="0085155C"/>
    <w:rsid w:val="008518FB"/>
    <w:rsid w:val="008528F6"/>
    <w:rsid w:val="00855098"/>
    <w:rsid w:val="008558E7"/>
    <w:rsid w:val="008569D3"/>
    <w:rsid w:val="008573AC"/>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3164"/>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8611E"/>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2397"/>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07BDD"/>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49B5"/>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6FF0"/>
    <w:rsid w:val="00B970E3"/>
    <w:rsid w:val="00BA1E31"/>
    <w:rsid w:val="00BA1EEE"/>
    <w:rsid w:val="00BA20C5"/>
    <w:rsid w:val="00BA25C6"/>
    <w:rsid w:val="00BA270A"/>
    <w:rsid w:val="00BA27C8"/>
    <w:rsid w:val="00BA7296"/>
    <w:rsid w:val="00BA7837"/>
    <w:rsid w:val="00BB1810"/>
    <w:rsid w:val="00BB197F"/>
    <w:rsid w:val="00BB33B8"/>
    <w:rsid w:val="00BB47BF"/>
    <w:rsid w:val="00BB4BB3"/>
    <w:rsid w:val="00BB5E55"/>
    <w:rsid w:val="00BB5E64"/>
    <w:rsid w:val="00BB6C0F"/>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8E3"/>
    <w:rsid w:val="00C00B5C"/>
    <w:rsid w:val="00C00EAF"/>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28C9"/>
    <w:rsid w:val="00CB2A37"/>
    <w:rsid w:val="00CB399E"/>
    <w:rsid w:val="00CB3AC4"/>
    <w:rsid w:val="00CB3EBD"/>
    <w:rsid w:val="00CB4288"/>
    <w:rsid w:val="00CB51AA"/>
    <w:rsid w:val="00CB73F0"/>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19A9"/>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52D"/>
    <w:rsid w:val="00D20783"/>
    <w:rsid w:val="00D21461"/>
    <w:rsid w:val="00D21D39"/>
    <w:rsid w:val="00D2229A"/>
    <w:rsid w:val="00D22617"/>
    <w:rsid w:val="00D22A27"/>
    <w:rsid w:val="00D2323C"/>
    <w:rsid w:val="00D240B2"/>
    <w:rsid w:val="00D25F5E"/>
    <w:rsid w:val="00D268CF"/>
    <w:rsid w:val="00D305EA"/>
    <w:rsid w:val="00D31890"/>
    <w:rsid w:val="00D34BDE"/>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766"/>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E1F"/>
    <w:rsid w:val="00E20133"/>
    <w:rsid w:val="00E20FE3"/>
    <w:rsid w:val="00E2159E"/>
    <w:rsid w:val="00E21B7F"/>
    <w:rsid w:val="00E21DA4"/>
    <w:rsid w:val="00E23F92"/>
    <w:rsid w:val="00E263F8"/>
    <w:rsid w:val="00E2640D"/>
    <w:rsid w:val="00E26FDC"/>
    <w:rsid w:val="00E27818"/>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7D7"/>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8BC"/>
    <w:rsid w:val="00EE2C0E"/>
    <w:rsid w:val="00EE74C4"/>
    <w:rsid w:val="00EE759E"/>
    <w:rsid w:val="00EE7F02"/>
    <w:rsid w:val="00EF0A21"/>
    <w:rsid w:val="00EF12CB"/>
    <w:rsid w:val="00EF2B27"/>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2AE6"/>
    <w:rsid w:val="00FB50EA"/>
    <w:rsid w:val="00FC077B"/>
    <w:rsid w:val="00FC088D"/>
    <w:rsid w:val="00FC23BA"/>
    <w:rsid w:val="00FC32A6"/>
    <w:rsid w:val="00FC3A7E"/>
    <w:rsid w:val="00FC3BA8"/>
    <w:rsid w:val="00FC693C"/>
    <w:rsid w:val="00FC6DAD"/>
    <w:rsid w:val="00FC7C72"/>
    <w:rsid w:val="00FD06C5"/>
    <w:rsid w:val="00FD180E"/>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827E7FB6-A86A-468A-94E1-458523DA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80762156">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393623282">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217012543">
              <w:marLeft w:val="0"/>
              <w:marRight w:val="0"/>
              <w:marTop w:val="0"/>
              <w:marBottom w:val="0"/>
              <w:divBdr>
                <w:top w:val="none" w:sz="0" w:space="0" w:color="auto"/>
                <w:left w:val="none" w:sz="0" w:space="0" w:color="auto"/>
                <w:bottom w:val="none" w:sz="0" w:space="0" w:color="auto"/>
                <w:right w:val="none" w:sz="0" w:space="0" w:color="auto"/>
              </w:divBdr>
            </w:div>
            <w:div w:id="824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108671738">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2012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4811">
              <w:marLeft w:val="0"/>
              <w:marRight w:val="0"/>
              <w:marTop w:val="0"/>
              <w:marBottom w:val="0"/>
              <w:divBdr>
                <w:top w:val="none" w:sz="0" w:space="0" w:color="auto"/>
                <w:left w:val="none" w:sz="0" w:space="0" w:color="auto"/>
                <w:bottom w:val="none" w:sz="0" w:space="0" w:color="auto"/>
                <w:right w:val="none" w:sz="0" w:space="0" w:color="auto"/>
              </w:divBdr>
            </w:div>
            <w:div w:id="8856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82458167">
              <w:marLeft w:val="0"/>
              <w:marRight w:val="0"/>
              <w:marTop w:val="0"/>
              <w:marBottom w:val="0"/>
              <w:divBdr>
                <w:top w:val="none" w:sz="0" w:space="0" w:color="auto"/>
                <w:left w:val="none" w:sz="0" w:space="0" w:color="auto"/>
                <w:bottom w:val="none" w:sz="0" w:space="0" w:color="auto"/>
                <w:right w:val="none" w:sz="0" w:space="0" w:color="auto"/>
              </w:divBdr>
            </w:div>
            <w:div w:id="17021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98113383">
              <w:marLeft w:val="0"/>
              <w:marRight w:val="0"/>
              <w:marTop w:val="0"/>
              <w:marBottom w:val="0"/>
              <w:divBdr>
                <w:top w:val="none" w:sz="0" w:space="0" w:color="auto"/>
                <w:left w:val="none" w:sz="0" w:space="0" w:color="auto"/>
                <w:bottom w:val="none" w:sz="0" w:space="0" w:color="auto"/>
                <w:right w:val="none" w:sz="0" w:space="0" w:color="auto"/>
              </w:divBdr>
            </w:div>
            <w:div w:id="290476039">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195511540">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966816219">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665014680">
          <w:marLeft w:val="0"/>
          <w:marRight w:val="0"/>
          <w:marTop w:val="0"/>
          <w:marBottom w:val="0"/>
          <w:divBdr>
            <w:top w:val="none" w:sz="0" w:space="0" w:color="auto"/>
            <w:left w:val="none" w:sz="0" w:space="0" w:color="auto"/>
            <w:bottom w:val="none" w:sz="0" w:space="0" w:color="auto"/>
            <w:right w:val="none" w:sz="0" w:space="0" w:color="auto"/>
          </w:divBdr>
        </w:div>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156458416">
          <w:marLeft w:val="0"/>
          <w:marRight w:val="0"/>
          <w:marTop w:val="0"/>
          <w:marBottom w:val="0"/>
          <w:divBdr>
            <w:top w:val="none" w:sz="0" w:space="0" w:color="auto"/>
            <w:left w:val="none" w:sz="0" w:space="0" w:color="auto"/>
            <w:bottom w:val="none" w:sz="0" w:space="0" w:color="auto"/>
            <w:right w:val="none" w:sz="0" w:space="0" w:color="auto"/>
          </w:divBdr>
        </w:div>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372652401">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 w:id="20523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504248365">
              <w:marLeft w:val="0"/>
              <w:marRight w:val="0"/>
              <w:marTop w:val="0"/>
              <w:marBottom w:val="0"/>
              <w:divBdr>
                <w:top w:val="none" w:sz="0" w:space="0" w:color="auto"/>
                <w:left w:val="none" w:sz="0" w:space="0" w:color="auto"/>
                <w:bottom w:val="none" w:sz="0" w:space="0" w:color="auto"/>
                <w:right w:val="none" w:sz="0" w:space="0" w:color="auto"/>
              </w:divBdr>
            </w:div>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44370158">
              <w:marLeft w:val="0"/>
              <w:marRight w:val="0"/>
              <w:marTop w:val="0"/>
              <w:marBottom w:val="0"/>
              <w:divBdr>
                <w:top w:val="none" w:sz="0" w:space="0" w:color="auto"/>
                <w:left w:val="none" w:sz="0" w:space="0" w:color="auto"/>
                <w:bottom w:val="none" w:sz="0" w:space="0" w:color="auto"/>
                <w:right w:val="none" w:sz="0" w:space="0" w:color="auto"/>
              </w:divBdr>
            </w:div>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251017038">
              <w:marLeft w:val="0"/>
              <w:marRight w:val="0"/>
              <w:marTop w:val="0"/>
              <w:marBottom w:val="0"/>
              <w:divBdr>
                <w:top w:val="none" w:sz="0" w:space="0" w:color="auto"/>
                <w:left w:val="none" w:sz="0" w:space="0" w:color="auto"/>
                <w:bottom w:val="none" w:sz="0" w:space="0" w:color="auto"/>
                <w:right w:val="none" w:sz="0" w:space="0" w:color="auto"/>
              </w:divBdr>
            </w:div>
            <w:div w:id="32486561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205946605">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971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907110378">
              <w:marLeft w:val="0"/>
              <w:marRight w:val="0"/>
              <w:marTop w:val="0"/>
              <w:marBottom w:val="0"/>
              <w:divBdr>
                <w:top w:val="none" w:sz="0" w:space="0" w:color="auto"/>
                <w:left w:val="none" w:sz="0" w:space="0" w:color="auto"/>
                <w:bottom w:val="none" w:sz="0" w:space="0" w:color="auto"/>
                <w:right w:val="none" w:sz="0" w:space="0" w:color="auto"/>
              </w:divBdr>
            </w:div>
            <w:div w:id="17030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8971</TotalTime>
  <Pages>3</Pages>
  <Words>15188</Words>
  <Characters>86574</Characters>
  <Application>Microsoft Office Word</Application>
  <DocSecurity>0</DocSecurity>
  <Lines>721</Lines>
  <Paragraphs>203</Paragraphs>
  <ScaleCrop>false</ScaleCrop>
  <Company/>
  <LinksUpToDate>false</LinksUpToDate>
  <CharactersWithSpaces>101559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cp:revision>
  <cp:lastPrinted>2023-10-31T12:13:00Z</cp:lastPrinted>
  <dcterms:created xsi:type="dcterms:W3CDTF">2023-11-13T08:53:00Z</dcterms:created>
  <dcterms:modified xsi:type="dcterms:W3CDTF">2023-11-25T11:12:00Z</dcterms:modified>
</cp:coreProperties>
</file>