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53451A">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53451A">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53451A">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53451A">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53451A">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53451A">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53451A">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53451A">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53451A">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53451A">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53451A">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53451A">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53451A">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53451A">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53451A">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53451A">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53451A">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18D9F0E7"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06078478" w:rsidR="008518FB" w:rsidRPr="006260F0" w:rsidRDefault="008518FB" w:rsidP="002F34A1">
      <w:pPr>
        <w:pStyle w:val="a8"/>
      </w:pPr>
      <w:bookmarkStart w:id="0" w:name="_Toc149671637"/>
      <w:r w:rsidRPr="00517BEA">
        <w:rPr>
          <w:rFonts w:hint="eastAsia"/>
          <w:bCs/>
        </w:rPr>
        <w:lastRenderedPageBreak/>
        <w:t>动态图</w:t>
      </w:r>
      <w:r w:rsidR="003E4CEC">
        <w:rPr>
          <w:rFonts w:hint="eastAsia"/>
          <w:bCs/>
        </w:rPr>
        <w:t>上</w:t>
      </w:r>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1" w:name="_Toc149671638"/>
      <w:r w:rsidRPr="00132B69">
        <w:t>摘要</w:t>
      </w:r>
      <w:bookmarkEnd w:id="1"/>
    </w:p>
    <w:p w14:paraId="3FA4ADA0" w14:textId="344971A8" w:rsidR="00584B32" w:rsidRDefault="003A1972" w:rsidP="003A1972">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的图查询系统聚焦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r w:rsidR="004E5CFD">
        <w:rPr>
          <w:rFonts w:hint="eastAsia"/>
        </w:rPr>
        <w:t>，</w:t>
      </w:r>
      <w:r w:rsidR="008B5AD5">
        <w:rPr>
          <w:rFonts w:hint="eastAsia"/>
        </w:rPr>
        <w:t>在处理并发图计算时，由于</w:t>
      </w:r>
      <w:r w:rsidR="00C835F5">
        <w:rPr>
          <w:rFonts w:hint="eastAsia"/>
        </w:rPr>
        <w:t>冗余</w:t>
      </w:r>
      <w:r w:rsidR="001A4742">
        <w:rPr>
          <w:rFonts w:hint="eastAsia"/>
        </w:rPr>
        <w:t>的数据访问开销和计算开销，整体吞吐量很差。</w:t>
      </w:r>
    </w:p>
    <w:p w14:paraId="60080A05" w14:textId="3223B276" w:rsidR="008518FB" w:rsidRDefault="000C060A" w:rsidP="00C56868">
      <w:pPr>
        <w:ind w:firstLine="420"/>
      </w:pPr>
      <w:r>
        <w:rPr>
          <w:rFonts w:hint="eastAsia"/>
        </w:rPr>
        <w:t>我们观察到由于</w:t>
      </w:r>
      <w:r w:rsidR="004C6962">
        <w:rPr>
          <w:rFonts w:hint="eastAsia"/>
        </w:rPr>
        <w:t>图数据存在幂律分布的特点，不同的</w:t>
      </w:r>
      <w:r w:rsidR="00E029CF">
        <w:rPr>
          <w:rFonts w:hint="eastAsia"/>
        </w:rPr>
        <w:t>查询的遍历路径</w:t>
      </w:r>
      <w:r w:rsidR="00A213CE">
        <w:rPr>
          <w:rFonts w:hint="eastAsia"/>
        </w:rPr>
        <w:t>往往在</w:t>
      </w:r>
      <w:r w:rsidR="00865CAF">
        <w:rPr>
          <w:rFonts w:hint="eastAsia"/>
        </w:rPr>
        <w:t>少量高度顶点组成的局部路径上</w:t>
      </w:r>
      <w:r w:rsidR="00093108">
        <w:rPr>
          <w:rFonts w:hint="eastAsia"/>
        </w:rPr>
        <w:t>彼此重叠，</w:t>
      </w:r>
      <w:r w:rsidR="00D305EA">
        <w:rPr>
          <w:rFonts w:hint="eastAsia"/>
        </w:rPr>
        <w:t>体现</w:t>
      </w:r>
      <w:r w:rsidR="00093108">
        <w:rPr>
          <w:rFonts w:hint="eastAsia"/>
        </w:rPr>
        <w:t>出</w:t>
      </w:r>
      <w:r w:rsidR="00217CB9">
        <w:rPr>
          <w:rFonts w:hint="eastAsia"/>
        </w:rPr>
        <w:t>了</w:t>
      </w:r>
      <w:r w:rsidR="00093108">
        <w:rPr>
          <w:rFonts w:hint="eastAsia"/>
        </w:rPr>
        <w:t>并发点对点查询任务的数据</w:t>
      </w:r>
      <w:r w:rsidR="00900BC1">
        <w:rPr>
          <w:rFonts w:hint="eastAsia"/>
        </w:rPr>
        <w:t>相似性</w:t>
      </w:r>
      <w:r w:rsidR="00D305EA">
        <w:rPr>
          <w:rFonts w:hint="eastAsia"/>
        </w:rPr>
        <w:t>，</w:t>
      </w:r>
      <w:r w:rsidR="003B36D8">
        <w:rPr>
          <w:rFonts w:hint="eastAsia"/>
        </w:rPr>
        <w:t>这启发我们提出一个数据驱动的</w:t>
      </w:r>
      <w:r w:rsidR="003B32F6">
        <w:rPr>
          <w:rFonts w:hint="eastAsia"/>
        </w:rPr>
        <w:t>并发点对点查询系统-</w:t>
      </w:r>
      <w:r w:rsidR="003B32F6" w:rsidRPr="008518FB">
        <w:t>GraphCPP</w:t>
      </w:r>
      <w:r w:rsidR="00D305EA">
        <w:rPr>
          <w:rFonts w:hint="eastAsia"/>
        </w:rPr>
        <w:t>。它</w:t>
      </w:r>
      <w:r w:rsidR="008558E7">
        <w:rPr>
          <w:rFonts w:hint="eastAsia"/>
        </w:rPr>
        <w:t>采用了一个</w:t>
      </w:r>
      <w:r w:rsidR="00305AA3">
        <w:rPr>
          <w:rFonts w:hint="eastAsia"/>
        </w:rPr>
        <w:t>“数据驱动</w:t>
      </w:r>
      <w:r w:rsidR="00305AA3" w:rsidRPr="00F45AB6">
        <w:t>的</w:t>
      </w:r>
      <w:r w:rsidR="00305AA3">
        <w:rPr>
          <w:rFonts w:hint="eastAsia"/>
        </w:rPr>
        <w:t>缓存执行机制”</w:t>
      </w:r>
      <w:r w:rsidR="008558E7">
        <w:rPr>
          <w:rFonts w:hint="eastAsia"/>
        </w:rPr>
        <w:t>，</w:t>
      </w:r>
      <w:r w:rsidR="00E450F0">
        <w:rPr>
          <w:rFonts w:hint="eastAsia"/>
        </w:rPr>
        <w:t>通过细粒度的图分块调度</w:t>
      </w:r>
      <w:r w:rsidR="00B07568">
        <w:rPr>
          <w:rFonts w:hint="eastAsia"/>
        </w:rPr>
        <w:t>，</w:t>
      </w:r>
      <w:r w:rsidR="00055876">
        <w:rPr>
          <w:rFonts w:hint="eastAsia"/>
        </w:rPr>
        <w:t>实现</w:t>
      </w:r>
      <w:r w:rsidR="006177A0">
        <w:rPr>
          <w:rFonts w:hint="eastAsia"/>
        </w:rPr>
        <w:t>了</w:t>
      </w:r>
      <w:r w:rsidR="00E450F0">
        <w:rPr>
          <w:rFonts w:hint="eastAsia"/>
        </w:rPr>
        <w:t>并发任务之间的</w:t>
      </w:r>
      <w:r w:rsidR="00055876" w:rsidRPr="002F34A1">
        <w:rPr>
          <w:rFonts w:hint="eastAsia"/>
          <w:b/>
          <w:bCs/>
        </w:rPr>
        <w:t>数据共享</w:t>
      </w:r>
      <w:r w:rsidR="007F65C5" w:rsidRPr="002F34A1">
        <w:rPr>
          <w:rFonts w:hint="eastAsia"/>
        </w:rPr>
        <w:t>，提高了数据访问效率</w:t>
      </w:r>
      <w:r w:rsidR="00F6044E">
        <w:rPr>
          <w:rFonts w:hint="eastAsia"/>
        </w:rPr>
        <w:t>；</w:t>
      </w:r>
      <w:r w:rsidR="00893AFA">
        <w:rPr>
          <w:rFonts w:hint="eastAsia"/>
        </w:rPr>
        <w:t>同时它</w:t>
      </w:r>
      <w:r w:rsidR="00A51A48">
        <w:rPr>
          <w:rFonts w:hint="eastAsia"/>
        </w:rPr>
        <w:t>通过</w:t>
      </w:r>
      <w:r w:rsidR="00305AA3">
        <w:rPr>
          <w:rFonts w:hint="eastAsia"/>
        </w:rPr>
        <w:t>“核心子图机制”</w:t>
      </w:r>
      <w:r w:rsidR="00A51A48">
        <w:rPr>
          <w:rFonts w:hint="eastAsia"/>
        </w:rPr>
        <w:t>对图中高度顶点之间的</w:t>
      </w:r>
      <w:del w:id="2" w:author="huao" w:date="2023-11-07T17:56:00Z">
        <w:r w:rsidR="00A51A48" w:rsidDel="00C06F9B">
          <w:rPr>
            <w:rFonts w:hint="eastAsia"/>
          </w:rPr>
          <w:delText>距离值</w:delText>
        </w:r>
      </w:del>
      <w:ins w:id="3" w:author="huao" w:date="2023-11-07T17:56:00Z">
        <w:r w:rsidR="00C06F9B">
          <w:rPr>
            <w:rFonts w:hint="eastAsia"/>
          </w:rPr>
          <w:t>索引值</w:t>
        </w:r>
      </w:ins>
      <w:r w:rsidR="00A51A48">
        <w:rPr>
          <w:rFonts w:hint="eastAsia"/>
        </w:rPr>
        <w:t>进行预计算，以便在</w:t>
      </w:r>
      <w:r w:rsidR="00E44C5C">
        <w:rPr>
          <w:rFonts w:hint="eastAsia"/>
        </w:rPr>
        <w:t>查询到来时快速确定高频共享路径段的</w:t>
      </w:r>
      <w:del w:id="4" w:author="huao" w:date="2023-11-07T17:56:00Z">
        <w:r w:rsidR="00E44C5C" w:rsidDel="00C06F9B">
          <w:rPr>
            <w:rFonts w:hint="eastAsia"/>
          </w:rPr>
          <w:delText>距离值</w:delText>
        </w:r>
      </w:del>
      <w:ins w:id="5" w:author="huao" w:date="2023-11-07T17:56:00Z">
        <w:r w:rsidR="00C06F9B">
          <w:rPr>
            <w:rFonts w:hint="eastAsia"/>
          </w:rPr>
          <w:t>索引值</w:t>
        </w:r>
      </w:ins>
      <w:r w:rsidR="00E44C5C">
        <w:rPr>
          <w:rFonts w:hint="eastAsia"/>
        </w:rPr>
        <w:t>，实现了</w:t>
      </w:r>
      <w:r w:rsidR="00E44C5C" w:rsidRPr="002F34A1">
        <w:rPr>
          <w:rFonts w:hint="eastAsia"/>
          <w:b/>
          <w:bCs/>
        </w:rPr>
        <w:t>计算共享</w:t>
      </w:r>
      <w:r w:rsidR="007F65C5" w:rsidRPr="002F34A1">
        <w:rPr>
          <w:rFonts w:hint="eastAsia"/>
        </w:rPr>
        <w:t>，加快查询结果的收敛</w:t>
      </w:r>
      <w:r w:rsidR="00E44C5C">
        <w:rPr>
          <w:rFonts w:hint="eastAsia"/>
        </w:rPr>
        <w:t>。</w:t>
      </w:r>
      <w:r w:rsidR="00B4743B">
        <w:rPr>
          <w:rFonts w:hint="eastAsia"/>
        </w:rPr>
        <w:t>此外</w:t>
      </w:r>
      <w:r w:rsidR="004F3926">
        <w:rPr>
          <w:rFonts w:hint="eastAsia"/>
        </w:rPr>
        <w:t>，</w:t>
      </w:r>
      <w:r w:rsidR="00F76FEC" w:rsidRPr="00F76FEC">
        <w:rPr>
          <w:rFonts w:hint="eastAsia"/>
        </w:rPr>
        <w:t>我们通过“查询路径相似性预测</w:t>
      </w:r>
      <w:r w:rsidR="00F76FEC">
        <w:rPr>
          <w:rFonts w:hint="eastAsia"/>
        </w:rPr>
        <w:t>机制</w:t>
      </w:r>
      <w:r w:rsidR="00F76FEC" w:rsidRPr="00F76FEC">
        <w:rPr>
          <w:rFonts w:hint="eastAsia"/>
        </w:rPr>
        <w:t>”，在调度时从任务池中选择相似任务批量执行</w:t>
      </w:r>
      <w:r w:rsidR="00176CF1">
        <w:rPr>
          <w:rFonts w:hint="eastAsia"/>
        </w:rPr>
        <w:t>，</w:t>
      </w:r>
      <w:r w:rsidR="00515786">
        <w:rPr>
          <w:rFonts w:hint="eastAsia"/>
        </w:rPr>
        <w:t>更好地利用了并发点对点查询任务的数据</w:t>
      </w:r>
      <w:r w:rsidR="00900BC1">
        <w:rPr>
          <w:rFonts w:hint="eastAsia"/>
        </w:rPr>
        <w:t>相似性</w:t>
      </w:r>
      <w:r w:rsidR="00515786">
        <w:rPr>
          <w:rFonts w:hint="eastAsia"/>
        </w:rPr>
        <w:t>。</w:t>
      </w:r>
      <w:r w:rsidR="00F45AB6" w:rsidRPr="00F45AB6">
        <w:t>我们将</w:t>
      </w:r>
      <w:r w:rsidR="008420BD" w:rsidRPr="00F45AB6">
        <w:t>GraphCPP</w:t>
      </w:r>
      <w:r w:rsidR="00F45AB6" w:rsidRPr="00F45AB6">
        <w:t>与最先进的点对点查询系统进行对比，包括</w:t>
      </w:r>
      <w:r w:rsidR="00737088">
        <w:t>SGraph</w:t>
      </w:r>
      <w:r w:rsidR="00F45AB6" w:rsidRPr="00F45AB6">
        <w:t>[x]、Tripoline[x]、Pnp[x]，实验表明，GraphCPP将并发点对点查询的效率提升了xxxx倍。</w:t>
      </w:r>
    </w:p>
    <w:p w14:paraId="0B01979E" w14:textId="20D3AFCF" w:rsidR="002F34A1" w:rsidRPr="006F427E" w:rsidRDefault="002F34A1" w:rsidP="003A1972">
      <w:r>
        <w:rPr>
          <w:rFonts w:hint="eastAsia"/>
        </w:rPr>
        <w:t>索引关键词:</w:t>
      </w:r>
      <w:r>
        <w:t xml:space="preserve"> </w:t>
      </w:r>
      <w:r w:rsidRPr="002F34A1">
        <w:t>graph process, point-to-point graph queries, concurrent jobs, data locality</w:t>
      </w:r>
    </w:p>
    <w:p w14:paraId="665D2699" w14:textId="7595CE52" w:rsidR="008518FB" w:rsidRPr="00517BEA" w:rsidRDefault="008518FB" w:rsidP="00FD20E7">
      <w:pPr>
        <w:pStyle w:val="ae"/>
      </w:pPr>
      <w:r>
        <w:br w:type="column"/>
      </w:r>
      <w:r w:rsidR="00F753DC" w:rsidRPr="008518FB">
        <w:t xml:space="preserve">GraphCPP: A </w:t>
      </w:r>
      <w:r w:rsidR="0093365F">
        <w:rPr>
          <w:rFonts w:hint="eastAsia"/>
        </w:rPr>
        <w:t>D</w:t>
      </w:r>
      <w:r w:rsidR="0093365F" w:rsidRPr="0093365F">
        <w:t>ata-</w:t>
      </w:r>
      <w:r w:rsidR="0093365F">
        <w:rPr>
          <w:rFonts w:hint="eastAsia"/>
        </w:rPr>
        <w:t>D</w:t>
      </w:r>
      <w:r w:rsidR="0093365F" w:rsidRPr="0093365F">
        <w:t>riven</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54C930A4" w14:textId="77777777" w:rsidR="0062258A" w:rsidRPr="0062258A" w:rsidRDefault="00BA7296" w:rsidP="0062258A">
      <w:pPr>
        <w:rPr>
          <w:sz w:val="18"/>
          <w:szCs w:val="18"/>
        </w:rPr>
      </w:pPr>
      <w:r>
        <w:rPr>
          <w:sz w:val="18"/>
          <w:szCs w:val="18"/>
        </w:rPr>
        <w:tab/>
      </w:r>
      <w:bookmarkStart w:id="6" w:name="OLE_LINK4"/>
      <w:r w:rsidR="0062258A" w:rsidRPr="0062258A">
        <w:rPr>
          <w:sz w:val="18"/>
          <w:szCs w:val="18"/>
        </w:rPr>
        <w:t>With the widespread adoption of graph processing techniques in fields such as map navigation and network analysis, the demand for high throughput in executing numerous concurrent point-to-point query tasks on the same underlying graph has surged. However, existing graph query systems have primarily focused on optimizing the speed of individual point-to-point queries. When it comes to concurrent graph computations, these systems face challenges due to redundant data access overhead and computational costs.</w:t>
      </w:r>
    </w:p>
    <w:p w14:paraId="48A4EB32" w14:textId="5B306205" w:rsidR="00A165BA" w:rsidRDefault="0062258A" w:rsidP="00C56868">
      <w:pPr>
        <w:ind w:firstLine="420"/>
        <w:rPr>
          <w:sz w:val="18"/>
          <w:szCs w:val="18"/>
        </w:rPr>
      </w:pPr>
      <w:r w:rsidRPr="0062258A">
        <w:rPr>
          <w:sz w:val="18"/>
          <w:szCs w:val="18"/>
        </w:rPr>
        <w:t xml:space="preserve">We've observed that, owing to the power-law distribution characteristic of graph data, traversal paths of different queries often overlap on short segments consisting of a small number of high-degree vertices. This overlap highlights the data </w:t>
      </w:r>
      <w:r w:rsidR="00900BC1" w:rsidRPr="0062258A">
        <w:rPr>
          <w:sz w:val="18"/>
          <w:szCs w:val="18"/>
        </w:rPr>
        <w:t xml:space="preserve">similarity </w:t>
      </w:r>
      <w:r w:rsidRPr="0062258A">
        <w:rPr>
          <w:sz w:val="18"/>
          <w:szCs w:val="18"/>
        </w:rPr>
        <w:t>within concurrent point-to-point query tasks, serving as inspiration for our proposal of a data-driven concurrent point-to-point query system, GraphCPP.</w:t>
      </w:r>
      <w:r w:rsidR="00513083">
        <w:rPr>
          <w:sz w:val="18"/>
          <w:szCs w:val="18"/>
        </w:rPr>
        <w:t xml:space="preserve"> </w:t>
      </w:r>
      <w:r w:rsidR="00513083">
        <w:rPr>
          <w:rFonts w:hint="eastAsia"/>
          <w:sz w:val="18"/>
          <w:szCs w:val="18"/>
        </w:rPr>
        <w:t>It</w:t>
      </w:r>
      <w:r w:rsidRPr="0062258A">
        <w:rPr>
          <w:sz w:val="18"/>
          <w:szCs w:val="18"/>
        </w:rPr>
        <w:t xml:space="preserve"> employs a </w:t>
      </w:r>
      <w:r w:rsidR="001B3F9F">
        <w:rPr>
          <w:sz w:val="18"/>
          <w:szCs w:val="18"/>
        </w:rPr>
        <w:t>“</w:t>
      </w:r>
      <w:r w:rsidRPr="0062258A">
        <w:rPr>
          <w:sz w:val="18"/>
          <w:szCs w:val="18"/>
        </w:rPr>
        <w:t>task-graph block association mechanism</w:t>
      </w:r>
      <w:r w:rsidR="001B3F9F">
        <w:rPr>
          <w:sz w:val="18"/>
          <w:szCs w:val="18"/>
        </w:rPr>
        <w:t>”</w:t>
      </w:r>
      <w:r w:rsidRPr="0062258A">
        <w:rPr>
          <w:sz w:val="18"/>
          <w:szCs w:val="18"/>
        </w:rPr>
        <w:t xml:space="preserve"> to link query tasks with specific graph data blocks, thus promoting data sharing among concurrent tasks through meticulous graph block scheduling, ultimately enhancing data access efficiency. Additionally, it utilizes a </w:t>
      </w:r>
      <w:r w:rsidR="001B3F9F">
        <w:rPr>
          <w:sz w:val="18"/>
          <w:szCs w:val="18"/>
        </w:rPr>
        <w:t>“</w:t>
      </w:r>
      <w:r w:rsidRPr="0062258A">
        <w:rPr>
          <w:sz w:val="18"/>
          <w:szCs w:val="18"/>
        </w:rPr>
        <w:t>core subgraph precomputation strategy</w:t>
      </w:r>
      <w:r w:rsidR="001B3F9F">
        <w:rPr>
          <w:sz w:val="18"/>
          <w:szCs w:val="18"/>
        </w:rPr>
        <w:t>”</w:t>
      </w:r>
      <w:r w:rsidRPr="0062258A">
        <w:rPr>
          <w:sz w:val="18"/>
          <w:szCs w:val="18"/>
        </w:rPr>
        <w:t xml:space="preserve"> to precalculate </w:t>
      </w:r>
      <w:del w:id="7" w:author="huao" w:date="2023-11-07T17:57:00Z">
        <w:r w:rsidRPr="0062258A" w:rsidDel="00C06F9B">
          <w:rPr>
            <w:rFonts w:hint="eastAsia"/>
            <w:sz w:val="18"/>
            <w:szCs w:val="18"/>
          </w:rPr>
          <w:delText xml:space="preserve">distance </w:delText>
        </w:r>
      </w:del>
      <w:ins w:id="8" w:author="huao" w:date="2023-11-07T17:57:00Z">
        <w:r w:rsidR="00C06F9B">
          <w:rPr>
            <w:rFonts w:hint="eastAsia"/>
            <w:sz w:val="18"/>
            <w:szCs w:val="18"/>
          </w:rPr>
          <w:t>index</w:t>
        </w:r>
        <w:r w:rsidR="00C06F9B">
          <w:rPr>
            <w:sz w:val="18"/>
            <w:szCs w:val="18"/>
          </w:rPr>
          <w:t xml:space="preserve"> </w:t>
        </w:r>
      </w:ins>
      <w:r w:rsidRPr="0062258A">
        <w:rPr>
          <w:sz w:val="18"/>
          <w:szCs w:val="18"/>
        </w:rPr>
        <w:t xml:space="preserve">values among highly connected vertices in the graph. This precomputation allows for the swift determination of </w:t>
      </w:r>
      <w:del w:id="9" w:author="huao" w:date="2023-11-07T17:57:00Z">
        <w:r w:rsidRPr="0062258A" w:rsidDel="00C06F9B">
          <w:rPr>
            <w:sz w:val="18"/>
            <w:szCs w:val="18"/>
          </w:rPr>
          <w:delText xml:space="preserve">distance </w:delText>
        </w:r>
      </w:del>
      <w:ins w:id="10" w:author="huao" w:date="2023-11-07T17:57:00Z">
        <w:r w:rsidR="00C06F9B">
          <w:rPr>
            <w:sz w:val="18"/>
            <w:szCs w:val="18"/>
          </w:rPr>
          <w:t>index</w:t>
        </w:r>
        <w:r w:rsidR="00C06F9B" w:rsidRPr="0062258A">
          <w:rPr>
            <w:sz w:val="18"/>
            <w:szCs w:val="18"/>
          </w:rPr>
          <w:t xml:space="preserve"> </w:t>
        </w:r>
      </w:ins>
      <w:r w:rsidRPr="0062258A">
        <w:rPr>
          <w:sz w:val="18"/>
          <w:szCs w:val="18"/>
        </w:rPr>
        <w:t xml:space="preserve">values for frequently shared path segments upon query initiation, thereby facilitating computational sharing and expediting query result convergence. Furthermore, during scheduling, we employ a </w:t>
      </w:r>
      <w:r w:rsidR="001B3F9F">
        <w:rPr>
          <w:sz w:val="18"/>
          <w:szCs w:val="18"/>
        </w:rPr>
        <w:t>“</w:t>
      </w:r>
      <w:r w:rsidRPr="0062258A">
        <w:rPr>
          <w:sz w:val="18"/>
          <w:szCs w:val="18"/>
        </w:rPr>
        <w:t>query path similarity prediction strategy</w:t>
      </w:r>
      <w:r w:rsidR="001B3F9F">
        <w:rPr>
          <w:sz w:val="18"/>
          <w:szCs w:val="18"/>
        </w:rPr>
        <w:t>”</w:t>
      </w:r>
      <w:r w:rsidRPr="0062258A">
        <w:rPr>
          <w:sz w:val="18"/>
          <w:szCs w:val="18"/>
        </w:rPr>
        <w:t xml:space="preserve"> to group and select similar tasks from the task pool, efficiently capitalizing on data </w:t>
      </w:r>
      <w:r w:rsidR="00900BC1" w:rsidRPr="0062258A">
        <w:rPr>
          <w:sz w:val="18"/>
          <w:szCs w:val="18"/>
        </w:rPr>
        <w:t xml:space="preserve">similarity </w:t>
      </w:r>
      <w:r w:rsidRPr="0062258A">
        <w:rPr>
          <w:sz w:val="18"/>
          <w:szCs w:val="18"/>
        </w:rPr>
        <w:t>within concurrent point-to-point query tasks.</w:t>
      </w:r>
      <w:r w:rsidR="00A165BA" w:rsidRPr="002F34A1">
        <w:rPr>
          <w:sz w:val="18"/>
          <w:szCs w:val="18"/>
        </w:rPr>
        <w:t xml:space="preserve"> We compare GraphCPP with state-of-the-art point-to-point query systems, including SGraph[x], Tripoline[x], and Pnp[x]. Experimental results demonstrate that GraphCPP improves the efficiency of concurrent point-to-point queries by a factor of xxxx</w:t>
      </w:r>
    </w:p>
    <w:bookmarkEnd w:id="6"/>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11"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11"/>
      <w:r w:rsidR="00BA7296">
        <w:rPr>
          <w:sz w:val="18"/>
          <w:szCs w:val="18"/>
        </w:rPr>
        <w:br w:type="page"/>
      </w:r>
    </w:p>
    <w:p w14:paraId="040E6AE0" w14:textId="7D7460C8" w:rsidR="008518FB" w:rsidRDefault="008028BB" w:rsidP="00715697">
      <w:pPr>
        <w:pStyle w:val="a8"/>
      </w:pPr>
      <w:bookmarkStart w:id="12" w:name="_Toc149671639"/>
      <w:r>
        <w:rPr>
          <w:rFonts w:hint="eastAsia"/>
        </w:rPr>
        <w:lastRenderedPageBreak/>
        <w:t>前言</w:t>
      </w:r>
      <w:bookmarkEnd w:id="12"/>
    </w:p>
    <w:p w14:paraId="47E51947" w14:textId="2D7F3677" w:rsidR="001F01F1"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w:t>
      </w:r>
      <w:del w:id="13" w:author="huao" w:date="2023-11-07T18:10:00Z">
        <w:r w:rsidR="006F427E" w:rsidDel="00BA742E">
          <w:delText>Shortest</w:delText>
        </w:r>
      </w:del>
      <w:ins w:id="14" w:author="huao" w:date="2023-11-07T18:10:00Z">
        <w:r w:rsidR="00BA742E">
          <w:t>Best</w:t>
        </w:r>
      </w:ins>
      <w:r w:rsidR="006F427E">
        <w:t xml:space="preserve">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w:t>
      </w:r>
      <w:del w:id="15" w:author="huao" w:date="2023-11-07T18:10:00Z">
        <w:r w:rsidR="006F427E" w:rsidDel="00BA742E">
          <w:rPr>
            <w:rFonts w:hint="eastAsia"/>
          </w:rPr>
          <w:delText>最短</w:delText>
        </w:r>
      </w:del>
      <w:ins w:id="16" w:author="huao" w:date="2023-11-07T18:10:00Z">
        <w:r w:rsidR="00BA742E">
          <w:rPr>
            <w:rFonts w:hint="eastAsia"/>
          </w:rPr>
          <w:t>最佳</w:t>
        </w:r>
      </w:ins>
      <w:r w:rsidR="006F427E">
        <w:rPr>
          <w:rFonts w:hint="eastAsia"/>
        </w:rPr>
        <w:t>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59617CD4" w14:textId="04D3AEC9" w:rsidR="006F427E" w:rsidRDefault="00612E74" w:rsidP="00C56868">
      <w:pPr>
        <w:ind w:firstLine="420"/>
      </w:pPr>
      <w:r>
        <w:rPr>
          <w:rFonts w:hint="eastAsia"/>
        </w:rPr>
        <w:t>然而</w:t>
      </w:r>
      <w:r>
        <w:t>已有的点对点查询的解决方案都聚焦于加速单次查询的效率</w:t>
      </w:r>
      <w:r>
        <w:rPr>
          <w:rFonts w:hint="eastAsia"/>
        </w:rPr>
        <w:t>，而忽略了</w:t>
      </w:r>
      <w:r w:rsidR="00DB6683">
        <w:rPr>
          <w:rFonts w:hint="eastAsia"/>
        </w:rPr>
        <w:t>对</w:t>
      </w:r>
      <w:r>
        <w:rPr>
          <w:rFonts w:hint="eastAsia"/>
        </w:rPr>
        <w:t>并发查询的</w:t>
      </w:r>
      <w:r w:rsidR="00DB6683">
        <w:rPr>
          <w:rFonts w:hint="eastAsia"/>
        </w:rPr>
        <w:t>优化。而要实现</w:t>
      </w:r>
      <w:r w:rsidR="00640778">
        <w:rPr>
          <w:rFonts w:hint="eastAsia"/>
        </w:rPr>
        <w:t>并发点对点查询</w:t>
      </w:r>
      <w:r w:rsidR="0089123F">
        <w:rPr>
          <w:rFonts w:hint="eastAsia"/>
        </w:rPr>
        <w:t>，需要解决以下两个难题。</w:t>
      </w:r>
    </w:p>
    <w:p w14:paraId="3557ECDD" w14:textId="07FFB435" w:rsidR="0089123F" w:rsidRDefault="0089123F" w:rsidP="006F427E">
      <w:r>
        <w:tab/>
      </w:r>
      <w:r>
        <w:rPr>
          <w:rFonts w:hint="eastAsia"/>
        </w:rPr>
        <w:t>第一，</w:t>
      </w:r>
      <w:r w:rsidR="00D3713B">
        <w:rPr>
          <w:rFonts w:hint="eastAsia"/>
        </w:rPr>
        <w:t>实现数据共享</w:t>
      </w:r>
      <w:r>
        <w:rPr>
          <w:rFonts w:hint="eastAsia"/>
        </w:rPr>
        <w:t>。</w:t>
      </w:r>
      <w:r w:rsidR="00C60EAA">
        <w:rPr>
          <w:rFonts w:hint="eastAsia"/>
        </w:rPr>
        <w:t>不同查询任务的遍历路径存在着大量重叠</w:t>
      </w:r>
      <w:r w:rsidR="00690EF6">
        <w:rPr>
          <w:rFonts w:hint="eastAsia"/>
        </w:rPr>
        <w:t>，然而在现有的执行体制下，</w:t>
      </w:r>
      <w:r w:rsidR="004D3F31">
        <w:rPr>
          <w:rFonts w:hint="eastAsia"/>
        </w:rPr>
        <w:t>并发任务之间的数据彼此隔离，不能</w:t>
      </w:r>
      <w:r w:rsidR="0072106A">
        <w:rPr>
          <w:rFonts w:hint="eastAsia"/>
        </w:rPr>
        <w:t>共享重叠数据，从而造成了冗余数据访问。此外，</w:t>
      </w:r>
      <w:r w:rsidR="00625293">
        <w:rPr>
          <w:rFonts w:hint="eastAsia"/>
        </w:rPr>
        <w:t>不同任务对于相同的图结构数据的访问顺序不同</w:t>
      </w:r>
      <w:r w:rsidR="00983723">
        <w:rPr>
          <w:rFonts w:hint="eastAsia"/>
        </w:rPr>
        <w:t>，它们之间的步调不一致也增加了数据</w:t>
      </w:r>
      <w:r w:rsidR="00D3713B">
        <w:rPr>
          <w:rFonts w:hint="eastAsia"/>
        </w:rPr>
        <w:t>共享</w:t>
      </w:r>
      <w:r w:rsidR="00983723">
        <w:rPr>
          <w:rFonts w:hint="eastAsia"/>
        </w:rPr>
        <w:t>的难度</w:t>
      </w:r>
      <w:r w:rsidR="00D3713B">
        <w:rPr>
          <w:rFonts w:hint="eastAsia"/>
        </w:rPr>
        <w:t>。</w:t>
      </w:r>
    </w:p>
    <w:p w14:paraId="6C3E1C2E" w14:textId="69DD20B9" w:rsidR="00F414BE" w:rsidRDefault="00D3713B" w:rsidP="006F427E">
      <w:r>
        <w:tab/>
      </w:r>
      <w:r>
        <w:rPr>
          <w:rFonts w:hint="eastAsia"/>
        </w:rPr>
        <w:t>第二，实现</w:t>
      </w:r>
      <w:r w:rsidR="006D5F92">
        <w:rPr>
          <w:rFonts w:hint="eastAsia"/>
        </w:rPr>
        <w:t>计算共享。图数据往往遵循幂律分布，少量高度顶点</w:t>
      </w:r>
      <w:r w:rsidR="00C00B5C">
        <w:rPr>
          <w:rFonts w:hint="eastAsia"/>
        </w:rPr>
        <w:t>组成的路径段会频繁出现在不同查询的</w:t>
      </w:r>
      <w:del w:id="17" w:author="huao" w:date="2023-11-07T18:10:00Z">
        <w:r w:rsidR="00C00B5C" w:rsidDel="00BA742E">
          <w:rPr>
            <w:rFonts w:hint="eastAsia"/>
          </w:rPr>
          <w:delText>最短</w:delText>
        </w:r>
      </w:del>
      <w:ins w:id="18" w:author="huao" w:date="2023-11-07T18:10:00Z">
        <w:r w:rsidR="00BA742E">
          <w:rPr>
            <w:rFonts w:hint="eastAsia"/>
          </w:rPr>
          <w:t>最佳</w:t>
        </w:r>
      </w:ins>
      <w:r w:rsidR="00C00B5C">
        <w:rPr>
          <w:rFonts w:hint="eastAsia"/>
        </w:rPr>
        <w:t>路径中。</w:t>
      </w:r>
      <w:r w:rsidR="00E549BB">
        <w:rPr>
          <w:rFonts w:hint="eastAsia"/>
        </w:rPr>
        <w:t>由于高度顶点存在大量</w:t>
      </w:r>
      <w:r w:rsidR="00A01BB2">
        <w:rPr>
          <w:rFonts w:hint="eastAsia"/>
        </w:rPr>
        <w:t>邻居顶点，不同任务对于它们</w:t>
      </w:r>
      <w:r w:rsidR="003A3361">
        <w:rPr>
          <w:rFonts w:hint="eastAsia"/>
        </w:rPr>
        <w:t>的重复遍历</w:t>
      </w:r>
      <w:r w:rsidR="00B269F0">
        <w:rPr>
          <w:rFonts w:hint="eastAsia"/>
        </w:rPr>
        <w:t>常常导致计算开销的爆炸式增长。</w:t>
      </w:r>
      <w:r w:rsidR="00F414BE">
        <w:rPr>
          <w:rFonts w:hint="eastAsia"/>
        </w:rPr>
        <w:t>一些</w:t>
      </w:r>
      <w:r w:rsidR="00B269F0">
        <w:rPr>
          <w:rFonts w:hint="eastAsia"/>
        </w:rPr>
        <w:t>已有的系统中</w:t>
      </w:r>
      <w:r w:rsidR="00F414BE">
        <w:rPr>
          <w:rFonts w:hint="eastAsia"/>
        </w:rPr>
        <w:t>尝试</w:t>
      </w:r>
      <w:r w:rsidR="006C1C6C">
        <w:rPr>
          <w:rFonts w:hint="eastAsia"/>
        </w:rPr>
        <w:t>采用全局索引的方式</w:t>
      </w:r>
      <w:r w:rsidR="00F414BE">
        <w:rPr>
          <w:rFonts w:hint="eastAsia"/>
        </w:rPr>
        <w:t>来进行计算共享，带来了昂贵的计算、存储、更新开销</w:t>
      </w:r>
      <w:r w:rsidR="003F3CAF">
        <w:rPr>
          <w:rFonts w:hint="eastAsia"/>
        </w:rPr>
        <w:t>，这限制了计算共享的覆盖率和精确度。</w:t>
      </w:r>
    </w:p>
    <w:p w14:paraId="6B4BF21A" w14:textId="4A96E371" w:rsidR="00E84F41" w:rsidRDefault="001C0C2C" w:rsidP="002F34A1">
      <w:pPr>
        <w:ind w:firstLine="420"/>
        <w:rPr>
          <w:rStyle w:val="af"/>
        </w:rPr>
      </w:pPr>
      <w:r>
        <w:br w:type="column"/>
      </w:r>
      <w:r w:rsidR="004269DF" w:rsidRPr="00715697">
        <w:rPr>
          <w:rStyle w:val="af"/>
        </w:rPr>
        <w:t>INTRODUCTION</w:t>
      </w:r>
    </w:p>
    <w:p w14:paraId="2F4BA319" w14:textId="6FA10C36" w:rsidR="001F01F1" w:rsidRDefault="00BA7296" w:rsidP="00BA7296">
      <w:pPr>
        <w:ind w:firstLine="420"/>
        <w:rPr>
          <w:sz w:val="18"/>
          <w:szCs w:val="18"/>
        </w:rPr>
      </w:pPr>
      <w:r w:rsidRPr="002F34A1">
        <w:rPr>
          <w:sz w:val="18"/>
          <w:szCs w:val="18"/>
        </w:rPr>
        <w:t xml:space="preserve">Point-to-point query tasks on graphs refer to the exploration of a specific relationship between two objects utilizing the graph as a universal data structure. Unlike traditional graph query methods, point-to-point queries on graphs specifically analyze the associations or paths between two specific vertices, without the need to consider complex queries involving the entire graph or its large-scale subsets. This targeted querying strategy endows point-to-point queries with significant optimization potential. For certain versions of monotonic graph query algorithms, such as Point-to-Point </w:t>
      </w:r>
      <w:del w:id="19" w:author="huao" w:date="2023-11-07T18:10:00Z">
        <w:r w:rsidRPr="002F34A1" w:rsidDel="00BA742E">
          <w:rPr>
            <w:sz w:val="18"/>
            <w:szCs w:val="18"/>
          </w:rPr>
          <w:delText>Shortest</w:delText>
        </w:r>
      </w:del>
      <w:ins w:id="20" w:author="huao" w:date="2023-11-07T18:10:00Z">
        <w:r w:rsidR="00BA742E">
          <w:rPr>
            <w:sz w:val="18"/>
            <w:szCs w:val="18"/>
          </w:rPr>
          <w:t>Best</w:t>
        </w:r>
      </w:ins>
      <w:r w:rsidRPr="002F34A1">
        <w:rPr>
          <w:sz w:val="18"/>
          <w:szCs w:val="18"/>
        </w:rPr>
        <w:t xml:space="preserve"> Path for SSSP (PPSP), Point-to-Point Widest Path for SSWP (PPWP), and Point-to-Point Narrowest Path for SSNP (PPNP), specific path attributes between two vertices can be accurately determined without the need for or with minimal querying and processing of unrelated other vertices or edges. Due to the efficiency of point-to-point queries in graph analysis, it has found extensive practical applications in various fields. For instance, in logistics and transportation, finding the </w:t>
      </w:r>
      <w:del w:id="21" w:author="huao" w:date="2023-11-07T18:10:00Z">
        <w:r w:rsidRPr="002F34A1" w:rsidDel="00BA742E">
          <w:rPr>
            <w:sz w:val="18"/>
            <w:szCs w:val="18"/>
          </w:rPr>
          <w:delText>shortest</w:delText>
        </w:r>
      </w:del>
      <w:ins w:id="22" w:author="huao" w:date="2023-11-07T18:10:00Z">
        <w:r w:rsidR="00BA742E">
          <w:rPr>
            <w:sz w:val="18"/>
            <w:szCs w:val="18"/>
          </w:rPr>
          <w:t>best</w:t>
        </w:r>
      </w:ins>
      <w:r w:rsidRPr="002F34A1">
        <w:rPr>
          <w:sz w:val="18"/>
          <w:szCs w:val="18"/>
        </w:rPr>
        <w:t xml:space="preserve"> path between two locations; in social network analysis, recommending potential friends to users by examining the relationship chain between two users; in financial risk analysis, analyzing how risks propagate from one entity to another; these popular applications have raised the demand for executing large-scale concurrent point-to-point queries on the same underlying graph. </w:t>
      </w:r>
    </w:p>
    <w:p w14:paraId="01832FDE" w14:textId="3B07A4D7" w:rsidR="00BA7296" w:rsidRPr="002F34A1" w:rsidRDefault="00BA7296" w:rsidP="00BA7296">
      <w:pPr>
        <w:ind w:firstLine="420"/>
        <w:rPr>
          <w:sz w:val="18"/>
          <w:szCs w:val="18"/>
        </w:rPr>
      </w:pPr>
      <w:r w:rsidRPr="002F34A1">
        <w:rPr>
          <w:sz w:val="18"/>
          <w:szCs w:val="18"/>
        </w:rPr>
        <w:t>However, existing solutions for point-to-point queries have focused on accelerating the efficiency of individual queries, overlooking optimization for concurrent queries. To achieve concurrent point-to-point queries, the following two challenges need to be addressed.</w:t>
      </w:r>
    </w:p>
    <w:p w14:paraId="7BB7AB55" w14:textId="64E7DE33" w:rsidR="00BA7296" w:rsidRPr="002F34A1" w:rsidRDefault="00BA7296" w:rsidP="00BA7296">
      <w:pPr>
        <w:ind w:firstLine="420"/>
        <w:rPr>
          <w:sz w:val="18"/>
          <w:szCs w:val="18"/>
        </w:rPr>
      </w:pPr>
      <w:r w:rsidRPr="002F34A1">
        <w:rPr>
          <w:sz w:val="18"/>
          <w:szCs w:val="18"/>
        </w:rPr>
        <w:t>Firstly, achieving data sharing is imperative. There exists significant overlap in the traversal paths of different query tasks. However, under the existing execution paradigm, data isolation between concurrent tasks prevents the sharing of overlapping data, resulting in redundant data access. Additionally, different tasks exhibit varying access sequences for the same graph structure data, further complicating the facilitation of data sharing.</w:t>
      </w:r>
    </w:p>
    <w:p w14:paraId="62620379" w14:textId="105E5EB1" w:rsidR="001D33DC" w:rsidRPr="006F427E" w:rsidRDefault="00BA7296" w:rsidP="006F427E">
      <w:pPr>
        <w:ind w:firstLine="420"/>
      </w:pPr>
      <w:r w:rsidRPr="002F34A1">
        <w:rPr>
          <w:sz w:val="18"/>
          <w:szCs w:val="18"/>
        </w:rPr>
        <w:t xml:space="preserve">Secondly, enabling computational sharing is crucial. Graph data often adheres to a power-law distribution, where segments formed by a small number of high-degree vertices frequently appear in the </w:t>
      </w:r>
      <w:del w:id="23" w:author="huao" w:date="2023-11-07T18:10:00Z">
        <w:r w:rsidRPr="002F34A1" w:rsidDel="00BA742E">
          <w:rPr>
            <w:sz w:val="18"/>
            <w:szCs w:val="18"/>
          </w:rPr>
          <w:delText>shortest</w:delText>
        </w:r>
      </w:del>
      <w:ins w:id="24" w:author="huao" w:date="2023-11-07T18:10:00Z">
        <w:r w:rsidR="00BA742E">
          <w:rPr>
            <w:sz w:val="18"/>
            <w:szCs w:val="18"/>
          </w:rPr>
          <w:t>best</w:t>
        </w:r>
      </w:ins>
      <w:r w:rsidRPr="002F34A1">
        <w:rPr>
          <w:sz w:val="18"/>
          <w:szCs w:val="18"/>
        </w:rPr>
        <w:t xml:space="preserve"> paths of different queries. Due to the abundance of neighboring vertices surrounding high-degree vertices, repeated traversals by different tasks often lead to an explosive growth in computational costs. Some existing systems have attempted to employ global indexes for computational sharing, incurring substantial costs in computation, storage, and updates. This approach limits the coverage and precision of computational sharing.</w:t>
      </w:r>
    </w:p>
    <w:p w14:paraId="71BAF050" w14:textId="77777777" w:rsidR="00FB009F" w:rsidRDefault="00FB009F">
      <w:pPr>
        <w:ind w:firstLine="420"/>
        <w:rPr>
          <w:rStyle w:val="af"/>
        </w:rPr>
      </w:pPr>
      <w:r>
        <w:rPr>
          <w:rStyle w:val="af"/>
        </w:rPr>
        <w:br w:type="page"/>
      </w:r>
    </w:p>
    <w:p w14:paraId="1BE67595" w14:textId="77777777" w:rsidR="00A31269" w:rsidRDefault="001C0C2C">
      <w:pPr>
        <w:ind w:firstLine="420"/>
      </w:pPr>
      <w:r>
        <w:rPr>
          <w:rFonts w:hint="eastAsia"/>
        </w:rPr>
        <w:lastRenderedPageBreak/>
        <w:t>针对上述问题，我们</w:t>
      </w:r>
      <w:r w:rsidR="00462EEE">
        <w:rPr>
          <w:rFonts w:hint="eastAsia"/>
        </w:rPr>
        <w:t>设计</w:t>
      </w:r>
      <w:r>
        <w:rPr>
          <w:rFonts w:hint="eastAsia"/>
        </w:rPr>
        <w:t>了</w:t>
      </w:r>
      <w:r>
        <w:t>GraphCPP</w:t>
      </w:r>
      <w:r>
        <w:rPr>
          <w:rFonts w:hint="eastAsia"/>
        </w:rPr>
        <w:t>：</w:t>
      </w:r>
      <w:r>
        <w:t>一种数据</w:t>
      </w:r>
      <w:r>
        <w:rPr>
          <w:rFonts w:hint="eastAsia"/>
        </w:rPr>
        <w:t>驱动</w:t>
      </w:r>
      <w:r>
        <w:t>的并发点对点查询系统</w:t>
      </w:r>
      <w:r>
        <w:rPr>
          <w:rFonts w:hint="eastAsia"/>
        </w:rPr>
        <w:t>。</w:t>
      </w:r>
    </w:p>
    <w:p w14:paraId="04EF094F" w14:textId="2BB8110A" w:rsidR="00A31269" w:rsidRDefault="00DE0C8A">
      <w:pPr>
        <w:ind w:firstLine="420"/>
      </w:pPr>
      <w:r>
        <w:rPr>
          <w:rFonts w:hint="eastAsia"/>
        </w:rPr>
        <w:t>首先，它</w:t>
      </w:r>
      <w:r w:rsidR="00D160DC">
        <w:rPr>
          <w:rFonts w:hint="eastAsia"/>
        </w:rPr>
        <w:t>针对并发任务数据共享难题，</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会首先确定要数据的调度顺序，它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1A436C">
        <w:rPr>
          <w:rFonts w:hint="eastAsia"/>
        </w:rPr>
        <w:t>，任务的活跃顶点每轮都会变化，共享分块的关联任务数也需要每轮更新。统计分块的关联任务信息，</w:t>
      </w:r>
      <w:r w:rsidR="001A436C" w:rsidRPr="006F427E">
        <w:t>关联任务数量</w:t>
      </w:r>
      <w:r w:rsidR="001A436C">
        <w:rPr>
          <w:rFonts w:hint="eastAsia"/>
        </w:rPr>
        <w:t>越多的分块</w:t>
      </w:r>
      <w:r w:rsidR="001A436C" w:rsidRPr="006F427E">
        <w:t>优先级</w:t>
      </w:r>
      <w:r w:rsidR="001A436C">
        <w:rPr>
          <w:rFonts w:hint="eastAsia"/>
        </w:rPr>
        <w:t>越高</w:t>
      </w:r>
      <w:r w:rsidR="001A436C" w:rsidRPr="006F427E">
        <w:t>，</w:t>
      </w:r>
      <w:r w:rsidR="001A436C">
        <w:rPr>
          <w:rFonts w:hint="eastAsia"/>
        </w:rPr>
        <w:t>更</w:t>
      </w:r>
      <w:r w:rsidR="001A436C" w:rsidRPr="006F427E">
        <w:t>可能被优先</w:t>
      </w:r>
      <w:r w:rsidR="0074644B">
        <w:rPr>
          <w:rFonts w:hint="eastAsia"/>
        </w:rPr>
        <w:t>调度</w:t>
      </w:r>
      <w:r w:rsidR="001A436C" w:rsidRPr="006F427E">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。它</w:t>
      </w:r>
      <w:r w:rsidR="00CE3DBC">
        <w:rPr>
          <w:rFonts w:hint="eastAsia"/>
        </w:rPr>
        <w:t>按照</w:t>
      </w:r>
      <w:r w:rsidR="00F9034E">
        <w:rPr>
          <w:rFonts w:hint="eastAsia"/>
        </w:rPr>
        <w:t>优先级顺序将</w:t>
      </w:r>
      <w:r w:rsidR="00CE3DBC">
        <w:rPr>
          <w:rFonts w:hint="eastAsia"/>
        </w:rPr>
        <w:t>图分块</w:t>
      </w:r>
      <w:r w:rsidR="00F9034E">
        <w:rPr>
          <w:rFonts w:hint="eastAsia"/>
        </w:rPr>
        <w:t>加载到LLC中，并</w:t>
      </w:r>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关联任务批量执行，实现了对共享数据的高效访问</w:t>
      </w:r>
      <w:r w:rsidR="0096422A">
        <w:rPr>
          <w:rFonts w:hint="eastAsia"/>
        </w:rPr>
        <w:t>；</w:t>
      </w:r>
    </w:p>
    <w:p w14:paraId="2526618B" w14:textId="3E8B7D25" w:rsidR="00A31269" w:rsidRDefault="00DE0C8A">
      <w:pPr>
        <w:ind w:firstLine="420"/>
      </w:pPr>
      <w:r>
        <w:rPr>
          <w:rFonts w:hint="eastAsia"/>
        </w:rPr>
        <w:t>其次，它</w:t>
      </w:r>
      <w:r w:rsidR="0096422A">
        <w:rPr>
          <w:rFonts w:hint="eastAsia"/>
        </w:rPr>
        <w:t>针对计算共享难题，提出了</w:t>
      </w:r>
      <w:r w:rsidR="0096422A" w:rsidRPr="006F427E">
        <w:t>一个</w:t>
      </w:r>
      <w:r w:rsidR="0096422A">
        <w:rPr>
          <w:rFonts w:hint="eastAsia"/>
        </w:rPr>
        <w:t>基于核心子图的查询加速机制，</w:t>
      </w:r>
      <w:r w:rsidR="00CC14DC" w:rsidRPr="00CC14DC">
        <w:rPr>
          <w:rFonts w:hint="eastAsia"/>
        </w:rPr>
        <w:t>它将传统的维护所有顶点</w:t>
      </w:r>
      <w:del w:id="25" w:author="huao" w:date="2023-11-07T17:57:00Z">
        <w:r w:rsidR="00CC14DC" w:rsidRPr="00CC14DC" w:rsidDel="00C06F9B">
          <w:rPr>
            <w:rFonts w:hint="eastAsia"/>
          </w:rPr>
          <w:delText>距离值</w:delText>
        </w:r>
      </w:del>
      <w:ins w:id="26" w:author="huao" w:date="2023-11-07T17:57:00Z">
        <w:r w:rsidR="00C06F9B">
          <w:rPr>
            <w:rFonts w:hint="eastAsia"/>
          </w:rPr>
          <w:t>索引值</w:t>
        </w:r>
      </w:ins>
      <w:r w:rsidR="00CC14DC" w:rsidRPr="00CC14DC">
        <w:rPr>
          <w:rFonts w:hint="eastAsia"/>
        </w:rPr>
        <w:t>的</w:t>
      </w:r>
      <w:r w:rsidR="00CC14DC">
        <w:rPr>
          <w:rFonts w:hint="eastAsia"/>
        </w:rPr>
        <w:t>“</w:t>
      </w:r>
      <w:r w:rsidR="00CC14DC" w:rsidRPr="00CC14DC">
        <w:rPr>
          <w:rFonts w:hint="eastAsia"/>
        </w:rPr>
        <w:t>全局索引</w:t>
      </w:r>
      <w:r w:rsidR="00CC14DC">
        <w:rPr>
          <w:rFonts w:hint="eastAsia"/>
        </w:rPr>
        <w:t>”</w:t>
      </w:r>
      <w:r w:rsidR="00CC14DC" w:rsidRPr="00CC14DC">
        <w:rPr>
          <w:rFonts w:hint="eastAsia"/>
        </w:rPr>
        <w:t>瘦身为只维护高度顶点之间</w:t>
      </w:r>
      <w:del w:id="27" w:author="huao" w:date="2023-11-07T18:05:00Z">
        <w:r w:rsidR="00CC14DC" w:rsidRPr="00CC14DC" w:rsidDel="00C06F9B">
          <w:rPr>
            <w:rFonts w:hint="eastAsia"/>
          </w:rPr>
          <w:delText>距离值</w:delText>
        </w:r>
      </w:del>
      <w:ins w:id="28" w:author="huao" w:date="2023-11-07T18:05:00Z">
        <w:r w:rsidR="00C06F9B">
          <w:rPr>
            <w:rFonts w:hint="eastAsia"/>
          </w:rPr>
          <w:t>索引值</w:t>
        </w:r>
      </w:ins>
      <w:r w:rsidR="00CC14DC" w:rsidRPr="00CC14DC">
        <w:rPr>
          <w:rFonts w:hint="eastAsia"/>
        </w:rPr>
        <w:t>的“核心子图索引”</w:t>
      </w:r>
      <w:r w:rsidR="00364B75">
        <w:rPr>
          <w:rFonts w:hint="eastAsia"/>
        </w:rPr>
        <w:t>。两个高度顶点之间的</w:t>
      </w:r>
      <w:del w:id="29" w:author="huao" w:date="2023-11-07T18:10:00Z">
        <w:r w:rsidR="00364B75" w:rsidDel="00BA742E">
          <w:rPr>
            <w:rFonts w:hint="eastAsia"/>
          </w:rPr>
          <w:delText>最短</w:delText>
        </w:r>
      </w:del>
      <w:ins w:id="30" w:author="huao" w:date="2023-11-07T18:10:00Z">
        <w:r w:rsidR="00BA742E">
          <w:rPr>
            <w:rFonts w:hint="eastAsia"/>
          </w:rPr>
          <w:t>最佳</w:t>
        </w:r>
      </w:ins>
      <w:r w:rsidR="00364B75">
        <w:rPr>
          <w:rFonts w:hint="eastAsia"/>
        </w:rPr>
        <w:t>路径可能有很多跳，而</w:t>
      </w:r>
      <w:r w:rsidR="00CC14DC">
        <w:rPr>
          <w:rFonts w:hint="eastAsia"/>
        </w:rPr>
        <w:t>核心子图</w:t>
      </w:r>
      <w:r w:rsidR="0096422A">
        <w:rPr>
          <w:rFonts w:hint="eastAsia"/>
        </w:rPr>
        <w:t>相当于给所有互通的高度顶点增加了一条跳边，边的长度就是两点之间的</w:t>
      </w:r>
      <w:del w:id="31" w:author="huao" w:date="2023-11-07T18:10:00Z">
        <w:r w:rsidR="0096422A" w:rsidDel="00BA742E">
          <w:rPr>
            <w:rFonts w:hint="eastAsia"/>
          </w:rPr>
          <w:delText>最短</w:delText>
        </w:r>
      </w:del>
      <w:ins w:id="32" w:author="huao" w:date="2023-11-07T18:10:00Z">
        <w:r w:rsidR="00BA742E">
          <w:rPr>
            <w:rFonts w:hint="eastAsia"/>
          </w:rPr>
          <w:t>最佳</w:t>
        </w:r>
      </w:ins>
      <w:r w:rsidR="0096422A">
        <w:rPr>
          <w:rFonts w:hint="eastAsia"/>
        </w:rPr>
        <w:t>距离</w:t>
      </w:r>
      <w:r w:rsidR="00C975EA">
        <w:rPr>
          <w:rFonts w:hint="eastAsia"/>
        </w:rPr>
        <w:t>。这样，当查询到一个高度顶点时，程序就可以</w:t>
      </w:r>
      <w:r w:rsidR="00F856BF">
        <w:rPr>
          <w:rFonts w:hint="eastAsia"/>
        </w:rPr>
        <w:t>像访问邻居节点一下，访问所有其它的高度顶点</w:t>
      </w:r>
      <w:r w:rsidR="00FA6A38">
        <w:rPr>
          <w:rFonts w:hint="eastAsia"/>
        </w:rPr>
        <w:t>，从而实现重叠路径的计算共享</w:t>
      </w:r>
      <w:r w:rsidR="00F856BF">
        <w:rPr>
          <w:rFonts w:hint="eastAsia"/>
        </w:rPr>
        <w:t>。</w:t>
      </w:r>
      <w:r w:rsidR="00FA6A38">
        <w:rPr>
          <w:rFonts w:hint="eastAsia"/>
        </w:rPr>
        <w:t>瘦身后的核心子图索引开销远小于全局索引</w:t>
      </w:r>
      <w:r w:rsidR="00096982">
        <w:rPr>
          <w:rFonts w:hint="eastAsia"/>
        </w:rPr>
        <w:t>，</w:t>
      </w:r>
      <w:r w:rsidR="0096422A">
        <w:rPr>
          <w:rFonts w:hint="eastAsia"/>
        </w:rPr>
        <w:t>从而可以选择更多的高度顶点加入到核心子图中，增大了</w:t>
      </w:r>
      <w:r w:rsidR="00096982">
        <w:rPr>
          <w:rFonts w:hint="eastAsia"/>
        </w:rPr>
        <w:t>高频共享路径的覆盖范围</w:t>
      </w:r>
      <w:r w:rsidR="006B5C44">
        <w:rPr>
          <w:rFonts w:hint="eastAsia"/>
        </w:rPr>
        <w:t>，提高了计算共享的性能。</w:t>
      </w:r>
    </w:p>
    <w:p w14:paraId="5DA3B12D" w14:textId="622A7121" w:rsidR="009E7146" w:rsidRDefault="00DE0C8A">
      <w:pPr>
        <w:ind w:firstLine="420"/>
      </w:pPr>
      <w:r>
        <w:rPr>
          <w:rFonts w:hint="eastAsia"/>
        </w:rPr>
        <w:t>最后</w:t>
      </w:r>
      <w:r w:rsidR="00C20111">
        <w:rPr>
          <w:rFonts w:hint="eastAsia"/>
        </w:rPr>
        <w:t>，</w:t>
      </w:r>
      <w:r w:rsidRPr="006F427E">
        <w:t>GraphCPP</w:t>
      </w:r>
      <w:r w:rsidR="00C20111">
        <w:rPr>
          <w:rFonts w:hint="eastAsia"/>
        </w:rPr>
        <w:t>还通过预测不同查询任务的遍历路径，优先调度高度重叠的查询任务批量执行，进一步提高了并发查询的性能。</w:t>
      </w:r>
    </w:p>
    <w:p w14:paraId="7765F4AC" w14:textId="77777777" w:rsidR="00A31269" w:rsidRDefault="009E7146" w:rsidP="00A31269">
      <w:pPr>
        <w:rPr>
          <w:sz w:val="18"/>
          <w:szCs w:val="18"/>
        </w:rPr>
      </w:pPr>
      <w:r>
        <w:br w:type="column"/>
      </w:r>
      <w:r>
        <w:tab/>
      </w:r>
      <w:r w:rsidR="00A31269" w:rsidRPr="00A31269">
        <w:rPr>
          <w:sz w:val="18"/>
          <w:szCs w:val="18"/>
        </w:rPr>
        <w:t xml:space="preserve">In response to the aforementioned challenges, we have designed GraphCPP, a data-driven system tailored for concurrent point-to-point queries on dynamic graphs. </w:t>
      </w:r>
    </w:p>
    <w:p w14:paraId="403D8BBD" w14:textId="5D64999D" w:rsidR="00A31269" w:rsidRPr="00A31269" w:rsidRDefault="00A31269" w:rsidP="00C56868">
      <w:pPr>
        <w:ind w:firstLine="420"/>
        <w:rPr>
          <w:sz w:val="18"/>
          <w:szCs w:val="18"/>
        </w:rPr>
      </w:pPr>
      <w:r w:rsidRPr="00A31269">
        <w:rPr>
          <w:sz w:val="18"/>
          <w:szCs w:val="18"/>
        </w:rPr>
        <w:t>To address the issue of data sharing among concurrent tasks, we propose a data-driven caching execution mechanism that transitions from the conventional "task→data" scheduling approach to a "data→task" strategy. This shift enables concurrent access to graph structure data across multiple tasks.Under this execution paradigm, GraphCPP initially determines the order of data scheduling, segmenting graph structure data into fine-grained blocks at the LLC level. Subsequently, it associates each query task with the relevant graph block based on the block where the task's active vertex set resides. Given that the active vertices change in each round, the number of associated tasks for shared blocks is dynamically updated, with blocks having more associated tasks receiving higher scheduling priority. To implement the "data→task" scheduling approach, GraphCPP leverages an associated task triggering mechanism. This mechanism prioritizes the loading of graph blocks into the LLC and uses task-data association information obtained in each round to trigger batch task execution associated with the current block, resulting in enhanced and efficient access to shared data.</w:t>
      </w:r>
    </w:p>
    <w:p w14:paraId="27386595" w14:textId="0F637582" w:rsidR="00A31269" w:rsidRPr="00A31269" w:rsidRDefault="00A31269" w:rsidP="00C56868">
      <w:pPr>
        <w:ind w:firstLine="420"/>
        <w:rPr>
          <w:sz w:val="18"/>
          <w:szCs w:val="18"/>
        </w:rPr>
      </w:pPr>
      <w:r w:rsidRPr="00A31269">
        <w:rPr>
          <w:sz w:val="18"/>
          <w:szCs w:val="18"/>
        </w:rPr>
        <w:t xml:space="preserve">In response to the challenge of computational sharing, GraphCPP introduces a query acceleration mechanism based on core subgraphs. This mechanism streamlines the traditional "global index," which maintains </w:t>
      </w:r>
      <w:del w:id="33" w:author="huao" w:date="2023-11-07T17:57:00Z">
        <w:r w:rsidRPr="00A31269" w:rsidDel="00C06F9B">
          <w:rPr>
            <w:sz w:val="18"/>
            <w:szCs w:val="18"/>
          </w:rPr>
          <w:delText xml:space="preserve">distance </w:delText>
        </w:r>
      </w:del>
      <w:ins w:id="34" w:author="huao" w:date="2023-11-07T17:57:00Z">
        <w:r w:rsidR="00C06F9B">
          <w:rPr>
            <w:sz w:val="18"/>
            <w:szCs w:val="18"/>
          </w:rPr>
          <w:t>index</w:t>
        </w:r>
        <w:r w:rsidR="00C06F9B" w:rsidRPr="00A31269">
          <w:rPr>
            <w:sz w:val="18"/>
            <w:szCs w:val="18"/>
          </w:rPr>
          <w:t xml:space="preserve"> </w:t>
        </w:r>
      </w:ins>
      <w:r w:rsidRPr="00A31269">
        <w:rPr>
          <w:sz w:val="18"/>
          <w:szCs w:val="18"/>
        </w:rPr>
        <w:t xml:space="preserve">values for all vertices, into a "core subgraph index" that exclusively manages </w:t>
      </w:r>
      <w:del w:id="35" w:author="huao" w:date="2023-11-07T18:01:00Z">
        <w:r w:rsidRPr="00A31269" w:rsidDel="00C06F9B">
          <w:rPr>
            <w:sz w:val="18"/>
            <w:szCs w:val="18"/>
          </w:rPr>
          <w:delText xml:space="preserve">distance </w:delText>
        </w:r>
      </w:del>
      <w:ins w:id="36" w:author="huao" w:date="2023-11-07T18:01:00Z">
        <w:r w:rsidR="00C06F9B">
          <w:rPr>
            <w:sz w:val="18"/>
            <w:szCs w:val="18"/>
          </w:rPr>
          <w:t>index</w:t>
        </w:r>
        <w:r w:rsidR="00C06F9B" w:rsidRPr="00A31269">
          <w:rPr>
            <w:sz w:val="18"/>
            <w:szCs w:val="18"/>
          </w:rPr>
          <w:t xml:space="preserve"> </w:t>
        </w:r>
      </w:ins>
      <w:r w:rsidRPr="00A31269">
        <w:rPr>
          <w:sz w:val="18"/>
          <w:szCs w:val="18"/>
        </w:rPr>
        <w:t xml:space="preserve">values between high-degree vertices. The core subgraph effectively creates direct edges between interconnected high-degree vertices, representing the </w:t>
      </w:r>
      <w:del w:id="37" w:author="huao" w:date="2023-11-07T18:10:00Z">
        <w:r w:rsidRPr="00A31269" w:rsidDel="00BA742E">
          <w:rPr>
            <w:sz w:val="18"/>
            <w:szCs w:val="18"/>
          </w:rPr>
          <w:delText>shortest</w:delText>
        </w:r>
      </w:del>
      <w:ins w:id="38" w:author="huao" w:date="2023-11-07T18:10:00Z">
        <w:r w:rsidR="00BA742E">
          <w:rPr>
            <w:sz w:val="18"/>
            <w:szCs w:val="18"/>
          </w:rPr>
          <w:t>best</w:t>
        </w:r>
      </w:ins>
      <w:r w:rsidRPr="00A31269">
        <w:rPr>
          <w:sz w:val="18"/>
          <w:szCs w:val="18"/>
        </w:rPr>
        <w:t xml:space="preserve"> </w:t>
      </w:r>
      <w:del w:id="39" w:author="huao" w:date="2023-11-07T18:06:00Z">
        <w:r w:rsidRPr="00A31269" w:rsidDel="00C06F9B">
          <w:rPr>
            <w:sz w:val="18"/>
            <w:szCs w:val="18"/>
          </w:rPr>
          <w:delText>distance</w:delText>
        </w:r>
      </w:del>
      <w:ins w:id="40" w:author="huao" w:date="2023-11-07T18:06:00Z">
        <w:r w:rsidR="00C06F9B">
          <w:rPr>
            <w:sz w:val="18"/>
            <w:szCs w:val="18"/>
          </w:rPr>
          <w:t>index</w:t>
        </w:r>
      </w:ins>
      <w:r w:rsidRPr="00A31269">
        <w:rPr>
          <w:sz w:val="18"/>
          <w:szCs w:val="18"/>
        </w:rPr>
        <w:t xml:space="preserve"> between them. When querying a high-degree vertex, the program can access all other high-degree vertices, akin to visiting neighboring nodes. This approach enables computational sharing across overlapping paths. The streamlined core subgraph index incurs significantly lower overhead than the global index, allowing for the inclusion of more high-degree vertices in the core subgraph. This expansion broadens the coverage of frequently shared paths, ultimately enhancing computational sharing performance.</w:t>
      </w:r>
    </w:p>
    <w:p w14:paraId="5208A422" w14:textId="65EF7E22" w:rsidR="008028BB" w:rsidRDefault="00A31269" w:rsidP="00C56868">
      <w:pPr>
        <w:ind w:firstLine="420"/>
      </w:pPr>
      <w:r w:rsidRPr="00A31269">
        <w:rPr>
          <w:sz w:val="18"/>
          <w:szCs w:val="18"/>
        </w:rPr>
        <w:t>Furthermore, by predicting the traversal paths of different query tasks, we prioritize batch task execution for tasks with substantial overlap, further optimizing the performance of concurrent queries.</w:t>
      </w:r>
      <w:r w:rsidR="008028BB" w:rsidRPr="008028BB">
        <w:br w:type="page"/>
      </w:r>
    </w:p>
    <w:p w14:paraId="7D44E9F2" w14:textId="22B7A568" w:rsidR="007A201B" w:rsidRDefault="007A201B" w:rsidP="006F427E">
      <w:pPr>
        <w:ind w:firstLine="420"/>
      </w:pPr>
      <w:bookmarkStart w:id="41" w:name="OLE_LINK3"/>
      <w:r>
        <w:rPr>
          <w:rFonts w:hint="eastAsia"/>
        </w:rPr>
        <w:lastRenderedPageBreak/>
        <w:t>本文主要做出了如下贡献：</w:t>
      </w:r>
    </w:p>
    <w:p w14:paraId="55B88351" w14:textId="1A6E198E"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处理并发点对点查询任务时冗余数据访问带来的性能瓶颈，并提出利用并发查询任务之间的数据访问相似性优化并发任务吞吐量。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7A4BCB84" w14:textId="21BBCBD4" w:rsidR="007A201B" w:rsidRDefault="007A201B" w:rsidP="007A201B">
      <w:pPr>
        <w:pStyle w:val="af5"/>
        <w:numPr>
          <w:ilvl w:val="0"/>
          <w:numId w:val="3"/>
        </w:numPr>
        <w:ind w:firstLineChars="0"/>
      </w:pPr>
      <w:r>
        <w:rPr>
          <w:rFonts w:hint="eastAsia"/>
        </w:rPr>
        <w:t>我们将GraphCPP</w:t>
      </w:r>
      <w:r w:rsidR="0065740F">
        <w:rPr>
          <w:rFonts w:hint="eastAsia"/>
        </w:rPr>
        <w:t>与</w:t>
      </w:r>
      <w:r>
        <w:rPr>
          <w:rFonts w:hint="eastAsia"/>
        </w:rPr>
        <w:t>当前最先进的点对点查询系统XXXXXX进行对比，结果表明XXXXXXXXX</w:t>
      </w:r>
    </w:p>
    <w:bookmarkEnd w:id="41"/>
    <w:p w14:paraId="33C77B93" w14:textId="77777777" w:rsidR="007D6B13" w:rsidRPr="002F34A1" w:rsidRDefault="006F427E" w:rsidP="002F34A1">
      <w:pPr>
        <w:ind w:firstLine="420"/>
        <w:rPr>
          <w:sz w:val="18"/>
          <w:szCs w:val="18"/>
        </w:rPr>
      </w:pPr>
      <w:r>
        <w:br w:type="column"/>
      </w:r>
      <w:r w:rsidR="007D6B13" w:rsidRPr="002F34A1">
        <w:rPr>
          <w:sz w:val="18"/>
          <w:szCs w:val="18"/>
        </w:rPr>
        <w:t>This paper makes the following contributions:</w:t>
      </w:r>
    </w:p>
    <w:p w14:paraId="06DC7F76" w14:textId="77777777" w:rsidR="007D6B13" w:rsidRPr="002F34A1" w:rsidRDefault="007D6B13" w:rsidP="002F34A1">
      <w:pPr>
        <w:ind w:firstLine="420"/>
        <w:rPr>
          <w:sz w:val="18"/>
          <w:szCs w:val="18"/>
        </w:rPr>
      </w:pPr>
      <w:r w:rsidRPr="002F34A1">
        <w:rPr>
          <w:sz w:val="18"/>
          <w:szCs w:val="18"/>
        </w:rPr>
        <w:t>1. Analyzed the performance bottleneck caused by redundant data access in existing point-to-point query systems when handling concurrent point-to-point query tasks. Proposed leveraging data access similarity among concurrent query tasks to optimize concurrent task throughput.</w:t>
      </w:r>
    </w:p>
    <w:p w14:paraId="5412892A" w14:textId="77777777" w:rsidR="007D6B13" w:rsidRPr="002F34A1" w:rsidRDefault="007D6B13" w:rsidP="002F34A1">
      <w:pPr>
        <w:ind w:firstLine="420"/>
        <w:rPr>
          <w:sz w:val="18"/>
          <w:szCs w:val="18"/>
        </w:rPr>
      </w:pPr>
      <w:r w:rsidRPr="002F34A1">
        <w:rPr>
          <w:sz w:val="18"/>
          <w:szCs w:val="18"/>
        </w:rPr>
        <w:t>2. Developed GraphCPP, a data-driven concurrent point-to-point query system on dynamic graphs, achieving data and computational sharing among concurrent tasks. Additionally, introduced a strategy for batch execution of similar tasks.</w:t>
      </w:r>
    </w:p>
    <w:p w14:paraId="7EF50EE6" w14:textId="414341DB" w:rsidR="006F427E" w:rsidRDefault="007D6B13" w:rsidP="002F34A1">
      <w:pPr>
        <w:ind w:firstLine="420"/>
      </w:pPr>
      <w:r w:rsidRPr="002F34A1">
        <w:rPr>
          <w:sz w:val="18"/>
          <w:szCs w:val="18"/>
        </w:rPr>
        <w:t>3. We compared GraphCPP with the state-of-the-art point-to-point query system XXXXXX. The results demonstrate XXXXXXXXXX.</w:t>
      </w:r>
      <w:r w:rsidR="006F427E">
        <w:br w:type="page"/>
      </w:r>
    </w:p>
    <w:p w14:paraId="3D503FDF" w14:textId="4C6B4F2D" w:rsidR="0076683C" w:rsidRDefault="0076683C" w:rsidP="0076683C">
      <w:pPr>
        <w:pStyle w:val="a8"/>
      </w:pPr>
      <w:bookmarkStart w:id="42" w:name="_Toc149671640"/>
      <w:r>
        <w:rPr>
          <w:rFonts w:hint="eastAsia"/>
        </w:rPr>
        <w:lastRenderedPageBreak/>
        <w:t>背景和动机</w:t>
      </w:r>
      <w:bookmarkEnd w:id="42"/>
    </w:p>
    <w:p w14:paraId="0408A59B" w14:textId="77777777" w:rsidR="00E66B96" w:rsidRPr="006E39B9" w:rsidRDefault="00E66B96" w:rsidP="00E66B96">
      <w:pPr>
        <w:rPr>
          <w:highlight w:val="yellow"/>
        </w:rPr>
      </w:pPr>
      <w:r w:rsidRPr="00255C46">
        <w:rPr>
          <w:rFonts w:hint="eastAsia"/>
          <w:highlight w:val="yellow"/>
        </w:rPr>
        <w:t>所需图像</w:t>
      </w:r>
      <w:r>
        <w:rPr>
          <w:rFonts w:hint="eastAsia"/>
          <w:highlight w:val="yellow"/>
        </w:rPr>
        <w:t>（还没画，占位）</w:t>
      </w:r>
    </w:p>
    <w:p w14:paraId="26CFC0C2" w14:textId="4B56252A" w:rsidR="00B44F03" w:rsidRPr="006E39B9" w:rsidRDefault="00B44F03" w:rsidP="00B44F03">
      <w:pPr>
        <w:rPr>
          <w:highlight w:val="yellow"/>
        </w:rPr>
      </w:pPr>
      <w:r w:rsidRPr="00255C46">
        <w:rPr>
          <w:rFonts w:hint="eastAsia"/>
          <w:highlight w:val="yellow"/>
        </w:rPr>
        <w:t>1，统计各个场</w:t>
      </w:r>
      <w:r w:rsidRPr="0071525C">
        <w:rPr>
          <w:rFonts w:hint="eastAsia"/>
          <w:highlight w:val="yellow"/>
        </w:rPr>
        <w:t>景的实际并发数，证明并发查询的需求。</w:t>
      </w:r>
      <w:r>
        <w:rPr>
          <w:rFonts w:hint="eastAsia"/>
          <w:highlight w:val="yellow"/>
        </w:rPr>
        <w:t>也可以用数据的形式展现，不需要图像）</w:t>
      </w:r>
    </w:p>
    <w:p w14:paraId="0B2292C5" w14:textId="3F0387F3" w:rsidR="00B44F03" w:rsidRDefault="00B44F03" w:rsidP="00B44F03">
      <w:pPr>
        <w:pStyle w:val="af5"/>
        <w:numPr>
          <w:ilvl w:val="0"/>
          <w:numId w:val="10"/>
        </w:numPr>
        <w:ind w:firstLineChars="0"/>
        <w:rPr>
          <w:highlight w:val="yellow"/>
        </w:rPr>
      </w:pPr>
      <w:r w:rsidRPr="00E2159E">
        <w:rPr>
          <w:highlight w:val="yellow"/>
        </w:rPr>
        <w:t>统计</w:t>
      </w:r>
      <w:r w:rsidRPr="00E2159E">
        <w:rPr>
          <w:rFonts w:hint="eastAsia"/>
          <w:highlight w:val="yellow"/>
        </w:rPr>
        <w:t>不同系统</w:t>
      </w:r>
      <w:r w:rsidRPr="00E2159E">
        <w:rPr>
          <w:highlight w:val="yellow"/>
        </w:rPr>
        <w:t>并行查询执行时间</w:t>
      </w:r>
      <w:r w:rsidR="00406E0D">
        <w:rPr>
          <w:rFonts w:hint="eastAsia"/>
          <w:highlight w:val="yellow"/>
        </w:rPr>
        <w:t>（保证总任务数为1</w:t>
      </w:r>
      <w:r w:rsidR="00406E0D">
        <w:rPr>
          <w:highlight w:val="yellow"/>
        </w:rPr>
        <w:t>000</w:t>
      </w:r>
      <w:r w:rsidR="00406E0D">
        <w:rPr>
          <w:rFonts w:hint="eastAsia"/>
          <w:highlight w:val="yellow"/>
        </w:rPr>
        <w:t>，单次并发数目越多，整体的计算时间变化）</w:t>
      </w:r>
      <w:r w:rsidRPr="00E2159E">
        <w:rPr>
          <w:highlight w:val="yellow"/>
        </w:rPr>
        <w:t>，说明并行执行效率很差。</w:t>
      </w:r>
    </w:p>
    <w:p w14:paraId="48653D33" w14:textId="20156419" w:rsidR="00B44F03" w:rsidRDefault="00B44F03" w:rsidP="00B44F03">
      <w:pPr>
        <w:pStyle w:val="af5"/>
        <w:numPr>
          <w:ilvl w:val="0"/>
          <w:numId w:val="10"/>
        </w:numPr>
        <w:ind w:firstLineChars="0"/>
        <w:rPr>
          <w:highlight w:val="yellow"/>
        </w:rPr>
      </w:pPr>
      <w:r>
        <w:rPr>
          <w:rFonts w:hint="eastAsia"/>
          <w:highlight w:val="yellow"/>
        </w:rPr>
        <w:t>统计重叠数据访问占总数据的比例</w:t>
      </w:r>
      <w:r w:rsidR="006A5014">
        <w:rPr>
          <w:rFonts w:hint="eastAsia"/>
          <w:highlight w:val="yellow"/>
        </w:rPr>
        <w:t>（重叠数据应该是</w:t>
      </w:r>
      <w:r w:rsidR="00406E0D">
        <w:rPr>
          <w:rFonts w:hint="eastAsia"/>
          <w:highlight w:val="yellow"/>
        </w:rPr>
        <w:t>任务之间访问数据的交集，并发数目越多，重叠数据的比例应该越大</w:t>
      </w:r>
      <w:r w:rsidR="006A5014">
        <w:rPr>
          <w:rFonts w:hint="eastAsia"/>
          <w:highlight w:val="yellow"/>
        </w:rPr>
        <w:t>）</w:t>
      </w:r>
      <w:r>
        <w:rPr>
          <w:rFonts w:hint="eastAsia"/>
          <w:highlight w:val="yellow"/>
        </w:rPr>
        <w:t>，</w:t>
      </w:r>
      <w:r w:rsidRPr="0071525C">
        <w:rPr>
          <w:highlight w:val="yellow"/>
        </w:rPr>
        <w:t>证明“数据</w:t>
      </w:r>
      <w:r>
        <w:rPr>
          <w:rFonts w:hint="eastAsia"/>
          <w:highlight w:val="yellow"/>
        </w:rPr>
        <w:t>冗余访问</w:t>
      </w:r>
      <w:r w:rsidRPr="0071525C">
        <w:rPr>
          <w:highlight w:val="yellow"/>
        </w:rPr>
        <w:t>”</w:t>
      </w:r>
      <w:r>
        <w:rPr>
          <w:rFonts w:hint="eastAsia"/>
          <w:highlight w:val="yellow"/>
        </w:rPr>
        <w:t>。</w:t>
      </w:r>
      <w:r>
        <w:rPr>
          <w:highlight w:val="yellow"/>
        </w:rPr>
        <w:t xml:space="preserve"> </w:t>
      </w:r>
    </w:p>
    <w:p w14:paraId="6EE998C1" w14:textId="67848770" w:rsidR="00B44F03" w:rsidRDefault="00B44F03" w:rsidP="00B44F03">
      <w:pPr>
        <w:pStyle w:val="af5"/>
        <w:numPr>
          <w:ilvl w:val="0"/>
          <w:numId w:val="10"/>
        </w:numPr>
        <w:ind w:firstLineChars="0"/>
        <w:rPr>
          <w:highlight w:val="yellow"/>
        </w:rPr>
      </w:pPr>
      <w:r w:rsidRPr="00A65097">
        <w:rPr>
          <w:highlight w:val="yellow"/>
        </w:rPr>
        <w:t>统计并行调度缓存错失率</w:t>
      </w:r>
      <w:r w:rsidR="006A5014">
        <w:rPr>
          <w:rFonts w:hint="eastAsia"/>
          <w:highlight w:val="yellow"/>
        </w:rPr>
        <w:t>（调整并发任务数量，并发数越大，换错措施率越高）</w:t>
      </w:r>
      <w:r w:rsidRPr="00A65097">
        <w:rPr>
          <w:highlight w:val="yellow"/>
        </w:rPr>
        <w:t>，说明并行调度的方案低效的原因。</w:t>
      </w:r>
    </w:p>
    <w:p w14:paraId="0037497E" w14:textId="3BA5E83F" w:rsidR="005D6C14" w:rsidRPr="005D6C14" w:rsidRDefault="005D6C14">
      <w:pPr>
        <w:pStyle w:val="af5"/>
        <w:numPr>
          <w:ilvl w:val="0"/>
          <w:numId w:val="10"/>
        </w:numPr>
        <w:ind w:firstLineChars="0"/>
        <w:rPr>
          <w:highlight w:val="yellow"/>
        </w:rPr>
      </w:pPr>
      <w:r>
        <w:rPr>
          <w:rFonts w:hint="eastAsia"/>
          <w:highlight w:val="yellow"/>
        </w:rPr>
        <w:t>统计计算高度顶点占总遍历数据的比例（高度顶点占顶点数的比例很低，但是占访问路径的比例很高）。</w:t>
      </w:r>
    </w:p>
    <w:p w14:paraId="6E08EEE5" w14:textId="625F61C9" w:rsidR="00B44F03" w:rsidRDefault="00B44F03" w:rsidP="00B44F03">
      <w:pPr>
        <w:pStyle w:val="af5"/>
        <w:numPr>
          <w:ilvl w:val="0"/>
          <w:numId w:val="10"/>
        </w:numPr>
        <w:ind w:firstLineChars="0"/>
        <w:rPr>
          <w:highlight w:val="yellow"/>
        </w:rPr>
      </w:pPr>
      <w:r>
        <w:rPr>
          <w:rFonts w:hint="eastAsia"/>
          <w:highlight w:val="yellow"/>
        </w:rPr>
        <w:t>统计高度顶点占冗余数据的比例</w:t>
      </w:r>
      <w:r w:rsidR="0068153F">
        <w:rPr>
          <w:rFonts w:hint="eastAsia"/>
          <w:highlight w:val="yellow"/>
        </w:rPr>
        <w:t>（调整高度顶点的度数阈值，阈值越低，占比应该越高）</w:t>
      </w:r>
      <w:r>
        <w:rPr>
          <w:rFonts w:hint="eastAsia"/>
          <w:highlight w:val="yellow"/>
        </w:rPr>
        <w:t>，证明不同任务会重复计算高度顶点之间的距离。</w:t>
      </w:r>
    </w:p>
    <w:p w14:paraId="4A0781BA" w14:textId="3D81B92D" w:rsidR="00B6527A" w:rsidRPr="00B44F03" w:rsidRDefault="00B44F03">
      <w:pPr>
        <w:pStyle w:val="af5"/>
        <w:numPr>
          <w:ilvl w:val="0"/>
          <w:numId w:val="10"/>
        </w:numPr>
        <w:ind w:firstLineChars="0"/>
        <w:rPr>
          <w:highlight w:val="yellow"/>
        </w:rPr>
      </w:pPr>
      <w:r w:rsidRPr="00B44F03">
        <w:rPr>
          <w:rFonts w:hint="eastAsia"/>
          <w:highlight w:val="yellow"/>
        </w:rPr>
        <w:t>统计固定数目的全局顶点的索引覆盖率</w:t>
      </w:r>
      <w:r w:rsidR="005065B4">
        <w:rPr>
          <w:rFonts w:hint="eastAsia"/>
          <w:highlight w:val="yellow"/>
        </w:rPr>
        <w:t>和开销。</w:t>
      </w:r>
    </w:p>
    <w:p w14:paraId="4BC9492A" w14:textId="77777777" w:rsidR="00E66B96" w:rsidRPr="006C44E5" w:rsidRDefault="00E66B96" w:rsidP="002F34A1"/>
    <w:p w14:paraId="08468358" w14:textId="77777777" w:rsidR="00E938AC" w:rsidRPr="006E39B9" w:rsidRDefault="00CD342F" w:rsidP="00E938AC">
      <w:pPr>
        <w:rPr>
          <w:highlight w:val="yellow"/>
        </w:rPr>
      </w:pPr>
      <w:r>
        <w:tab/>
      </w:r>
      <w:r w:rsidR="00063C53">
        <w:rPr>
          <w:rFonts w:hint="eastAsia"/>
        </w:rPr>
        <w:t>现有的解决方案聚焦于加速单次查询的速度，如</w:t>
      </w:r>
      <w:r w:rsidR="00063C53"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r w:rsidR="00D72507">
        <w:rPr>
          <w:rFonts w:hint="eastAsia"/>
        </w:rPr>
        <w:t>然而</w:t>
      </w:r>
      <w:r w:rsidR="00D72507" w:rsidRPr="00C23F4A">
        <w:rPr>
          <w:rFonts w:hint="eastAsia"/>
          <w:highlight w:val="yellow"/>
        </w:rPr>
        <w:t>如图</w:t>
      </w:r>
      <w:r w:rsidR="00E938AC">
        <w:rPr>
          <w:highlight w:val="yellow"/>
        </w:rPr>
        <w:t>1</w:t>
      </w:r>
      <w:r w:rsidR="00E938AC">
        <w:rPr>
          <w:rFonts w:hint="eastAsia"/>
          <w:highlight w:val="yellow"/>
        </w:rPr>
        <w:t>（</w:t>
      </w:r>
      <w:r w:rsidR="00E938AC" w:rsidRPr="00255C46">
        <w:rPr>
          <w:rFonts w:hint="eastAsia"/>
          <w:highlight w:val="yellow"/>
        </w:rPr>
        <w:t>统计各个场</w:t>
      </w:r>
      <w:r w:rsidR="00E938AC" w:rsidRPr="0071525C">
        <w:rPr>
          <w:rFonts w:hint="eastAsia"/>
          <w:highlight w:val="yellow"/>
        </w:rPr>
        <w:t>景的实际并发数，证明并发查询的需求。</w:t>
      </w:r>
      <w:r w:rsidR="00E938AC">
        <w:rPr>
          <w:rFonts w:hint="eastAsia"/>
          <w:highlight w:val="yellow"/>
        </w:rPr>
        <w:t>也可以用数据的形式展现，不需要图像）</w:t>
      </w:r>
    </w:p>
    <w:p w14:paraId="1E756344" w14:textId="36075F79" w:rsidR="00253E08" w:rsidRPr="002F34A1" w:rsidRDefault="00E938AC" w:rsidP="0069020D">
      <w:pPr>
        <w:rPr>
          <w:b/>
          <w:bCs/>
        </w:rPr>
      </w:pPr>
      <w:r>
        <w:rPr>
          <w:rFonts w:hint="eastAsia"/>
          <w:highlight w:val="yellow"/>
        </w:rPr>
        <w:t>）</w:t>
      </w:r>
      <w:r w:rsidR="00D72507">
        <w:rPr>
          <w:rFonts w:hint="eastAsia"/>
        </w:rPr>
        <w:t>所示，我们的统计表明，图上的并发点对点查询正在成为原来越迫切的需求</w:t>
      </w:r>
      <w:r w:rsidR="00922CE0">
        <w:rPr>
          <w:rFonts w:hint="eastAsia"/>
        </w:rPr>
        <w:t>，它们更重视并发查询任务的吞吐量，对于单次查询的速度则</w:t>
      </w:r>
      <w:r w:rsidR="000B1F9F">
        <w:rPr>
          <w:rFonts w:hint="eastAsia"/>
        </w:rPr>
        <w:t>比较</w:t>
      </w:r>
      <w:r w:rsidR="00922CE0">
        <w:rPr>
          <w:rFonts w:hint="eastAsia"/>
        </w:rPr>
        <w:t>宽容。</w:t>
      </w:r>
      <w:r w:rsidR="00816A4C" w:rsidRPr="00C23F4A">
        <w:rPr>
          <w:rFonts w:hint="eastAsia"/>
          <w:highlight w:val="yellow"/>
        </w:rPr>
        <w:t>如图</w:t>
      </w:r>
      <w:r>
        <w:rPr>
          <w:highlight w:val="yellow"/>
        </w:rPr>
        <w:t>2</w:t>
      </w:r>
      <w:r>
        <w:rPr>
          <w:rFonts w:hint="eastAsia"/>
          <w:highlight w:val="yellow"/>
        </w:rPr>
        <w:t>（</w:t>
      </w:r>
      <w:r w:rsidRPr="00E2159E">
        <w:rPr>
          <w:highlight w:val="yellow"/>
        </w:rPr>
        <w:t>统计</w:t>
      </w:r>
      <w:r w:rsidRPr="00E2159E">
        <w:rPr>
          <w:rFonts w:hint="eastAsia"/>
          <w:highlight w:val="yellow"/>
        </w:rPr>
        <w:t>不同系统</w:t>
      </w:r>
      <w:r w:rsidRPr="00E2159E">
        <w:rPr>
          <w:highlight w:val="yellow"/>
        </w:rPr>
        <w:t>并行查询执行时间，说明并行执行效率很差。</w:t>
      </w:r>
      <w:r>
        <w:rPr>
          <w:rFonts w:hint="eastAsia"/>
          <w:highlight w:val="yellow"/>
        </w:rPr>
        <w:t>）</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w:t>
      </w:r>
      <w:r w:rsidR="00816A4C">
        <w:rPr>
          <w:rFonts w:hint="eastAsia"/>
        </w:rPr>
        <w:t>间存在</w:t>
      </w:r>
      <w:r w:rsidR="001562C1">
        <w:rPr>
          <w:rFonts w:hint="eastAsia"/>
        </w:rPr>
        <w:t>对图结构数据</w:t>
      </w:r>
      <w:r w:rsidR="00816A4C">
        <w:rPr>
          <w:rFonts w:hint="eastAsia"/>
        </w:rPr>
        <w:t>大量的冗余访问</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（图数据集上），进行并行点对点查询的性能评测。</w:t>
      </w:r>
    </w:p>
    <w:p w14:paraId="575CAAE6" w14:textId="0FA88AE2" w:rsidR="00AC53DC" w:rsidRDefault="00816A4C" w:rsidP="005065B4">
      <w:pPr>
        <w:ind w:firstLine="420"/>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34682317" w14:textId="3559F6C5" w:rsidR="004C33E7" w:rsidRDefault="00166B28">
      <w:pPr>
        <w:rPr>
          <w:rStyle w:val="af"/>
        </w:rPr>
      </w:pPr>
      <w:r w:rsidRPr="001F6468">
        <w:rPr>
          <w:rStyle w:val="af"/>
        </w:rPr>
        <w:t>BACKGROUND AND MOTIVATION</w:t>
      </w:r>
    </w:p>
    <w:p w14:paraId="6DC9E2E3" w14:textId="77777777" w:rsidR="004C33E7" w:rsidRPr="002F34A1" w:rsidRDefault="004C33E7" w:rsidP="002F34A1">
      <w:pPr>
        <w:ind w:firstLine="420"/>
        <w:rPr>
          <w:sz w:val="18"/>
          <w:szCs w:val="18"/>
        </w:rPr>
      </w:pPr>
      <w:r w:rsidRPr="002F34A1">
        <w:rPr>
          <w:sz w:val="18"/>
          <w:szCs w:val="18"/>
        </w:rPr>
        <w:t>Existing solutions have primarily focused on accelerating the speed of individual queries. For instance, PnP employs a lower-bound-based pruning method to reduce redundant access during the query process. Tripoline maintains a daily index from the central vertex to other vertices, enabling rapid queries without prior knowledge. SGraph leverages the principle of triangular inequalities and proposes a "upper bound + lower bound" pruning method, further reducing redundant access during point-to-point query processes. However, as shown in Figure x, our statistics indicate that concurrent point-to-point queries on graphs are becoming an increasingly pressing demand. They prioritize the throughput of concurrent query tasks and are more tolerant of the speed of individual queries. As depicted in Figure x, we demonstrate that existing systems exhibit poor throughput when handling large-scale concurrent queries. This undesirable outcome arises from the substantial redundant data access between concurrent tasks. To qualitatively analyze the aforementioned issues, we conducted performance evaluations of parallel point-to-point queries on XXXXX (machine configurations) using XXXXX (existing best practices) on XXXXX (graph dataset).</w:t>
      </w:r>
    </w:p>
    <w:p w14:paraId="7F598463" w14:textId="751200FE" w:rsidR="00166B28" w:rsidRDefault="004C33E7" w:rsidP="002F34A1">
      <w:pPr>
        <w:ind w:firstLine="420"/>
      </w:pPr>
      <w:r w:rsidRPr="002F34A1">
        <w:rPr>
          <w:sz w:val="18"/>
          <w:szCs w:val="18"/>
        </w:rPr>
        <w:t>This chapter is divided into three parts. We first introduce some concepts in concurrent point-to-point queries. Next, we analyze the performance bottlenecks of current point-to-point query schemes when handling concurrent tasks. Finally, we present the insights obtained from our observations and analysis</w:t>
      </w:r>
      <w:r w:rsidR="00166B28" w:rsidRPr="002F34A1">
        <w:rPr>
          <w:sz w:val="18"/>
          <w:szCs w:val="18"/>
        </w:rPr>
        <w:t xml:space="preserve"> </w:t>
      </w:r>
      <w:r w:rsidR="00166B28">
        <w:br w:type="page"/>
      </w:r>
    </w:p>
    <w:p w14:paraId="64F235BB" w14:textId="77777777" w:rsidR="00E66B96" w:rsidRDefault="00E66B96" w:rsidP="005101BD">
      <w:pPr>
        <w:pStyle w:val="af6"/>
      </w:pPr>
      <w:bookmarkStart w:id="43" w:name="_Toc149671641"/>
      <w:r w:rsidRPr="00AC1DCE">
        <w:lastRenderedPageBreak/>
        <w:t>Preliminaries</w:t>
      </w:r>
      <w:bookmarkEnd w:id="43"/>
    </w:p>
    <w:p w14:paraId="3B043A66" w14:textId="6939EB21" w:rsidR="00E66B96" w:rsidRDefault="00E66B96" w:rsidP="00E66B96">
      <w:r>
        <w:tab/>
      </w:r>
      <w:r>
        <w:rPr>
          <w:rFonts w:hint="eastAsia"/>
        </w:rPr>
        <w:t>定义一：图：我们使用G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，|E|分别表示顶点的数目以及边的数目。</w:t>
      </w:r>
    </w:p>
    <w:p w14:paraId="5B1C3A37" w14:textId="2C413160" w:rsidR="00E66B96" w:rsidRDefault="00E66B96" w:rsidP="00E66B96">
      <w:r>
        <w:tab/>
      </w:r>
      <w:r>
        <w:rPr>
          <w:rFonts w:hint="eastAsia"/>
        </w:rPr>
        <w:t>定义二：图分区：我们使用P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0253B735" w:rsidR="005A39E7" w:rsidRDefault="005A39E7" w:rsidP="00AC1DCE">
      <w:r>
        <w:tab/>
      </w:r>
      <w:r>
        <w:rPr>
          <w:rFonts w:hint="eastAsia"/>
        </w:rPr>
        <w:t>定义三：点对点查询：</w:t>
      </w:r>
      <w:r w:rsidR="00BF7702">
        <w:rPr>
          <w:rFonts w:hint="eastAsia"/>
        </w:rPr>
        <w:t>我们使用</w:t>
      </w:r>
      <w:bookmarkStart w:id="44"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44"/>
      <w:r w:rsidR="00BF7702">
        <w:rPr>
          <w:rFonts w:hint="eastAsia"/>
        </w:rPr>
        <w:t>表示任务i对应的查询。其中</w:t>
      </w:r>
      <w:bookmarkStart w:id="45" w:name="_Hlk147255374"/>
      <w:r w:rsidR="00C92548">
        <w:rPr>
          <w:rFonts w:hint="eastAsia"/>
        </w:rPr>
        <w:t>s</w:t>
      </w:r>
      <w:r w:rsidR="00BF7702" w:rsidRPr="00D450F5">
        <w:rPr>
          <w:rFonts w:hint="eastAsia"/>
          <w:vertAlign w:val="subscript"/>
        </w:rPr>
        <w:t>i</w:t>
      </w:r>
      <w:bookmarkEnd w:id="45"/>
      <w:r w:rsidR="00BF7702">
        <w:rPr>
          <w:rFonts w:hint="eastAsia"/>
        </w:rPr>
        <w:t>和</w:t>
      </w:r>
      <w:bookmarkStart w:id="46" w:name="_Hlk147255385"/>
      <w:r w:rsidR="00C92548">
        <w:rPr>
          <w:rFonts w:hint="eastAsia"/>
        </w:rPr>
        <w:t>d</w:t>
      </w:r>
      <w:r w:rsidR="00BF7702" w:rsidRPr="00D450F5">
        <w:rPr>
          <w:rFonts w:hint="eastAsia"/>
          <w:vertAlign w:val="subscript"/>
        </w:rPr>
        <w:t>i</w:t>
      </w:r>
      <w:bookmarkEnd w:id="46"/>
      <w:r w:rsidR="00BF7702">
        <w:rPr>
          <w:rFonts w:hint="eastAsia"/>
        </w:rPr>
        <w:t>分别表示查询</w:t>
      </w:r>
      <w:bookmarkStart w:id="47" w:name="_Hlk147255400"/>
      <w:r w:rsidR="005C5812">
        <w:rPr>
          <w:rFonts w:hint="eastAsia"/>
        </w:rPr>
        <w:t>q</w:t>
      </w:r>
      <w:r w:rsidR="005C5812" w:rsidRPr="00D450F5">
        <w:rPr>
          <w:vertAlign w:val="subscript"/>
        </w:rPr>
        <w:t>i</w:t>
      </w:r>
      <w:bookmarkEnd w:id="47"/>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C92548">
        <w:rPr>
          <w:rFonts w:hint="eastAsia"/>
          <w:vertAlign w:val="subscript"/>
        </w:rPr>
        <w:t>sd</w:t>
      </w:r>
      <w:r w:rsidR="008B7911">
        <w:rPr>
          <w:rFonts w:hint="eastAsia"/>
        </w:rPr>
        <w:t>，对于不同的算法，它有着不同含义，例如对于</w:t>
      </w:r>
      <w:del w:id="48" w:author="huao" w:date="2023-11-07T18:10:00Z">
        <w:r w:rsidR="008B7911" w:rsidDel="00BA742E">
          <w:rPr>
            <w:rFonts w:hint="eastAsia"/>
          </w:rPr>
          <w:delText>最短</w:delText>
        </w:r>
      </w:del>
      <w:ins w:id="49" w:author="huao" w:date="2023-11-07T18:10:00Z">
        <w:r w:rsidR="00BA742E">
          <w:rPr>
            <w:rFonts w:hint="eastAsia"/>
          </w:rPr>
          <w:t>最佳</w:t>
        </w:r>
      </w:ins>
      <w:r w:rsidR="008B7911">
        <w:rPr>
          <w:rFonts w:hint="eastAsia"/>
        </w:rPr>
        <w:t>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C92548">
        <w:t>s</w:t>
      </w:r>
      <w:r w:rsidR="00832AAB" w:rsidRPr="00D450F5">
        <w:rPr>
          <w:rFonts w:hint="eastAsia"/>
          <w:vertAlign w:val="subscript"/>
        </w:rPr>
        <w:t>i</w:t>
      </w:r>
      <w:r w:rsidR="00832AAB">
        <w:rPr>
          <w:rFonts w:hint="eastAsia"/>
        </w:rPr>
        <w:t>和</w:t>
      </w:r>
      <w:r w:rsidR="00C92548">
        <w:rPr>
          <w:rFonts w:hint="eastAsia"/>
        </w:rPr>
        <w:t>d</w:t>
      </w:r>
      <w:r w:rsidR="00832AAB" w:rsidRPr="00D450F5">
        <w:rPr>
          <w:rFonts w:hint="eastAsia"/>
          <w:vertAlign w:val="subscript"/>
        </w:rPr>
        <w:t>i</w:t>
      </w:r>
      <w:r w:rsidR="00832AAB" w:rsidRPr="00832AAB">
        <w:rPr>
          <w:rFonts w:hint="eastAsia"/>
        </w:rPr>
        <w:t>之间</w:t>
      </w:r>
      <w:r w:rsidR="00832AAB">
        <w:rPr>
          <w:rFonts w:hint="eastAsia"/>
        </w:rPr>
        <w:t>的</w:t>
      </w:r>
      <w:del w:id="50" w:author="huao" w:date="2023-11-07T18:10:00Z">
        <w:r w:rsidR="00832AAB" w:rsidDel="00BA742E">
          <w:rPr>
            <w:rFonts w:hint="eastAsia"/>
          </w:rPr>
          <w:delText>最短</w:delText>
        </w:r>
      </w:del>
      <w:ins w:id="51" w:author="huao" w:date="2023-11-07T18:10:00Z">
        <w:r w:rsidR="00BA742E">
          <w:rPr>
            <w:rFonts w:hint="eastAsia"/>
          </w:rPr>
          <w:t>最佳</w:t>
        </w:r>
      </w:ins>
      <w:r w:rsidR="00832AAB">
        <w:rPr>
          <w:rFonts w:hint="eastAsia"/>
        </w:rPr>
        <w:t>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224D35B9" w14:textId="1034E9F2" w:rsidR="00050DCE" w:rsidRDefault="00D450F5" w:rsidP="00050DCE">
      <w:r>
        <w:tab/>
      </w:r>
      <w:bookmarkStart w:id="52" w:name="_Hlk150780171"/>
      <w:r>
        <w:rPr>
          <w:rFonts w:hint="eastAsia"/>
        </w:rPr>
        <w:t>定义四：</w:t>
      </w:r>
      <w:r w:rsidR="00F301D1">
        <w:rPr>
          <w:rFonts w:hint="eastAsia"/>
        </w:rPr>
        <w:t>索引：</w:t>
      </w:r>
      <w:r w:rsidR="00720822">
        <w:rPr>
          <w:rFonts w:hint="eastAsia"/>
        </w:rPr>
        <w:t>索引记录了某个顶点</w:t>
      </w:r>
      <w:r w:rsidR="006D3BF6">
        <w:rPr>
          <w:rFonts w:hint="eastAsia"/>
        </w:rPr>
        <w:t>到</w:t>
      </w:r>
      <w:r w:rsidR="00720822">
        <w:rPr>
          <w:rFonts w:hint="eastAsia"/>
        </w:rPr>
        <w:t>其它顶点的距离</w:t>
      </w:r>
      <w:r w:rsidR="008634B1">
        <w:rPr>
          <w:rFonts w:hint="eastAsia"/>
        </w:rPr>
        <w:t>，它通过频繁访问的路径的与计算实现了计算共享</w:t>
      </w:r>
      <w:r w:rsidR="006D3BF6">
        <w:rPr>
          <w:rFonts w:hint="eastAsia"/>
        </w:rPr>
        <w:t>。</w:t>
      </w:r>
      <w:r w:rsidR="008634B1">
        <w:rPr>
          <w:rFonts w:hint="eastAsia"/>
        </w:rPr>
        <w:t>全局索引：</w:t>
      </w:r>
      <w:r w:rsidR="00F301D1">
        <w:rPr>
          <w:rFonts w:hint="eastAsia"/>
        </w:rPr>
        <w:t>选取图中度数最高的k个顶点作为索引顶点</w:t>
      </w:r>
      <w:r w:rsidR="00BD1A63">
        <w:rPr>
          <w:rFonts w:hint="eastAsia"/>
        </w:rPr>
        <w:t>h</w:t>
      </w:r>
      <w:r w:rsidR="00BD1A63" w:rsidRPr="002F34A1">
        <w:rPr>
          <w:vertAlign w:val="subscript"/>
        </w:rPr>
        <w:t>i</w:t>
      </w:r>
      <w:r w:rsidR="00BD1A63">
        <w:rPr>
          <w:rFonts w:hint="eastAsia"/>
        </w:rPr>
        <w:t>（i</w:t>
      </w:r>
      <w:r w:rsidR="00BD1A63">
        <w:rPr>
          <w:rFonts w:ascii="等线" w:eastAsia="等线" w:hAnsi="等线" w:hint="eastAsia"/>
        </w:rPr>
        <w:t>∈[</w:t>
      </w:r>
      <w:r w:rsidR="00BD1A63">
        <w:rPr>
          <w:rFonts w:ascii="等线" w:eastAsia="等线" w:hAnsi="等线"/>
        </w:rPr>
        <w:t>1,k</w:t>
      </w:r>
      <w:r w:rsidR="00207CD4">
        <w:rPr>
          <w:rFonts w:ascii="等线" w:eastAsia="等线" w:hAnsi="等线"/>
        </w:rPr>
        <w:t>]</w:t>
      </w:r>
      <w:r w:rsidR="00207CD4">
        <w:rPr>
          <w:rFonts w:ascii="等线" w:eastAsia="等线" w:hAnsi="等线" w:hint="eastAsia"/>
        </w:rPr>
        <w:t>，k</w:t>
      </w:r>
      <w:r w:rsidR="00D20783">
        <w:rPr>
          <w:rFonts w:hint="eastAsia"/>
        </w:rPr>
        <w:t>值由用户指定，一般设为1</w:t>
      </w:r>
      <w:r w:rsidR="00D20783">
        <w:t>6</w:t>
      </w:r>
      <w:r w:rsidR="00F301D1">
        <w:rPr>
          <w:rFonts w:hint="eastAsia"/>
        </w:rPr>
        <w:t>）</w:t>
      </w:r>
      <w:r w:rsidR="00924DC5">
        <w:rPr>
          <w:rFonts w:hint="eastAsia"/>
        </w:rPr>
        <w:t>，d</w:t>
      </w:r>
      <w:r w:rsidR="00924DC5" w:rsidRPr="002F34A1">
        <w:rPr>
          <w:vertAlign w:val="subscript"/>
        </w:rPr>
        <w:t>i,j</w:t>
      </w:r>
      <w:r w:rsidR="00C11133">
        <w:rPr>
          <w:rFonts w:hint="eastAsia"/>
        </w:rPr>
        <w:t>（</w:t>
      </w:r>
      <w:r w:rsidR="00C11133">
        <w:t>V</w:t>
      </w:r>
      <w:r w:rsidR="00C11133" w:rsidRPr="002F34A1">
        <w:rPr>
          <w:vertAlign w:val="subscript"/>
        </w:rPr>
        <w:t>j</w:t>
      </w:r>
      <w:r w:rsidR="003C0F17">
        <w:rPr>
          <w:rFonts w:ascii="等线" w:eastAsia="等线" w:hAnsi="等线" w:hint="eastAsia"/>
        </w:rPr>
        <w:t>∈</w:t>
      </w:r>
      <w:r w:rsidR="003C0F17">
        <w:rPr>
          <w:rFonts w:hint="eastAsia"/>
        </w:rPr>
        <w:t>V</w:t>
      </w:r>
      <w:r w:rsidR="00C11133">
        <w:rPr>
          <w:rFonts w:hint="eastAsia"/>
        </w:rPr>
        <w:t>）</w:t>
      </w:r>
      <w:r w:rsidR="003C0F17">
        <w:rPr>
          <w:rFonts w:hint="eastAsia"/>
        </w:rPr>
        <w:t>表示从索引顶点h</w:t>
      </w:r>
      <w:r w:rsidR="003C0F17" w:rsidRPr="002F34A1">
        <w:rPr>
          <w:vertAlign w:val="subscript"/>
        </w:rPr>
        <w:t>i</w:t>
      </w:r>
      <w:r w:rsidR="003C0F17">
        <w:rPr>
          <w:rFonts w:hint="eastAsia"/>
        </w:rPr>
        <w:t>出发到达</w:t>
      </w:r>
      <w:r w:rsidR="00C11133">
        <w:rPr>
          <w:rFonts w:hint="eastAsia"/>
        </w:rPr>
        <w:t>图中任意顶点</w:t>
      </w:r>
      <w:r w:rsidR="003C0F17">
        <w:rPr>
          <w:rFonts w:hint="eastAsia"/>
        </w:rPr>
        <w:t>V</w:t>
      </w:r>
      <w:r w:rsidR="00C11133" w:rsidRPr="002F34A1">
        <w:rPr>
          <w:vertAlign w:val="subscript"/>
        </w:rPr>
        <w:t>j</w:t>
      </w:r>
      <w:r w:rsidR="00C11133">
        <w:rPr>
          <w:rFonts w:hint="eastAsia"/>
        </w:rPr>
        <w:t>的距离，当两点之间不存在可达路径，该值设为极大值。</w:t>
      </w:r>
      <w:r w:rsidR="003C0F17">
        <w:rPr>
          <w:rFonts w:hint="eastAsia"/>
        </w:rPr>
        <w:t>同理</w:t>
      </w:r>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r w:rsidR="00BE38DC">
        <w:rPr>
          <w:rFonts w:hint="eastAsia"/>
        </w:rPr>
        <w:t>（</w:t>
      </w:r>
      <w:r w:rsidR="00BE38DC">
        <w:t>V</w:t>
      </w:r>
      <w:r w:rsidR="00BE38DC" w:rsidRPr="00D3193A">
        <w:rPr>
          <w:rFonts w:hint="eastAsia"/>
          <w:vertAlign w:val="subscript"/>
        </w:rPr>
        <w:t>j</w:t>
      </w:r>
      <w:r w:rsidR="00BE38DC">
        <w:rPr>
          <w:rFonts w:ascii="等线" w:eastAsia="等线" w:hAnsi="等线" w:hint="eastAsia"/>
        </w:rPr>
        <w:t>∈</w:t>
      </w:r>
      <w:r w:rsidR="00BE38DC">
        <w:rPr>
          <w:rFonts w:hint="eastAsia"/>
        </w:rPr>
        <w:t>V）表示从图中任意顶点V</w:t>
      </w:r>
      <w:r w:rsidR="00BE38DC" w:rsidRPr="00D3193A">
        <w:rPr>
          <w:rFonts w:hint="eastAsia"/>
          <w:vertAlign w:val="subscript"/>
        </w:rPr>
        <w:t>j</w:t>
      </w:r>
      <w:r w:rsidR="00BE38DC">
        <w:rPr>
          <w:rFonts w:hint="eastAsia"/>
        </w:rPr>
        <w:t>出发到达索引顶点h</w:t>
      </w:r>
      <w:r w:rsidR="00BE38DC" w:rsidRPr="00D3193A">
        <w:rPr>
          <w:rFonts w:hint="eastAsia"/>
          <w:vertAlign w:val="subscript"/>
        </w:rPr>
        <w:t>i</w:t>
      </w:r>
      <w:r w:rsidR="00BE38DC">
        <w:rPr>
          <w:rFonts w:hint="eastAsia"/>
        </w:rPr>
        <w:t>的距离</w:t>
      </w:r>
      <w:r w:rsidR="00B932BA">
        <w:rPr>
          <w:rFonts w:hint="eastAsia"/>
        </w:rPr>
        <w:t>。无向图的d</w:t>
      </w:r>
      <w:r w:rsidR="00B932BA" w:rsidRPr="00D3193A">
        <w:rPr>
          <w:vertAlign w:val="subscript"/>
        </w:rPr>
        <w:t>i,j</w:t>
      </w:r>
      <w:r w:rsidR="00B932BA" w:rsidRPr="002F34A1">
        <w:rPr>
          <w:rFonts w:hint="eastAsia"/>
        </w:rPr>
        <w:t>和</w:t>
      </w:r>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r w:rsidR="007B3237">
        <w:rPr>
          <w:rFonts w:hint="eastAsia"/>
        </w:rPr>
        <w:t>是相等的。</w:t>
      </w:r>
      <w:r w:rsidR="008634B1">
        <w:rPr>
          <w:rFonts w:hint="eastAsia"/>
        </w:rPr>
        <w:t>核心子图索引：</w:t>
      </w:r>
      <w:r w:rsidR="00116A1A">
        <w:rPr>
          <w:rFonts w:hint="eastAsia"/>
        </w:rPr>
        <w:t>选取度数排名在（k</w:t>
      </w:r>
      <w:r w:rsidR="00116A1A">
        <w:t>,m</w:t>
      </w:r>
      <w:r w:rsidR="00116A1A">
        <w:rPr>
          <w:rFonts w:hint="eastAsia"/>
        </w:rPr>
        <w:t>）区间的高度顶点</w:t>
      </w:r>
      <w:r w:rsidR="00162DAB">
        <w:rPr>
          <w:rFonts w:hint="eastAsia"/>
        </w:rPr>
        <w:t>h</w:t>
      </w:r>
      <w:r w:rsidR="00162DAB" w:rsidRPr="00C56868">
        <w:rPr>
          <w:vertAlign w:val="subscript"/>
        </w:rPr>
        <w:t>j</w:t>
      </w:r>
      <w:r w:rsidR="00D62594">
        <w:rPr>
          <w:rFonts w:hint="eastAsia"/>
        </w:rPr>
        <w:t>建立顶点</w:t>
      </w:r>
      <w:r w:rsidR="00162DAB">
        <w:rPr>
          <w:rFonts w:hint="eastAsia"/>
        </w:rPr>
        <w:t>（</w:t>
      </w:r>
      <w:r w:rsidR="00162DAB">
        <w:t>j</w:t>
      </w:r>
      <w:r w:rsidR="00162DAB">
        <w:rPr>
          <w:rFonts w:ascii="等线" w:eastAsia="等线" w:hAnsi="等线" w:hint="eastAsia"/>
        </w:rPr>
        <w:t>∈</w:t>
      </w:r>
      <w:r w:rsidR="00162DAB">
        <w:rPr>
          <w:rFonts w:ascii="等线" w:eastAsia="等线" w:hAnsi="等线"/>
        </w:rPr>
        <w:t>(k, m]</w:t>
      </w:r>
      <w:r w:rsidR="00162DAB">
        <w:rPr>
          <w:rFonts w:ascii="等线" w:eastAsia="等线" w:hAnsi="等线" w:hint="eastAsia"/>
        </w:rPr>
        <w:t>，</w:t>
      </w:r>
      <w:r w:rsidR="00162DAB">
        <w:rPr>
          <w:rFonts w:ascii="等线" w:eastAsia="等线" w:hAnsi="等线"/>
        </w:rPr>
        <w:t>m</w:t>
      </w:r>
      <w:r w:rsidR="00162DAB">
        <w:rPr>
          <w:rFonts w:hint="eastAsia"/>
        </w:rPr>
        <w:t>值由用户指定，一般比k大一个数量级以上）</w:t>
      </w:r>
      <w:r w:rsidR="00D62594">
        <w:rPr>
          <w:rFonts w:hint="eastAsia"/>
        </w:rPr>
        <w:t>。</w:t>
      </w:r>
      <w:bookmarkEnd w:id="52"/>
    </w:p>
    <w:p w14:paraId="697116FD" w14:textId="603F5467" w:rsidR="000A5ECB" w:rsidRDefault="00050DCE" w:rsidP="000A5ECB">
      <w:pPr>
        <w:ind w:firstLine="420"/>
      </w:pPr>
      <w:r w:rsidRPr="00955F0F">
        <w:rPr>
          <w:rFonts w:hint="eastAsia"/>
        </w:rPr>
        <w:t>定义五：上界和下界：在点对点查询中，上界U</w:t>
      </w:r>
      <w:r w:rsidRPr="00955F0F">
        <w:t>B</w:t>
      </w:r>
      <w:r w:rsidRPr="00955F0F">
        <w:rPr>
          <w:rFonts w:hint="eastAsia"/>
        </w:rPr>
        <w:t>表示当前已知的从源点到目的顶点的</w:t>
      </w:r>
      <w:ins w:id="53" w:author="huao" w:date="2023-11-07T18:08:00Z">
        <w:r w:rsidR="006B37DE">
          <w:rPr>
            <w:rFonts w:hint="eastAsia"/>
          </w:rPr>
          <w:t>最佳</w:t>
        </w:r>
      </w:ins>
      <w:del w:id="54" w:author="huao" w:date="2023-11-07T18:08:00Z">
        <w:r w:rsidRPr="00955F0F" w:rsidDel="006B37DE">
          <w:rPr>
            <w:rFonts w:hint="eastAsia"/>
          </w:rPr>
          <w:delText>最短</w:delText>
        </w:r>
      </w:del>
      <w:r w:rsidRPr="00955F0F">
        <w:rPr>
          <w:rFonts w:hint="eastAsia"/>
        </w:rPr>
        <w:t>路径的</w:t>
      </w:r>
      <w:del w:id="55" w:author="huao" w:date="2023-11-07T17:58:00Z">
        <w:r w:rsidRPr="00955F0F" w:rsidDel="00C06F9B">
          <w:rPr>
            <w:rFonts w:hint="eastAsia"/>
          </w:rPr>
          <w:delText>距离值</w:delText>
        </w:r>
      </w:del>
      <w:ins w:id="56" w:author="huao" w:date="2023-11-07T17:58:00Z">
        <w:r w:rsidR="00C06F9B">
          <w:rPr>
            <w:rFonts w:hint="eastAsia"/>
          </w:rPr>
          <w:t>索引值</w:t>
        </w:r>
      </w:ins>
      <w:r w:rsidRPr="00955F0F">
        <w:rPr>
          <w:rFonts w:hint="eastAsia"/>
        </w:rPr>
        <w:t>，下界则LB表示从当前顶点v到目的顶点保守的</w:t>
      </w:r>
      <w:del w:id="57" w:author="huao" w:date="2023-11-07T18:09:00Z">
        <w:r w:rsidRPr="00955F0F" w:rsidDel="006B37DE">
          <w:rPr>
            <w:rFonts w:hint="eastAsia"/>
          </w:rPr>
          <w:delText>最短</w:delText>
        </w:r>
      </w:del>
      <w:ins w:id="58" w:author="huao" w:date="2023-11-07T18:09:00Z">
        <w:r w:rsidR="006B37DE">
          <w:rPr>
            <w:rFonts w:hint="eastAsia"/>
          </w:rPr>
          <w:t>最佳路径索引值</w:t>
        </w:r>
      </w:ins>
      <w:del w:id="59" w:author="huao" w:date="2023-11-07T18:09:00Z">
        <w:r w:rsidRPr="00955F0F" w:rsidDel="006B37DE">
          <w:rPr>
            <w:rFonts w:hint="eastAsia"/>
          </w:rPr>
          <w:delText>距离预测值</w:delText>
        </w:r>
      </w:del>
      <w:r w:rsidRPr="00955F0F">
        <w:rPr>
          <w:rFonts w:hint="eastAsia"/>
        </w:rPr>
        <w:t>，预测的LB小于或等于顶点</w:t>
      </w:r>
      <w:r w:rsidRPr="00955F0F">
        <w:t>v</w:t>
      </w:r>
      <w:r w:rsidRPr="00955F0F">
        <w:rPr>
          <w:rFonts w:hint="eastAsia"/>
        </w:rPr>
        <w:t>到目的顶点实际的</w:t>
      </w:r>
      <w:del w:id="60" w:author="huao" w:date="2023-11-07T18:09:00Z">
        <w:r w:rsidRPr="00955F0F" w:rsidDel="006B37DE">
          <w:rPr>
            <w:rFonts w:hint="eastAsia"/>
          </w:rPr>
          <w:delText>最短距离</w:delText>
        </w:r>
      </w:del>
      <w:ins w:id="61" w:author="huao" w:date="2023-11-07T18:09:00Z">
        <w:r w:rsidR="006B37DE">
          <w:rPr>
            <w:rFonts w:hint="eastAsia"/>
          </w:rPr>
          <w:t>收敛值</w:t>
        </w:r>
      </w:ins>
      <w:r w:rsidRPr="00955F0F">
        <w:rPr>
          <w:rFonts w:hint="eastAsia"/>
        </w:rPr>
        <w:t>。根据图上的三角不等式，如果一条路径的距离大于UB，或者加上LB的值后比UB大，则这条路径一定比已有的路径差，需要被剪枝。上下界的值需要借助索引来推导出，它们本质上是一种计算</w:t>
      </w:r>
      <w:r w:rsidRPr="00955F0F">
        <w:rPr>
          <w:rFonts w:hint="eastAsia"/>
        </w:rPr>
        <w:t>共享。</w:t>
      </w:r>
      <w:bookmarkStart w:id="62" w:name="OLE_LINK1"/>
      <w:bookmarkStart w:id="63" w:name="OLE_LINK2"/>
    </w:p>
    <w:p w14:paraId="77B97379" w14:textId="7B7F9B2D" w:rsidR="00050DCE" w:rsidRPr="002F34A1" w:rsidRDefault="00050DCE">
      <w:pPr>
        <w:rPr>
          <w:b/>
          <w:bCs/>
        </w:rPr>
      </w:pPr>
      <w:r w:rsidRPr="002F34A1">
        <w:rPr>
          <w:b/>
          <w:bCs/>
        </w:rPr>
        <w:t>Preliminaries</w:t>
      </w:r>
    </w:p>
    <w:p w14:paraId="526FA959" w14:textId="21DBFE93" w:rsidR="00050DCE" w:rsidRPr="002F34A1" w:rsidRDefault="00050DCE" w:rsidP="00050DCE">
      <w:pPr>
        <w:ind w:firstLine="420"/>
        <w:rPr>
          <w:sz w:val="18"/>
          <w:szCs w:val="18"/>
        </w:rPr>
      </w:pPr>
      <w:r w:rsidRPr="002F34A1">
        <w:rPr>
          <w:sz w:val="18"/>
          <w:szCs w:val="18"/>
        </w:rPr>
        <w:t>Definition 1: Graph</w:t>
      </w:r>
      <w:r w:rsidR="00956717">
        <w:rPr>
          <w:sz w:val="18"/>
          <w:szCs w:val="18"/>
        </w:rPr>
        <w:t xml:space="preserve">. </w:t>
      </w:r>
      <w:r w:rsidRPr="002F34A1">
        <w:rPr>
          <w:sz w:val="18"/>
          <w:szCs w:val="18"/>
        </w:rPr>
        <w:t xml:space="preserve">We represent a directed graph as G=(V,E), where V is the set of vertices and E is the set of directed edges composed of vertices in V (edges in an undirected graph can be split into directed edges in </w:t>
      </w:r>
      <w:r w:rsidR="00ED2B50">
        <w:rPr>
          <w:sz w:val="18"/>
          <w:szCs w:val="18"/>
        </w:rPr>
        <w:t xml:space="preserve">two </w:t>
      </w:r>
      <w:r w:rsidRPr="002F34A1">
        <w:rPr>
          <w:sz w:val="18"/>
          <w:szCs w:val="18"/>
        </w:rPr>
        <w:t>different directions). We use |V| and |E| to respectively denote the number of vertices and edges.</w:t>
      </w:r>
    </w:p>
    <w:p w14:paraId="18863AE2" w14:textId="56DC45C2" w:rsidR="00050DCE" w:rsidRPr="002F34A1" w:rsidRDefault="00050DCE" w:rsidP="00050DCE">
      <w:pPr>
        <w:ind w:firstLine="420"/>
        <w:rPr>
          <w:sz w:val="18"/>
          <w:szCs w:val="18"/>
        </w:rPr>
      </w:pPr>
      <w:r w:rsidRPr="002F34A1">
        <w:rPr>
          <w:sz w:val="18"/>
          <w:szCs w:val="18"/>
        </w:rPr>
        <w:t>Definition 2: Graph Partition</w:t>
      </w:r>
      <w:r w:rsidR="00956717">
        <w:rPr>
          <w:sz w:val="18"/>
          <w:szCs w:val="18"/>
        </w:rPr>
        <w:t xml:space="preserve">. </w:t>
      </w:r>
      <w:r w:rsidRPr="002F34A1">
        <w:rPr>
          <w:sz w:val="18"/>
          <w:szCs w:val="18"/>
        </w:rPr>
        <w:t>We use P_i=(V_{P_i},E_{P_i}) to denote the i-th graph partition of a directed graph, where V_{P_i} represents the set of vertices in the graph partition, and E_{P_i} is the set of directed edges composed of vertices in V_{P_i}. In a distributed system, different machine-specific graph partitions P_i are distinct. We partition the graph using edge cuts, where the same vertex may appear on different computing nodes, but there is only one primary vertex, while the others are mirror vertices.</w:t>
      </w:r>
    </w:p>
    <w:p w14:paraId="0813A4DA" w14:textId="0CCD9F6A" w:rsidR="00050DCE" w:rsidRDefault="00050DCE" w:rsidP="00050DCE">
      <w:pPr>
        <w:ind w:firstLine="420"/>
        <w:rPr>
          <w:sz w:val="18"/>
          <w:szCs w:val="18"/>
        </w:rPr>
      </w:pPr>
      <w:r w:rsidRPr="002F34A1">
        <w:rPr>
          <w:sz w:val="18"/>
          <w:szCs w:val="18"/>
        </w:rPr>
        <w:t>Definition 3: Point-to-Point Query</w:t>
      </w:r>
      <w:r w:rsidR="00956717">
        <w:rPr>
          <w:sz w:val="18"/>
          <w:szCs w:val="18"/>
        </w:rPr>
        <w:t xml:space="preserve">. </w:t>
      </w:r>
      <w:r w:rsidRPr="002F34A1">
        <w:rPr>
          <w:sz w:val="18"/>
          <w:szCs w:val="18"/>
        </w:rPr>
        <w:t>We use q_i=(</w:t>
      </w:r>
      <w:r w:rsidR="00C92548">
        <w:rPr>
          <w:sz w:val="18"/>
          <w:szCs w:val="18"/>
        </w:rPr>
        <w:t>s</w:t>
      </w:r>
      <w:r w:rsidRPr="002F34A1">
        <w:rPr>
          <w:sz w:val="18"/>
          <w:szCs w:val="18"/>
        </w:rPr>
        <w:t>_i,</w:t>
      </w:r>
      <w:r w:rsidR="00C92548">
        <w:rPr>
          <w:sz w:val="18"/>
          <w:szCs w:val="18"/>
        </w:rPr>
        <w:t>d</w:t>
      </w:r>
      <w:r w:rsidRPr="002F34A1">
        <w:rPr>
          <w:sz w:val="18"/>
          <w:szCs w:val="18"/>
        </w:rPr>
        <w:t xml:space="preserve">_i) to represent the query corresponding to task i. Here, </w:t>
      </w:r>
      <w:r w:rsidR="00C92548">
        <w:rPr>
          <w:sz w:val="18"/>
          <w:szCs w:val="18"/>
        </w:rPr>
        <w:t>s</w:t>
      </w:r>
      <w:r w:rsidRPr="002F34A1">
        <w:rPr>
          <w:sz w:val="18"/>
          <w:szCs w:val="18"/>
        </w:rPr>
        <w:t xml:space="preserve">_i and </w:t>
      </w:r>
      <w:r w:rsidR="00C92548">
        <w:rPr>
          <w:sz w:val="18"/>
          <w:szCs w:val="18"/>
        </w:rPr>
        <w:t>d</w:t>
      </w:r>
      <w:r w:rsidRPr="002F34A1">
        <w:rPr>
          <w:sz w:val="18"/>
          <w:szCs w:val="18"/>
        </w:rPr>
        <w:t>_i respectively denote the source and destination vertices of query q_i. The result value obtained by query q_i is represented as R_{</w:t>
      </w:r>
      <w:r w:rsidR="00C92548">
        <w:rPr>
          <w:sz w:val="18"/>
          <w:szCs w:val="18"/>
        </w:rPr>
        <w:t>sd</w:t>
      </w:r>
      <w:r w:rsidRPr="002F34A1">
        <w:rPr>
          <w:sz w:val="18"/>
          <w:szCs w:val="18"/>
        </w:rPr>
        <w:t xml:space="preserve">}. For different algorithms, it holds different meanings. For example, for </w:t>
      </w:r>
      <w:del w:id="64" w:author="huao" w:date="2023-11-07T18:10:00Z">
        <w:r w:rsidRPr="002F34A1" w:rsidDel="00BA742E">
          <w:rPr>
            <w:sz w:val="18"/>
            <w:szCs w:val="18"/>
          </w:rPr>
          <w:delText>shortest</w:delText>
        </w:r>
      </w:del>
      <w:ins w:id="65" w:author="huao" w:date="2023-11-07T18:10:00Z">
        <w:r w:rsidR="00BA742E">
          <w:rPr>
            <w:sz w:val="18"/>
            <w:szCs w:val="18"/>
          </w:rPr>
          <w:t>best</w:t>
        </w:r>
      </w:ins>
      <w:r w:rsidRPr="002F34A1">
        <w:rPr>
          <w:sz w:val="18"/>
          <w:szCs w:val="18"/>
        </w:rPr>
        <w:t xml:space="preserve"> path queries, R_{ib} represents the </w:t>
      </w:r>
      <w:del w:id="66" w:author="huao" w:date="2023-11-07T18:10:00Z">
        <w:r w:rsidRPr="002F34A1" w:rsidDel="00BA742E">
          <w:rPr>
            <w:sz w:val="18"/>
            <w:szCs w:val="18"/>
          </w:rPr>
          <w:delText>shortest</w:delText>
        </w:r>
      </w:del>
      <w:ins w:id="67" w:author="huao" w:date="2023-11-07T18:10:00Z">
        <w:r w:rsidR="00BA742E">
          <w:rPr>
            <w:sz w:val="18"/>
            <w:szCs w:val="18"/>
          </w:rPr>
          <w:t>best</w:t>
        </w:r>
      </w:ins>
      <w:r w:rsidRPr="002F34A1">
        <w:rPr>
          <w:sz w:val="18"/>
          <w:szCs w:val="18"/>
        </w:rPr>
        <w:t xml:space="preserve"> path between </w:t>
      </w:r>
      <w:r w:rsidR="00C92548">
        <w:rPr>
          <w:sz w:val="18"/>
          <w:szCs w:val="18"/>
        </w:rPr>
        <w:t>s</w:t>
      </w:r>
      <w:r w:rsidRPr="002F34A1">
        <w:rPr>
          <w:sz w:val="18"/>
          <w:szCs w:val="18"/>
        </w:rPr>
        <w:t xml:space="preserve">_i and </w:t>
      </w:r>
      <w:r w:rsidR="00C92548">
        <w:rPr>
          <w:sz w:val="18"/>
          <w:szCs w:val="18"/>
        </w:rPr>
        <w:t>d</w:t>
      </w:r>
      <w:r w:rsidRPr="002F34A1">
        <w:rPr>
          <w:sz w:val="18"/>
          <w:szCs w:val="18"/>
        </w:rPr>
        <w:t>_i. We use Q={q_1,q_2,\ldots,q_{|Q|}} to represent the set of concurrent point-to-point queries, where |Q| denotes the total number of queries.</w:t>
      </w:r>
    </w:p>
    <w:p w14:paraId="07DE9F29" w14:textId="17FD3443" w:rsidR="00956717" w:rsidRPr="002F34A1" w:rsidRDefault="00050DCE" w:rsidP="005616A0">
      <w:pPr>
        <w:ind w:firstLine="420"/>
        <w:rPr>
          <w:sz w:val="18"/>
          <w:szCs w:val="18"/>
        </w:rPr>
      </w:pPr>
      <w:r w:rsidRPr="002F34A1">
        <w:rPr>
          <w:sz w:val="18"/>
          <w:szCs w:val="18"/>
        </w:rPr>
        <w:t xml:space="preserve">Definition 4: </w:t>
      </w:r>
      <w:r w:rsidR="005616A0" w:rsidRPr="005616A0">
        <w:rPr>
          <w:sz w:val="18"/>
          <w:szCs w:val="18"/>
        </w:rPr>
        <w:t xml:space="preserve">Index: An index records the </w:t>
      </w:r>
      <w:del w:id="68" w:author="huao" w:date="2023-11-07T18:06:00Z">
        <w:r w:rsidR="005616A0" w:rsidRPr="005616A0" w:rsidDel="00C06F9B">
          <w:rPr>
            <w:sz w:val="18"/>
            <w:szCs w:val="18"/>
          </w:rPr>
          <w:delText>distance</w:delText>
        </w:r>
      </w:del>
      <w:ins w:id="69" w:author="huao" w:date="2023-11-07T18:06:00Z">
        <w:r w:rsidR="00C06F9B">
          <w:rPr>
            <w:sz w:val="18"/>
            <w:szCs w:val="18"/>
          </w:rPr>
          <w:t>index</w:t>
        </w:r>
      </w:ins>
      <w:r w:rsidR="005616A0" w:rsidRPr="005616A0">
        <w:rPr>
          <w:sz w:val="18"/>
          <w:szCs w:val="18"/>
        </w:rPr>
        <w:t xml:space="preserve"> from one vertex to other vertices and achieves computational sharing by calculating frequently accessed paths.</w:t>
      </w:r>
      <w:r w:rsidR="005616A0">
        <w:rPr>
          <w:sz w:val="18"/>
          <w:szCs w:val="18"/>
        </w:rPr>
        <w:t xml:space="preserve"> </w:t>
      </w:r>
      <w:r w:rsidR="005616A0" w:rsidRPr="005616A0">
        <w:rPr>
          <w:sz w:val="18"/>
          <w:szCs w:val="18"/>
        </w:rPr>
        <w:t xml:space="preserve">Global Index: We select the top k vertices with the highest degrees in the graph as index vertices hi (where i∈[1, k], and users can specify k according to their needs, typically set to 16). In this context, di,j (where Vj∈V) represents the </w:t>
      </w:r>
      <w:del w:id="70" w:author="huao" w:date="2023-11-07T18:06:00Z">
        <w:r w:rsidR="005616A0" w:rsidRPr="005616A0" w:rsidDel="00C06F9B">
          <w:rPr>
            <w:sz w:val="18"/>
            <w:szCs w:val="18"/>
          </w:rPr>
          <w:delText>distance</w:delText>
        </w:r>
      </w:del>
      <w:ins w:id="71" w:author="huao" w:date="2023-11-07T18:06:00Z">
        <w:r w:rsidR="00C06F9B">
          <w:rPr>
            <w:sz w:val="18"/>
            <w:szCs w:val="18"/>
          </w:rPr>
          <w:t>index</w:t>
        </w:r>
      </w:ins>
      <w:r w:rsidR="005616A0" w:rsidRPr="005616A0">
        <w:rPr>
          <w:sz w:val="18"/>
          <w:szCs w:val="18"/>
        </w:rPr>
        <w:t xml:space="preserve"> from index vertex hi to any vertex Vj in the graph. If there is no reachable path between two vertices, the value is set to an extremely high value. Similarly, dj,i (where Vj∈V) represents the </w:t>
      </w:r>
      <w:del w:id="72" w:author="huao" w:date="2023-11-07T18:06:00Z">
        <w:r w:rsidR="005616A0" w:rsidRPr="005616A0" w:rsidDel="00C06F9B">
          <w:rPr>
            <w:sz w:val="18"/>
            <w:szCs w:val="18"/>
          </w:rPr>
          <w:delText>distance</w:delText>
        </w:r>
      </w:del>
      <w:ins w:id="73" w:author="huao" w:date="2023-11-07T18:06:00Z">
        <w:r w:rsidR="00C06F9B">
          <w:rPr>
            <w:sz w:val="18"/>
            <w:szCs w:val="18"/>
          </w:rPr>
          <w:t>index</w:t>
        </w:r>
      </w:ins>
      <w:r w:rsidR="005616A0" w:rsidRPr="005616A0">
        <w:rPr>
          <w:sz w:val="18"/>
          <w:szCs w:val="18"/>
        </w:rPr>
        <w:t xml:space="preserve"> from any vertex Vj in the graph to the index vertex hi. In undirected graphs, di,j and dj,i are equal. The creation of this global index is designed to meet specific requirements.</w:t>
      </w:r>
      <w:r w:rsidR="005616A0">
        <w:rPr>
          <w:sz w:val="18"/>
          <w:szCs w:val="18"/>
        </w:rPr>
        <w:t xml:space="preserve"> </w:t>
      </w:r>
      <w:r w:rsidR="005616A0" w:rsidRPr="005616A0">
        <w:rPr>
          <w:sz w:val="18"/>
          <w:szCs w:val="18"/>
        </w:rPr>
        <w:t>Core Subgraph Index: We choose highly connected vertices hj in the degree range (k, m) to establish a core subgraph index (where j∈(k, m], and users can specify m based on their requirements, typically one order of magnitude larger than k).</w:t>
      </w:r>
    </w:p>
    <w:p w14:paraId="183309B1" w14:textId="175D403D" w:rsidR="00956717" w:rsidRPr="002F34A1" w:rsidRDefault="00956717" w:rsidP="00050DCE">
      <w:pPr>
        <w:ind w:firstLine="420"/>
        <w:rPr>
          <w:sz w:val="18"/>
          <w:szCs w:val="18"/>
        </w:rPr>
      </w:pPr>
      <w:r w:rsidRPr="002F34A1">
        <w:rPr>
          <w:sz w:val="18"/>
          <w:szCs w:val="18"/>
        </w:rPr>
        <w:t xml:space="preserve">Definition 5: Upper Bound and Lower Bound: In point-to-point queries, the upper bound (UB) represents the known </w:t>
      </w:r>
      <w:del w:id="74" w:author="huao" w:date="2023-11-07T17:58:00Z">
        <w:r w:rsidRPr="002F34A1" w:rsidDel="00C06F9B">
          <w:rPr>
            <w:sz w:val="18"/>
            <w:szCs w:val="18"/>
          </w:rPr>
          <w:delText>shortest distance</w:delText>
        </w:r>
      </w:del>
      <w:ins w:id="75" w:author="huao" w:date="2023-11-07T17:58:00Z">
        <w:r w:rsidR="00C06F9B">
          <w:rPr>
            <w:sz w:val="18"/>
            <w:szCs w:val="18"/>
          </w:rPr>
          <w:t>index</w:t>
        </w:r>
      </w:ins>
      <w:r w:rsidRPr="002F34A1">
        <w:rPr>
          <w:sz w:val="18"/>
          <w:szCs w:val="18"/>
        </w:rPr>
        <w:t xml:space="preserve"> value from the source vertex to the destination vertex. The lower bound (LB) for the current vertex v to the destination vertex is a conservative estimate of the </w:t>
      </w:r>
      <w:del w:id="76" w:author="huao" w:date="2023-11-07T18:07:00Z">
        <w:r w:rsidRPr="002F34A1" w:rsidDel="00C06F9B">
          <w:rPr>
            <w:sz w:val="18"/>
            <w:szCs w:val="18"/>
          </w:rPr>
          <w:delText>shortest distance</w:delText>
        </w:r>
      </w:del>
      <w:ins w:id="77" w:author="huao" w:date="2023-11-07T18:07:00Z">
        <w:r w:rsidR="00C06F9B">
          <w:rPr>
            <w:sz w:val="18"/>
            <w:szCs w:val="18"/>
          </w:rPr>
          <w:t>best index</w:t>
        </w:r>
      </w:ins>
      <w:r w:rsidRPr="002F34A1">
        <w:rPr>
          <w:sz w:val="18"/>
          <w:szCs w:val="18"/>
        </w:rPr>
        <w:t xml:space="preserve">. The predicted LB is less than or equal to the actual </w:t>
      </w:r>
      <w:del w:id="78" w:author="huao" w:date="2023-11-07T18:07:00Z">
        <w:r w:rsidRPr="002F34A1" w:rsidDel="00C06F9B">
          <w:rPr>
            <w:sz w:val="18"/>
            <w:szCs w:val="18"/>
          </w:rPr>
          <w:delText>shortest distance</w:delText>
        </w:r>
      </w:del>
      <w:ins w:id="79" w:author="huao" w:date="2023-11-07T18:07:00Z">
        <w:r w:rsidR="00C06F9B">
          <w:rPr>
            <w:sz w:val="18"/>
            <w:szCs w:val="18"/>
          </w:rPr>
          <w:t>best index</w:t>
        </w:r>
      </w:ins>
      <w:r w:rsidRPr="002F34A1">
        <w:rPr>
          <w:sz w:val="18"/>
          <w:szCs w:val="18"/>
        </w:rPr>
        <w:t xml:space="preserve"> from vertex v to the destination vertex. According to the triangle inequality on the graph, if a path's </w:t>
      </w:r>
      <w:del w:id="80" w:author="huao" w:date="2023-11-07T18:06:00Z">
        <w:r w:rsidRPr="002F34A1" w:rsidDel="00C06F9B">
          <w:rPr>
            <w:sz w:val="18"/>
            <w:szCs w:val="18"/>
          </w:rPr>
          <w:delText>distance</w:delText>
        </w:r>
      </w:del>
      <w:ins w:id="81" w:author="huao" w:date="2023-11-07T18:06:00Z">
        <w:r w:rsidR="00C06F9B">
          <w:rPr>
            <w:sz w:val="18"/>
            <w:szCs w:val="18"/>
          </w:rPr>
          <w:t>index</w:t>
        </w:r>
      </w:ins>
      <w:r w:rsidRPr="002F34A1">
        <w:rPr>
          <w:sz w:val="18"/>
          <w:szCs w:val="18"/>
        </w:rPr>
        <w:t xml:space="preserve"> is greater than UB or if adding the value of LB makes it greater than UB, then this path is certainly worse than existing paths and should be pruned. The values of upper and lower bounds need to be derived with the help of an index. Essentially, they are a form of computation sharing.</w:t>
      </w:r>
    </w:p>
    <w:p w14:paraId="4067787A" w14:textId="186578F9" w:rsidR="00702B30" w:rsidRDefault="00702B30">
      <w:pPr>
        <w:ind w:firstLine="420"/>
      </w:pPr>
      <w:r>
        <w:br w:type="page"/>
      </w:r>
    </w:p>
    <w:p w14:paraId="39C30ED9" w14:textId="5D7C4B2E" w:rsidR="00702B30" w:rsidRDefault="00702B30" w:rsidP="00702B30">
      <w:pPr>
        <w:ind w:firstLine="420"/>
      </w:pPr>
      <w:r>
        <w:rPr>
          <w:rFonts w:hint="eastAsia"/>
        </w:rPr>
        <w:lastRenderedPageBreak/>
        <w:t>定</w:t>
      </w:r>
      <w:r w:rsidRPr="0050391A">
        <w:rPr>
          <w:rFonts w:hint="eastAsia"/>
        </w:rPr>
        <w:t>义六：核心子图：和索引类似，核心子图也会筛选出图上的高度顶点，但是它筛选的阈值更低，意味着有更多顶点可以被选中。这些高度顶点彼此相连组成核心子图，图上两个高度顶点之间边的权重代表两个点之间的</w:t>
      </w:r>
      <w:del w:id="82" w:author="huao" w:date="2023-11-07T18:02:00Z">
        <w:r w:rsidRPr="0050391A" w:rsidDel="00C06F9B">
          <w:rPr>
            <w:rFonts w:hint="eastAsia"/>
          </w:rPr>
          <w:delText>距离值</w:delText>
        </w:r>
      </w:del>
      <w:ins w:id="83" w:author="huao" w:date="2023-11-07T18:02:00Z">
        <w:r w:rsidR="00C06F9B">
          <w:rPr>
            <w:rFonts w:hint="eastAsia"/>
          </w:rPr>
          <w:t>索引值</w:t>
        </w:r>
      </w:ins>
      <w:r w:rsidRPr="0050391A">
        <w:rPr>
          <w:rFonts w:hint="eastAsia"/>
        </w:rPr>
        <w:t>，倘若两个顶点最终不可达，则边的权重为极大值。核心子图和全局索引的重要区别是核心子图只记录高度顶点之间的索引值，并不记录达到非高度顶点的</w:t>
      </w:r>
      <w:del w:id="84" w:author="huao" w:date="2023-11-07T18:02:00Z">
        <w:r w:rsidRPr="0050391A" w:rsidDel="00C06F9B">
          <w:rPr>
            <w:rFonts w:hint="eastAsia"/>
          </w:rPr>
          <w:delText>距离值</w:delText>
        </w:r>
      </w:del>
      <w:ins w:id="85" w:author="huao" w:date="2023-11-07T18:02:00Z">
        <w:r w:rsidR="00C06F9B">
          <w:rPr>
            <w:rFonts w:hint="eastAsia"/>
          </w:rPr>
          <w:t>索引值</w:t>
        </w:r>
      </w:ins>
      <w:r w:rsidRPr="0050391A">
        <w:rPr>
          <w:rFonts w:hint="eastAsia"/>
        </w:rPr>
        <w:t>。</w:t>
      </w:r>
    </w:p>
    <w:p w14:paraId="16472526" w14:textId="0FA95155" w:rsidR="00DC761F" w:rsidRDefault="00DC761F"/>
    <w:p w14:paraId="6DA1EE96" w14:textId="77777777" w:rsidR="00BE482A" w:rsidRPr="00702B30" w:rsidRDefault="00BE482A"/>
    <w:p w14:paraId="6A2690BA" w14:textId="36E48AFD" w:rsidR="00EB560B" w:rsidRDefault="005E2CD2" w:rsidP="005101BD">
      <w:pPr>
        <w:pStyle w:val="af6"/>
      </w:pPr>
      <w:bookmarkStart w:id="86" w:name="_Toc149671642"/>
      <w:bookmarkEnd w:id="62"/>
      <w:bookmarkEnd w:id="63"/>
      <w:r w:rsidRPr="005E2CD2">
        <w:rPr>
          <w:rFonts w:hint="eastAsia"/>
        </w:rPr>
        <w:t>并发点对点查询任务的性能瓶颈</w:t>
      </w:r>
      <w:bookmarkEnd w:id="86"/>
    </w:p>
    <w:p w14:paraId="78B4E8BE" w14:textId="715F0AEE" w:rsidR="00811C5F" w:rsidRPr="0078031B" w:rsidRDefault="00811C5F" w:rsidP="00C56868">
      <w:r>
        <w:tab/>
      </w:r>
      <w:r w:rsidR="00C547A3">
        <w:rPr>
          <w:rFonts w:hint="eastAsia"/>
        </w:rPr>
        <w:t>在本节，</w:t>
      </w:r>
      <w:r w:rsidR="00AD086D">
        <w:rPr>
          <w:rFonts w:hint="eastAsia"/>
        </w:rPr>
        <w:t>我们</w:t>
      </w:r>
      <w:r w:rsidR="00DE67A0">
        <w:rPr>
          <w:rFonts w:hint="eastAsia"/>
        </w:rPr>
        <w:t>改编出了当前最先进的点对点查询系统SGraph的并发版本</w:t>
      </w:r>
      <w:r w:rsidR="004C38A1">
        <w:rPr>
          <w:rFonts w:hint="eastAsia"/>
        </w:rPr>
        <w:t>SGraph</w:t>
      </w:r>
      <w:r w:rsidR="004C38A1">
        <w:t>-</w:t>
      </w:r>
      <w:r w:rsidR="004C38A1">
        <w:rPr>
          <w:rFonts w:hint="eastAsia"/>
        </w:rPr>
        <w:t>C，并运行社交网络图数据集-twitter，以探究</w:t>
      </w:r>
      <w:r w:rsidR="00C547A3">
        <w:rPr>
          <w:rFonts w:hint="eastAsia"/>
        </w:rPr>
        <w:t>现有系统处理并发任务的性能瓶颈及其原因。我们发现现有解决方案并发执行时的两大瓶颈：</w:t>
      </w:r>
      <w:r w:rsidR="00C547A3" w:rsidRPr="00C547A3">
        <w:rPr>
          <w:rFonts w:hint="eastAsia"/>
        </w:rPr>
        <w:t>冗余数据访问开销</w:t>
      </w:r>
      <w:r w:rsidR="00C547A3">
        <w:rPr>
          <w:rFonts w:hint="eastAsia"/>
        </w:rPr>
        <w:t>、冗余的计算开销。</w:t>
      </w:r>
    </w:p>
    <w:p w14:paraId="285A8063" w14:textId="67873CB1" w:rsidR="00CA5C8A" w:rsidRDefault="00CA5C8A" w:rsidP="00CA5C8A">
      <w:pPr>
        <w:rPr>
          <w:b/>
          <w:bCs/>
        </w:rPr>
      </w:pPr>
      <w:r>
        <w:tab/>
      </w:r>
      <w:r w:rsidR="005030A8" w:rsidRPr="00C56868">
        <w:rPr>
          <w:rFonts w:hint="eastAsia"/>
          <w:b/>
          <w:bCs/>
        </w:rPr>
        <w:t>并发任务的</w:t>
      </w:r>
      <w:bookmarkStart w:id="87" w:name="_Hlk150022979"/>
      <w:r w:rsidR="005030A8" w:rsidRPr="00C56868">
        <w:rPr>
          <w:rFonts w:hint="eastAsia"/>
          <w:b/>
          <w:bCs/>
        </w:rPr>
        <w:t>冗余数据访问</w:t>
      </w:r>
      <w:r w:rsidR="00412805" w:rsidRPr="00C56868">
        <w:rPr>
          <w:rFonts w:hint="eastAsia"/>
          <w:b/>
          <w:bCs/>
        </w:rPr>
        <w:t>开销</w:t>
      </w:r>
      <w:bookmarkEnd w:id="87"/>
    </w:p>
    <w:p w14:paraId="4A303BCD" w14:textId="0FE4574D" w:rsidR="00472578" w:rsidRDefault="00472578" w:rsidP="00586540">
      <w:r>
        <w:tab/>
      </w:r>
      <w:r w:rsidR="00C70A8F">
        <w:rPr>
          <w:rFonts w:hint="eastAsia"/>
        </w:rPr>
        <w:t>并发点对点查询任务在同一个底层图上执行图遍历，它们的遍历路径有很大一部分重叠。</w:t>
      </w:r>
      <w:r w:rsidR="00C70A8F" w:rsidRPr="00C56868">
        <w:rPr>
          <w:rFonts w:hint="eastAsia"/>
          <w:highlight w:val="yellow"/>
        </w:rPr>
        <w:t>如图</w:t>
      </w:r>
      <w:r w:rsidR="004607B0">
        <w:rPr>
          <w:highlight w:val="yellow"/>
        </w:rPr>
        <w:t>3</w:t>
      </w:r>
      <w:r w:rsidR="004607B0">
        <w:rPr>
          <w:rFonts w:hint="eastAsia"/>
          <w:highlight w:val="yellow"/>
        </w:rPr>
        <w:t>，</w:t>
      </w:r>
      <w:r w:rsidR="00C70A8F" w:rsidRPr="00C56868">
        <w:rPr>
          <w:rFonts w:hint="eastAsia"/>
          <w:highlight w:val="yellow"/>
        </w:rPr>
        <w:t>我们的数据表明……</w:t>
      </w:r>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D448A9">
        <w:rPr>
          <w:rFonts w:hint="eastAsia"/>
        </w:rPr>
        <w:t>不同任务</w:t>
      </w:r>
      <w:r w:rsidR="00586540">
        <w:rPr>
          <w:rFonts w:hint="eastAsia"/>
        </w:rPr>
        <w:t>会在不同时刻</w:t>
      </w:r>
      <w:r w:rsidR="00D448A9">
        <w:rPr>
          <w:rFonts w:hint="eastAsia"/>
        </w:rPr>
        <w:t>独立</w:t>
      </w:r>
      <w:r w:rsidR="00D77607">
        <w:rPr>
          <w:rFonts w:hint="eastAsia"/>
        </w:rPr>
        <w:t>将自己所需要的</w:t>
      </w:r>
      <w:r w:rsidR="005B5039">
        <w:rPr>
          <w:rFonts w:hint="eastAsia"/>
        </w:rPr>
        <w:t>图</w:t>
      </w:r>
      <w:r w:rsidR="00D77607">
        <w:rPr>
          <w:rFonts w:hint="eastAsia"/>
        </w:rPr>
        <w:t>数据</w:t>
      </w:r>
      <w:r w:rsidR="005B5039">
        <w:rPr>
          <w:rFonts w:hint="eastAsia"/>
        </w:rPr>
        <w:t>分块</w:t>
      </w:r>
      <w:r w:rsidR="00D77607">
        <w:rPr>
          <w:rFonts w:hint="eastAsia"/>
        </w:rPr>
        <w:t>加载到缓存处理</w:t>
      </w:r>
      <w:r w:rsidR="00C70A8F">
        <w:rPr>
          <w:rFonts w:hint="eastAsia"/>
        </w:rPr>
        <w:t>，</w:t>
      </w:r>
      <w:r w:rsidR="006D2C45">
        <w:rPr>
          <w:rFonts w:hint="eastAsia"/>
        </w:rPr>
        <w:t>导致</w:t>
      </w:r>
      <w:r w:rsidR="005B5039">
        <w:rPr>
          <w:rFonts w:hint="eastAsia"/>
        </w:rPr>
        <w:t>在缓存中保存</w:t>
      </w:r>
      <w:r w:rsidR="00A469BB">
        <w:rPr>
          <w:rFonts w:hint="eastAsia"/>
        </w:rPr>
        <w:t>相同图分块</w:t>
      </w:r>
      <w:r w:rsidR="005B5039">
        <w:rPr>
          <w:rFonts w:hint="eastAsia"/>
        </w:rPr>
        <w:t>的</w:t>
      </w:r>
      <w:r w:rsidR="00A469BB">
        <w:rPr>
          <w:rFonts w:hint="eastAsia"/>
        </w:rPr>
        <w:t>多个副本。由于缓存的空间限制，随着并发数目的增大，任务之间</w:t>
      </w:r>
      <w:r w:rsidR="006D2C45">
        <w:rPr>
          <w:rFonts w:hint="eastAsia"/>
        </w:rPr>
        <w:t>的资源竞争导致</w:t>
      </w:r>
      <w:r w:rsidR="002C4CA4">
        <w:rPr>
          <w:rFonts w:hint="eastAsia"/>
        </w:rPr>
        <w:t>严重的缓存未命中损失。</w:t>
      </w:r>
      <w:r w:rsidR="002C4CA4" w:rsidRPr="00C56868">
        <w:rPr>
          <w:rFonts w:hint="eastAsia"/>
          <w:highlight w:val="yellow"/>
        </w:rPr>
        <w:t>如图</w:t>
      </w:r>
      <w:r w:rsidR="00F16E27">
        <w:rPr>
          <w:highlight w:val="yellow"/>
        </w:rPr>
        <w:t>4</w:t>
      </w:r>
      <w:r w:rsidR="002C4CA4" w:rsidRPr="00C56868">
        <w:rPr>
          <w:rFonts w:hint="eastAsia"/>
          <w:highlight w:val="yellow"/>
        </w:rPr>
        <w:t>……</w:t>
      </w:r>
      <w:r w:rsidR="002C4CA4">
        <w:rPr>
          <w:rFonts w:hint="eastAsia"/>
        </w:rPr>
        <w:t>。</w:t>
      </w:r>
    </w:p>
    <w:p w14:paraId="34297BB7" w14:textId="4EC3D6C0" w:rsidR="000E30F1" w:rsidRPr="002F34A1" w:rsidRDefault="00BE482A" w:rsidP="000E30F1">
      <w:pPr>
        <w:rPr>
          <w:sz w:val="18"/>
          <w:szCs w:val="18"/>
        </w:rPr>
      </w:pPr>
      <w:r>
        <w:br w:type="column"/>
      </w:r>
      <w:r w:rsidR="000E30F1" w:rsidRPr="002F34A1">
        <w:rPr>
          <w:sz w:val="18"/>
          <w:szCs w:val="18"/>
        </w:rPr>
        <w:t xml:space="preserve">Definition 6: Core Subgraph. Similar to an index, a core subgraph also identifies highly connected vertices in a graph, but it employs a lower threshold for selection, which means that more vertices can be chosen. These highly connected vertices form the core subgraph, where the edge weights between two high-degree vertices represent the </w:t>
      </w:r>
      <w:del w:id="88" w:author="huao" w:date="2023-11-07T17:59:00Z">
        <w:r w:rsidR="000E30F1" w:rsidRPr="002F34A1" w:rsidDel="00C06F9B">
          <w:rPr>
            <w:sz w:val="18"/>
            <w:szCs w:val="18"/>
          </w:rPr>
          <w:delText xml:space="preserve">distance </w:delText>
        </w:r>
      </w:del>
      <w:ins w:id="89" w:author="huao" w:date="2023-11-07T17:59:00Z">
        <w:r w:rsidR="00C06F9B">
          <w:rPr>
            <w:sz w:val="18"/>
            <w:szCs w:val="18"/>
          </w:rPr>
          <w:t>index</w:t>
        </w:r>
        <w:r w:rsidR="00C06F9B" w:rsidRPr="002F34A1">
          <w:rPr>
            <w:sz w:val="18"/>
            <w:szCs w:val="18"/>
          </w:rPr>
          <w:t xml:space="preserve"> </w:t>
        </w:r>
      </w:ins>
      <w:r w:rsidR="000E30F1" w:rsidRPr="002F34A1">
        <w:rPr>
          <w:sz w:val="18"/>
          <w:szCs w:val="18"/>
        </w:rPr>
        <w:t xml:space="preserve">values between the two points. If two vertices are ultimately unreachable, the edge weight is set to a very large value. The key distinction between the core subgraph and a global index is that the core subgraph only maintains indices among high-degree vertices and does not store </w:t>
      </w:r>
      <w:del w:id="90" w:author="huao" w:date="2023-11-07T17:59:00Z">
        <w:r w:rsidR="000E30F1" w:rsidRPr="002F34A1" w:rsidDel="00C06F9B">
          <w:rPr>
            <w:sz w:val="18"/>
            <w:szCs w:val="18"/>
          </w:rPr>
          <w:delText xml:space="preserve">distance </w:delText>
        </w:r>
      </w:del>
      <w:ins w:id="91" w:author="huao" w:date="2023-11-07T17:59:00Z">
        <w:r w:rsidR="00C06F9B">
          <w:rPr>
            <w:sz w:val="18"/>
            <w:szCs w:val="18"/>
          </w:rPr>
          <w:t>index</w:t>
        </w:r>
        <w:r w:rsidR="00C06F9B" w:rsidRPr="002F34A1">
          <w:rPr>
            <w:sz w:val="18"/>
            <w:szCs w:val="18"/>
          </w:rPr>
          <w:t xml:space="preserve"> </w:t>
        </w:r>
      </w:ins>
      <w:r w:rsidR="000E30F1" w:rsidRPr="002F34A1">
        <w:rPr>
          <w:sz w:val="18"/>
          <w:szCs w:val="18"/>
        </w:rPr>
        <w:t>values for reaching non-high-degree vertices.</w:t>
      </w:r>
    </w:p>
    <w:p w14:paraId="3593EDE4" w14:textId="071A1415" w:rsidR="00147436" w:rsidRDefault="00147436" w:rsidP="00E2159E">
      <w:pPr>
        <w:rPr>
          <w:b/>
          <w:bCs/>
        </w:rPr>
      </w:pPr>
    </w:p>
    <w:p w14:paraId="0E810B5A" w14:textId="1AC18F7B" w:rsidR="00147436" w:rsidRPr="002F34A1" w:rsidRDefault="00147436" w:rsidP="00E2159E">
      <w:pPr>
        <w:rPr>
          <w:b/>
          <w:bCs/>
          <w:highlight w:val="yellow"/>
        </w:rPr>
      </w:pPr>
      <w:r w:rsidRPr="002F34A1">
        <w:rPr>
          <w:b/>
          <w:bCs/>
        </w:rPr>
        <w:t>Performance Bottlenecks in Concurrent Point-to-Point Query Tasks</w:t>
      </w:r>
    </w:p>
    <w:p w14:paraId="35F70ABC" w14:textId="5F110584" w:rsidR="00422B19" w:rsidRDefault="00422B19" w:rsidP="002F34A1">
      <w:pPr>
        <w:ind w:firstLine="420"/>
        <w:rPr>
          <w:sz w:val="18"/>
          <w:szCs w:val="18"/>
        </w:rPr>
      </w:pPr>
      <w:r w:rsidRPr="00422B19">
        <w:rPr>
          <w:sz w:val="18"/>
          <w:szCs w:val="18"/>
        </w:rPr>
        <w:t>In this section, we present our adapted concurrent version of the state-of-the-art point-to-point query system, SGraph-C, and run it on the Twitter social network graph dataset to investigate the performance bottlenecks and their underlying reasons in existing systems when dealing with concurrent tasks. We identify two significant bottlenecks in concurrent execution: redundant data access overhead and redundant computational costs.</w:t>
      </w:r>
    </w:p>
    <w:p w14:paraId="348C9732" w14:textId="77777777" w:rsidR="00032088" w:rsidRPr="00032088" w:rsidRDefault="00032088" w:rsidP="00032088">
      <w:pPr>
        <w:rPr>
          <w:sz w:val="18"/>
          <w:szCs w:val="18"/>
        </w:rPr>
      </w:pPr>
      <w:r>
        <w:rPr>
          <w:sz w:val="18"/>
          <w:szCs w:val="18"/>
        </w:rPr>
        <w:tab/>
      </w:r>
      <w:r w:rsidRPr="00032088">
        <w:rPr>
          <w:sz w:val="18"/>
          <w:szCs w:val="18"/>
        </w:rPr>
        <w:t>Redundant Data Access Overhead in Concurrent Tasks</w:t>
      </w:r>
    </w:p>
    <w:p w14:paraId="6DEDC8B7" w14:textId="11E6B065" w:rsidR="00E948B2" w:rsidRPr="002F34A1" w:rsidRDefault="00032088">
      <w:pPr>
        <w:ind w:firstLine="420"/>
        <w:rPr>
          <w:sz w:val="18"/>
          <w:szCs w:val="18"/>
        </w:rPr>
      </w:pPr>
      <w:r w:rsidRPr="00032088">
        <w:rPr>
          <w:sz w:val="18"/>
          <w:szCs w:val="18"/>
        </w:rPr>
        <w:t>Concurrent point-to-point query tasks perform graph traversal on the same underlying graph, with a substantial overlap in their traversal paths. As depicted in Figure 3, our data indicates... However, in the traditional "task-&gt;data" scheduling model, different tasks independently load the graph data blocks they need into the cache for processing at different times, resulting in multiple copies of the same graph blocks being stored in the cache. Due to cache space limitations, as the number of concurrent tasks increases, resource contention between tasks leads to severe cache misses. As shown in Figure 4...</w:t>
      </w:r>
    </w:p>
    <w:p w14:paraId="719DB4E0" w14:textId="77777777" w:rsidR="00E948B2" w:rsidRDefault="00E948B2" w:rsidP="00032088">
      <w:pPr>
        <w:ind w:firstLine="420"/>
        <w:rPr>
          <w:sz w:val="18"/>
          <w:szCs w:val="18"/>
        </w:rPr>
      </w:pPr>
      <w:r>
        <w:rPr>
          <w:sz w:val="18"/>
          <w:szCs w:val="18"/>
        </w:rPr>
        <w:br w:type="page"/>
      </w:r>
    </w:p>
    <w:p w14:paraId="4A30DB5A" w14:textId="77777777" w:rsidR="00E948B2" w:rsidRPr="00F350E4" w:rsidRDefault="00E948B2" w:rsidP="00E948B2">
      <w:pPr>
        <w:rPr>
          <w:b/>
          <w:bCs/>
        </w:rPr>
      </w:pPr>
      <w:r w:rsidRPr="002F34A1">
        <w:lastRenderedPageBreak/>
        <w:tab/>
      </w:r>
      <w:r w:rsidRPr="00F350E4">
        <w:rPr>
          <w:rFonts w:hint="eastAsia"/>
          <w:b/>
          <w:bCs/>
        </w:rPr>
        <w:t>并发任务的冗余计算开销</w:t>
      </w:r>
    </w:p>
    <w:p w14:paraId="0D4A1322" w14:textId="77777777" w:rsidR="00940FB0" w:rsidRDefault="00E948B2" w:rsidP="00E948B2">
      <w:pPr>
        <w:rPr>
          <w:ins w:id="92" w:author="HERO 浩宇" w:date="2023-11-12T23:16:00Z"/>
        </w:rPr>
      </w:pPr>
      <w:r>
        <w:tab/>
      </w:r>
      <w:r>
        <w:rPr>
          <w:rFonts w:hint="eastAsia"/>
        </w:rPr>
        <w:t>由于图数据的幂律分布特性，少数高度顶点连接了大部分边。因此，</w:t>
      </w:r>
      <w:r w:rsidRPr="00F350E4">
        <w:rPr>
          <w:rFonts w:hint="eastAsia"/>
          <w:highlight w:val="yellow"/>
        </w:rPr>
        <w:t>如图</w:t>
      </w:r>
      <w:r w:rsidRPr="00F350E4">
        <w:rPr>
          <w:highlight w:val="yellow"/>
        </w:rPr>
        <w:t>5所示</w:t>
      </w:r>
      <w:r>
        <w:t>，尽管高度顶点仅占总顶点数的一小部分（XX%），它们却出现在许多路径中（XX%）。进一步的分析，</w:t>
      </w:r>
      <w:r w:rsidRPr="00F350E4">
        <w:rPr>
          <w:highlight w:val="yellow"/>
        </w:rPr>
        <w:t>如图6所示</w:t>
      </w:r>
      <w:r>
        <w:t>，揭示出不同任务访问的冗余路径数据中有相当比例的高度顶点。这意味着不同的查询任务会重复遍历高度顶点之间的</w:t>
      </w:r>
      <w:del w:id="93" w:author="huao" w:date="2023-11-07T18:09:00Z">
        <w:r w:rsidDel="00BA742E">
          <w:rPr>
            <w:rFonts w:hint="eastAsia"/>
          </w:rPr>
          <w:delText>最短路径</w:delText>
        </w:r>
      </w:del>
      <w:ins w:id="94" w:author="huao" w:date="2023-11-07T18:09:00Z">
        <w:r w:rsidR="00BA742E">
          <w:rPr>
            <w:rFonts w:hint="eastAsia"/>
          </w:rPr>
          <w:t>最佳</w:t>
        </w:r>
      </w:ins>
      <w:ins w:id="95" w:author="huao" w:date="2023-11-07T18:10:00Z">
        <w:r w:rsidR="00BA742E">
          <w:rPr>
            <w:rFonts w:hint="eastAsia"/>
          </w:rPr>
          <w:t>路径</w:t>
        </w:r>
      </w:ins>
      <w:r>
        <w:t>。在一个图快照周期内，高度顶点之间的查询路径是恒定的，因此对其进行重复计算是冗余的。此外，由于高度顶点拥有大量出边和入边，计算它们之间的</w:t>
      </w:r>
      <w:del w:id="96" w:author="huao" w:date="2023-11-07T18:10:00Z">
        <w:r w:rsidDel="00BA742E">
          <w:rPr>
            <w:rFonts w:hint="eastAsia"/>
          </w:rPr>
          <w:delText>最短</w:delText>
        </w:r>
      </w:del>
      <w:ins w:id="97" w:author="huao" w:date="2023-11-07T18:10:00Z">
        <w:r w:rsidR="00BA742E">
          <w:rPr>
            <w:rFonts w:hint="eastAsia"/>
          </w:rPr>
          <w:t>最佳</w:t>
        </w:r>
      </w:ins>
      <w:r>
        <w:t>路径会导致巨大的计算负担。</w:t>
      </w:r>
    </w:p>
    <w:p w14:paraId="4F5BEDC7" w14:textId="04034A67" w:rsidR="00E948B2" w:rsidRDefault="00E948B2" w:rsidP="00940FB0">
      <w:pPr>
        <w:ind w:firstLine="420"/>
        <w:pPrChange w:id="98" w:author="HERO 浩宇" w:date="2023-11-12T23:16:00Z">
          <w:pPr/>
        </w:pPrChange>
      </w:pPr>
      <w:r>
        <w:t>一些现有的解决方案尝试建立全局索引以减少不同任务的冗余计算</w:t>
      </w:r>
      <w:r>
        <w:rPr>
          <w:rFonts w:hint="eastAsia"/>
        </w:rPr>
        <w:t>。然而，</w:t>
      </w:r>
      <w:r w:rsidRPr="00F350E4">
        <w:rPr>
          <w:rFonts w:hint="eastAsia"/>
          <w:highlight w:val="yellow"/>
        </w:rPr>
        <w:t>如图</w:t>
      </w:r>
      <w:r w:rsidRPr="00F350E4">
        <w:rPr>
          <w:highlight w:val="yellow"/>
        </w:rPr>
        <w:t>7所示</w:t>
      </w:r>
      <w:r>
        <w:t>，全局索引面临着图中顶点覆盖率与索引固有开销之间的权衡问题。具体来说，当索引数量较少时，索引覆盖的路径也较少，无法实现较高的共享率。当索引数量增多时，与之相关的计算、存储和维护开销会成比例增加，降低了索引的好处。考虑到不同图数据集的属性差异以及并发查询场景的演化，确定合适的索引数量变得复杂。因此，全局索引无法有效解决计算冗余问题。</w:t>
      </w:r>
    </w:p>
    <w:p w14:paraId="1FF29E49" w14:textId="5FBB0850" w:rsidR="001E2ED4" w:rsidRPr="001E2ED4" w:rsidRDefault="00E948B2" w:rsidP="00C56868">
      <w:pPr>
        <w:ind w:firstLine="420"/>
        <w:rPr>
          <w:sz w:val="18"/>
          <w:szCs w:val="18"/>
        </w:rPr>
      </w:pPr>
      <w:r>
        <w:rPr>
          <w:sz w:val="18"/>
          <w:szCs w:val="18"/>
        </w:rPr>
        <w:br w:type="column"/>
      </w:r>
      <w:r w:rsidR="001E2ED4" w:rsidRPr="001E2ED4">
        <w:rPr>
          <w:sz w:val="18"/>
          <w:szCs w:val="18"/>
        </w:rPr>
        <w:t>Redundant Computational Costs in Concurrent Tasks</w:t>
      </w:r>
    </w:p>
    <w:p w14:paraId="4E838086" w14:textId="32956A0B" w:rsidR="001E2ED4" w:rsidRPr="002F34A1" w:rsidRDefault="001E2ED4" w:rsidP="00C56868">
      <w:pPr>
        <w:ind w:firstLine="420"/>
        <w:rPr>
          <w:sz w:val="18"/>
          <w:szCs w:val="18"/>
        </w:rPr>
      </w:pPr>
      <w:r w:rsidRPr="001E2ED4">
        <w:rPr>
          <w:sz w:val="18"/>
          <w:szCs w:val="18"/>
        </w:rPr>
        <w:t xml:space="preserve">Due to the characteristics of power-law distribution in graphs, a small number of high-degree vertices are connected to the majority of edges. Therefore, as illustrated in Figure 5, even though high-degree vertices represent only a fraction of the total vertices (XX%), they appear in a significant proportion of paths (XX%). Further analysis, as shown in Figure 6, reveals that a substantial portion of the overlapping path data accessed by different tasks consists of high-degree vertices. This implies that different query tasks repetitively traverse the </w:t>
      </w:r>
      <w:del w:id="99" w:author="huao" w:date="2023-11-07T18:10:00Z">
        <w:r w:rsidRPr="001E2ED4" w:rsidDel="00BA742E">
          <w:rPr>
            <w:sz w:val="18"/>
            <w:szCs w:val="18"/>
          </w:rPr>
          <w:delText>shortest</w:delText>
        </w:r>
      </w:del>
      <w:ins w:id="100" w:author="huao" w:date="2023-11-07T18:10:00Z">
        <w:r w:rsidR="00BA742E">
          <w:rPr>
            <w:sz w:val="18"/>
            <w:szCs w:val="18"/>
          </w:rPr>
          <w:t>best</w:t>
        </w:r>
      </w:ins>
      <w:r w:rsidRPr="001E2ED4">
        <w:rPr>
          <w:sz w:val="18"/>
          <w:szCs w:val="18"/>
        </w:rPr>
        <w:t xml:space="preserve"> paths between high-degree vertices. Within a single graph snapshot period, the query paths between high-degree vertices remain constant, making the redundant computation for them unnecessary. Additionally, since high-degree vertices have numerous outgoing and incoming edges, computing the </w:t>
      </w:r>
      <w:del w:id="101" w:author="huao" w:date="2023-11-07T18:10:00Z">
        <w:r w:rsidRPr="001E2ED4" w:rsidDel="00BA742E">
          <w:rPr>
            <w:sz w:val="18"/>
            <w:szCs w:val="18"/>
          </w:rPr>
          <w:delText>shortest</w:delText>
        </w:r>
      </w:del>
      <w:ins w:id="102" w:author="huao" w:date="2023-11-07T18:10:00Z">
        <w:r w:rsidR="00BA742E">
          <w:rPr>
            <w:sz w:val="18"/>
            <w:szCs w:val="18"/>
          </w:rPr>
          <w:t>best</w:t>
        </w:r>
      </w:ins>
      <w:r w:rsidRPr="001E2ED4">
        <w:rPr>
          <w:sz w:val="18"/>
          <w:szCs w:val="18"/>
        </w:rPr>
        <w:t xml:space="preserve"> paths between them results in substantial computational load. Some existing solutions attempt to establish a global index to reduce redundant computation for different tasks. However, as demonstrated in Figure 7, a global index faces a trade-off between the coverage of vertices in the graph and the inherent overhead of the index. Specifically, when the number of indices is low, the index covers fewer paths, failing to achieve a high level of sharing. When the number of indices increases, the associated computational, storage, and maintenance costs escalate proportionally, diminishing the benefits of the index. Given the variations in the properties of different graph datasets and the evolving scenarios of concurrent queries, determining an optimal number of indices becomes challenging. Consequently, a global index is unable to effectively resolve the issue of computational redundancy.</w:t>
      </w:r>
    </w:p>
    <w:p w14:paraId="1819EDDD" w14:textId="677A90C2" w:rsidR="0026457A" w:rsidRDefault="00890187" w:rsidP="005101BD">
      <w:pPr>
        <w:pStyle w:val="af6"/>
      </w:pPr>
      <w:r w:rsidRPr="00E2159E">
        <w:br w:type="page"/>
      </w:r>
      <w:bookmarkStart w:id="103" w:name="_Toc149671643"/>
      <w:r w:rsidR="0026457A">
        <w:rPr>
          <w:rFonts w:hint="eastAsia"/>
        </w:rPr>
        <w:lastRenderedPageBreak/>
        <w:t>我们的启发</w:t>
      </w:r>
      <w:bookmarkEnd w:id="103"/>
    </w:p>
    <w:p w14:paraId="30973CDF" w14:textId="0F480513"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得到</w:t>
      </w:r>
      <w:r>
        <w:rPr>
          <w:rFonts w:hint="eastAsia"/>
        </w:rPr>
        <w:t>到了以下</w:t>
      </w:r>
      <w:r w:rsidR="0075160A">
        <w:rPr>
          <w:rFonts w:hint="eastAsia"/>
        </w:rPr>
        <w:t>启发</w:t>
      </w:r>
      <w:r>
        <w:rPr>
          <w:rFonts w:hint="eastAsia"/>
        </w:rPr>
        <w:t>：</w:t>
      </w:r>
    </w:p>
    <w:p w14:paraId="4CB410B1" w14:textId="36356C37" w:rsidR="000E0EFC" w:rsidRDefault="004C7393" w:rsidP="0026457A">
      <w:r>
        <w:tab/>
      </w:r>
      <w:r w:rsidRPr="004C7393">
        <w:rPr>
          <w:rFonts w:hint="eastAsia"/>
          <w:b/>
        </w:rPr>
        <w:t>观察</w:t>
      </w:r>
      <w:r w:rsidR="00F71E8B">
        <w:rPr>
          <w:rFonts w:hint="eastAsia"/>
        </w:rPr>
        <w:t>1</w:t>
      </w:r>
      <w:r w:rsidR="000E0EFC" w:rsidRPr="000E0EFC">
        <w:rPr>
          <w:rFonts w:hint="eastAsia"/>
        </w:rPr>
        <w:t>：</w:t>
      </w:r>
      <w:r w:rsidR="003E0DC1">
        <w:rPr>
          <w:rFonts w:hint="eastAsia"/>
        </w:rPr>
        <w:t>不同任务之间</w:t>
      </w:r>
      <w:r w:rsidR="00A133AE">
        <w:rPr>
          <w:rFonts w:hint="eastAsia"/>
        </w:rPr>
        <w:t>存在</w:t>
      </w:r>
      <w:r w:rsidR="003E0DC1">
        <w:rPr>
          <w:rFonts w:hint="eastAsia"/>
        </w:rPr>
        <w:t>数据访问相似性，它们的遍历路径有很大部分是重叠的。</w:t>
      </w:r>
      <w:r w:rsidR="00A133AE">
        <w:rPr>
          <w:rFonts w:hint="eastAsia"/>
        </w:rPr>
        <w:t>但是</w:t>
      </w:r>
      <w:r w:rsidR="00B54F8E">
        <w:rPr>
          <w:rFonts w:hint="eastAsia"/>
        </w:rPr>
        <w:t>由于不同任务访问重叠数据的时间不同，且现有的点对点查询系统并不支持任务之间的数据共享，</w:t>
      </w:r>
      <w:r w:rsidR="00A133AE">
        <w:rPr>
          <w:rFonts w:hint="eastAsia"/>
        </w:rPr>
        <w:t>对重叠</w:t>
      </w:r>
      <w:r w:rsidR="00B54F8E">
        <w:rPr>
          <w:rFonts w:hint="eastAsia"/>
        </w:rPr>
        <w:t>数据</w:t>
      </w:r>
      <w:r w:rsidR="00A133AE">
        <w:rPr>
          <w:rFonts w:hint="eastAsia"/>
        </w:rPr>
        <w:t>的</w:t>
      </w:r>
      <w:r w:rsidR="00B54F8E">
        <w:rPr>
          <w:rFonts w:hint="eastAsia"/>
        </w:rPr>
        <w:t>访问</w:t>
      </w:r>
      <w:r w:rsidR="00A133AE">
        <w:rPr>
          <w:rFonts w:hint="eastAsia"/>
        </w:rPr>
        <w:t>成了冗余</w:t>
      </w:r>
      <w:r w:rsidR="00B54F8E">
        <w:rPr>
          <w:rFonts w:hint="eastAsia"/>
        </w:rPr>
        <w:t>开销。这启发我们开发高效地细粒度数据共享机制，通过支持不同任务在不同时间对相同数据进行访问共享，来减少数据访问开销，提高并发查询的吞吐量。</w:t>
      </w:r>
    </w:p>
    <w:p w14:paraId="1BB03737" w14:textId="4B139937" w:rsidR="0048656A" w:rsidRDefault="00F71E8B" w:rsidP="00F71E8B">
      <w:pPr>
        <w:ind w:firstLine="420"/>
      </w:pPr>
      <w:r w:rsidRPr="004C7393">
        <w:rPr>
          <w:rFonts w:hint="eastAsia"/>
          <w:b/>
        </w:rPr>
        <w:t>观察</w:t>
      </w:r>
      <w:r>
        <w:rPr>
          <w:b/>
        </w:rPr>
        <w:t>2</w:t>
      </w:r>
      <w:r w:rsidRPr="004C7393">
        <w:rPr>
          <w:rFonts w:hint="eastAsia"/>
        </w:rPr>
        <w:t>：</w:t>
      </w:r>
      <w:r>
        <w:rPr>
          <w:rFonts w:hint="eastAsia"/>
        </w:rPr>
        <w:t>高度顶点组成的路径段更可能被不同的任务重复遍历。不同的查询路径可以看做一条条线，高度顶点就是这些线段的交点，会频繁出现在不同的任务中。</w:t>
      </w:r>
      <w:r w:rsidR="0048656A">
        <w:rPr>
          <w:rFonts w:hint="eastAsia"/>
        </w:rPr>
        <w:t>现有的全局索引方式开销巨大，</w:t>
      </w:r>
      <w:r w:rsidR="00EA4EB5">
        <w:rPr>
          <w:rFonts w:hint="eastAsia"/>
        </w:rPr>
        <w:t>往往对索引顶点数设限，导致</w:t>
      </w:r>
      <w:r w:rsidR="006A4437">
        <w:rPr>
          <w:rFonts w:hint="eastAsia"/>
        </w:rPr>
        <w:t>可共享的路径占比很低</w:t>
      </w:r>
      <w:r w:rsidR="007F11C2">
        <w:rPr>
          <w:rFonts w:hint="eastAsia"/>
        </w:rPr>
        <w:t>。</w:t>
      </w:r>
      <w:r w:rsidR="005B2A15">
        <w:rPr>
          <w:rFonts w:hint="eastAsia"/>
        </w:rPr>
        <w:t>这启发我们通过</w:t>
      </w:r>
      <w:r w:rsidR="007F11C2">
        <w:rPr>
          <w:rFonts w:hint="eastAsia"/>
        </w:rPr>
        <w:t>轻量级的索引</w:t>
      </w:r>
      <w:r w:rsidR="005B2A15">
        <w:rPr>
          <w:rFonts w:hint="eastAsia"/>
        </w:rPr>
        <w:t>实现更好的</w:t>
      </w:r>
      <w:r w:rsidR="00BB5E55">
        <w:rPr>
          <w:rFonts w:hint="eastAsia"/>
        </w:rPr>
        <w:t>计算</w:t>
      </w:r>
      <w:r w:rsidR="005B2A15">
        <w:rPr>
          <w:rFonts w:hint="eastAsia"/>
        </w:rPr>
        <w:t>共享。</w:t>
      </w:r>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61E7F16B" w14:textId="77777777" w:rsidR="00D25F5E" w:rsidRDefault="00D25F5E" w:rsidP="00A8001C">
      <w:pPr>
        <w:ind w:firstLine="420"/>
        <w:rPr>
          <w:sz w:val="18"/>
          <w:szCs w:val="18"/>
        </w:rPr>
      </w:pPr>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p>
    <w:p w14:paraId="4F35DDC5" w14:textId="49E9ADF1" w:rsidR="0026457A" w:rsidRDefault="00A8001C" w:rsidP="002F34A1">
      <w:pPr>
        <w:ind w:firstLine="420"/>
      </w:pPr>
      <w:r w:rsidRPr="002F34A1">
        <w:rPr>
          <w:sz w:val="18"/>
          <w:szCs w:val="18"/>
        </w:rPr>
        <w:t xml:space="preserve">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t>
      </w:r>
      <w:r w:rsidR="004F042C" w:rsidRPr="004F042C">
        <w:rPr>
          <w:sz w:val="18"/>
          <w:szCs w:val="18"/>
        </w:rPr>
        <w:t xml:space="preserve">computational </w:t>
      </w:r>
      <w:r w:rsidRPr="002F34A1">
        <w:rPr>
          <w:sz w:val="18"/>
          <w:szCs w:val="18"/>
        </w:rPr>
        <w:t>sharing through lightweight indexing.</w:t>
      </w: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104" w:name="_Toc149671644"/>
      <w:r>
        <w:rPr>
          <w:rFonts w:hint="eastAsia"/>
        </w:rPr>
        <w:lastRenderedPageBreak/>
        <w:t>系统概述</w:t>
      </w:r>
      <w:bookmarkEnd w:id="104"/>
    </w:p>
    <w:p w14:paraId="4B10FD2A" w14:textId="3C658ADF" w:rsidR="00B44046" w:rsidDel="00C56868" w:rsidRDefault="0082693A">
      <w:pPr>
        <w:pStyle w:val="af6"/>
        <w:rPr>
          <w:del w:id="105" w:author="huao" w:date="2023-11-07T16:45:00Z"/>
          <w:color w:val="auto"/>
        </w:rPr>
      </w:pPr>
      <w:del w:id="106" w:author="huao" w:date="2023-11-07T16:45:00Z">
        <w:r w:rsidDel="00C56868">
          <w:rPr>
            <w:rFonts w:hint="eastAsia"/>
          </w:rPr>
          <w:delText>为了提高并发点对点查询的执行效率，</w:delText>
        </w:r>
        <w:r w:rsidR="0070385C" w:rsidDel="00C56868">
          <w:rPr>
            <w:rFonts w:hint="eastAsia"/>
          </w:rPr>
          <w:delText>在对并发</w:delText>
        </w:r>
        <w:r w:rsidR="005158D7" w:rsidDel="00C56868">
          <w:rPr>
            <w:rFonts w:hint="eastAsia"/>
          </w:rPr>
          <w:delText>点对点查询的</w:delText>
        </w:r>
        <w:r w:rsidR="00AA4DF3" w:rsidDel="00C56868">
          <w:rPr>
            <w:rFonts w:hint="eastAsia"/>
          </w:rPr>
          <w:delText>计算细节进行仔细研究后，</w:delText>
        </w:r>
        <w:r w:rsidR="006024BC" w:rsidDel="00C56868">
          <w:rPr>
            <w:rFonts w:hint="eastAsia"/>
          </w:rPr>
          <w:delText>我们</w:delText>
        </w:r>
        <w:r w:rsidR="000848ED" w:rsidDel="00C56868">
          <w:rPr>
            <w:rFonts w:hint="eastAsia"/>
          </w:rPr>
          <w:delText>提出了一个</w:delText>
        </w:r>
        <w:r w:rsidR="000F55B2" w:rsidDel="00C56868">
          <w:rPr>
            <w:rFonts w:hint="eastAsia"/>
          </w:rPr>
          <w:delText>数据驱动</w:delText>
        </w:r>
        <w:r w:rsidR="000848ED" w:rsidDel="00C56868">
          <w:rPr>
            <w:rFonts w:hint="eastAsia"/>
          </w:rPr>
          <w:delText>的高效</w:delText>
        </w:r>
        <w:r w:rsidR="008A6F50" w:rsidDel="00C56868">
          <w:rPr>
            <w:rFonts w:hint="eastAsia"/>
          </w:rPr>
          <w:delText>并发点对点查询</w:delText>
        </w:r>
        <w:r w:rsidR="000848ED" w:rsidDel="00C56868">
          <w:rPr>
            <w:rFonts w:hint="eastAsia"/>
          </w:rPr>
          <w:delText>系统-GraphCPP</w:delText>
        </w:r>
        <w:r w:rsidR="0070385C" w:rsidDel="00C56868">
          <w:rPr>
            <w:rFonts w:hint="eastAsia"/>
          </w:rPr>
          <w:delText>。</w:delText>
        </w:r>
        <w:r w:rsidR="00003D49" w:rsidDel="00C56868">
          <w:rPr>
            <w:rFonts w:hint="eastAsia"/>
          </w:rPr>
          <w:delText>它</w:delText>
        </w:r>
        <w:r w:rsidR="00F11873" w:rsidDel="00C56868">
          <w:rPr>
            <w:rFonts w:hint="eastAsia"/>
          </w:rPr>
          <w:delText>通过</w:delText>
        </w:r>
        <w:r w:rsidR="00497CAB" w:rsidDel="00C56868">
          <w:rPr>
            <w:rFonts w:hint="eastAsia"/>
          </w:rPr>
          <w:delText>一个高效地</w:delText>
        </w:r>
        <w:r w:rsidR="00D74C25" w:rsidDel="00C56868">
          <w:rPr>
            <w:rFonts w:hint="eastAsia"/>
          </w:rPr>
          <w:delText>数据驱动</w:delText>
        </w:r>
        <w:r w:rsidR="000D2180" w:rsidDel="00C56868">
          <w:rPr>
            <w:rFonts w:hint="eastAsia"/>
          </w:rPr>
          <w:delText>的</w:delText>
        </w:r>
        <w:r w:rsidR="00497CAB" w:rsidDel="00C56868">
          <w:rPr>
            <w:rFonts w:hint="eastAsia"/>
          </w:rPr>
          <w:delText>缓存执行</w:delText>
        </w:r>
        <w:r w:rsidR="000D2180" w:rsidDel="00C56868">
          <w:rPr>
            <w:rFonts w:hint="eastAsia"/>
          </w:rPr>
          <w:delText>机制</w:delText>
        </w:r>
        <w:r w:rsidR="00F11873" w:rsidDel="00C56868">
          <w:rPr>
            <w:rFonts w:hint="eastAsia"/>
          </w:rPr>
          <w:delText>，</w:delText>
        </w:r>
        <w:r w:rsidR="00A35625" w:rsidDel="00C56868">
          <w:rPr>
            <w:rFonts w:hint="eastAsia"/>
          </w:rPr>
          <w:delText>利用并发任务之间的数据相似性，</w:delText>
        </w:r>
        <w:r w:rsidR="007E33EF" w:rsidDel="00C56868">
          <w:rPr>
            <w:rFonts w:hint="eastAsia"/>
          </w:rPr>
          <w:delText>实现了一次数据加载，多个任务共享</w:delText>
        </w:r>
        <w:r w:rsidR="00F11873" w:rsidDel="00C56868">
          <w:rPr>
            <w:rFonts w:hint="eastAsia"/>
          </w:rPr>
          <w:delText>。它</w:delText>
        </w:r>
        <w:r w:rsidR="00624D72" w:rsidDel="00C56868">
          <w:rPr>
            <w:rFonts w:hint="eastAsia"/>
          </w:rPr>
          <w:delText>还</w:delText>
        </w:r>
        <w:r w:rsidR="00F11873" w:rsidDel="00C56868">
          <w:rPr>
            <w:rFonts w:hint="eastAsia"/>
          </w:rPr>
          <w:delText>通过一个基于核心子图的查询加速机制，建立了高度顶点之间的距离索引</w:delText>
        </w:r>
        <w:r w:rsidR="00D56A49" w:rsidDel="00C56868">
          <w:rPr>
            <w:rFonts w:hint="eastAsia"/>
          </w:rPr>
          <w:delText>，实现不同任务之间高频重叠路径的计算共享。</w:delText>
        </w:r>
        <w:r w:rsidR="00624D72" w:rsidDel="00C56868">
          <w:rPr>
            <w:rFonts w:hint="eastAsia"/>
          </w:rPr>
          <w:delText>此外，它还通过预测不同查询的遍历路径，驱动</w:delText>
        </w:r>
        <w:r w:rsidR="000661A2" w:rsidDel="00C56868">
          <w:rPr>
            <w:rFonts w:hint="eastAsia"/>
          </w:rPr>
          <w:delText>路径重叠的相似查询批量执行，进一步利用了数据相似性。</w:delText>
        </w:r>
      </w:del>
    </w:p>
    <w:p w14:paraId="5F708A45" w14:textId="3F6B8D80" w:rsidR="00B44046" w:rsidRDefault="00B44046" w:rsidP="005101BD">
      <w:pPr>
        <w:pStyle w:val="af6"/>
      </w:pPr>
      <w:bookmarkStart w:id="107" w:name="_Toc149671645"/>
      <w:r>
        <w:rPr>
          <w:rFonts w:hint="eastAsia"/>
        </w:rPr>
        <w:t>系统架构</w:t>
      </w:r>
      <w:bookmarkEnd w:id="107"/>
    </w:p>
    <w:p w14:paraId="540B5919" w14:textId="11901A29" w:rsidR="00C56868" w:rsidRDefault="00C56868" w:rsidP="00EB29F4">
      <w:pPr>
        <w:ind w:firstLine="420"/>
        <w:rPr>
          <w:ins w:id="108" w:author="huao" w:date="2023-11-07T16:52:00Z"/>
        </w:rPr>
        <w:pPrChange w:id="109" w:author="HERO 浩宇" w:date="2023-11-13T14:52:00Z">
          <w:pPr>
            <w:ind w:firstLine="420"/>
          </w:pPr>
        </w:pPrChange>
      </w:pPr>
      <w:bookmarkStart w:id="110" w:name="_Hlk150781758"/>
      <w:ins w:id="111" w:author="huao" w:date="2023-11-07T16:51:00Z">
        <w:r w:rsidRPr="00C56868">
          <w:rPr>
            <w:rFonts w:hint="eastAsia"/>
          </w:rPr>
          <w:t>为了提高并发点对点查询的执行效率，在对并发点对点查询的计算细节进行仔细研究后，我们提出了一个数据驱动的高效并发点对点查询系统</w:t>
        </w:r>
        <w:r w:rsidRPr="00C56868">
          <w:t>-GraphCPP</w:t>
        </w:r>
      </w:ins>
      <w:ins w:id="112" w:author="HERO 浩宇" w:date="2023-11-13T14:51:00Z">
        <w:r w:rsidR="00DD78A4">
          <w:rPr>
            <w:rFonts w:hint="eastAsia"/>
          </w:rPr>
          <w:t>。我们系统的关键思想是实现并发点对点查询任务之间的数据共享和计算共享</w:t>
        </w:r>
      </w:ins>
      <w:ins w:id="113" w:author="HERO 浩宇" w:date="2023-11-13T14:52:00Z">
        <w:r w:rsidR="00EB29F4">
          <w:rPr>
            <w:rFonts w:hint="eastAsia"/>
          </w:rPr>
          <w:t>。</w:t>
        </w:r>
      </w:ins>
      <w:ins w:id="114" w:author="HERO 浩宇" w:date="2023-11-13T14:53:00Z">
        <w:r w:rsidR="00692430">
          <w:rPr>
            <w:rFonts w:hint="eastAsia"/>
          </w:rPr>
          <w:t>如下图所示</w:t>
        </w:r>
        <w:r w:rsidR="00692430">
          <w:rPr>
            <w:rFonts w:hint="eastAsia"/>
          </w:rPr>
          <w:t>，</w:t>
        </w:r>
      </w:ins>
      <w:ins w:id="115" w:author="HERO 浩宇" w:date="2023-11-13T14:52:00Z">
        <w:r w:rsidR="00EB29F4">
          <w:rPr>
            <w:rFonts w:hint="eastAsia"/>
          </w:rPr>
          <w:t>为了实现这个目标，</w:t>
        </w:r>
        <w:r w:rsidR="00EB29F4" w:rsidRPr="00C56868">
          <w:t>GraphCPP</w:t>
        </w:r>
        <w:r w:rsidR="00EB29F4">
          <w:rPr>
            <w:rFonts w:hint="eastAsia"/>
          </w:rPr>
          <w:t>提出了</w:t>
        </w:r>
      </w:ins>
      <w:ins w:id="116" w:author="huao" w:date="2023-11-07T16:52:00Z">
        <w:del w:id="117" w:author="HERO 浩宇" w:date="2023-11-13T14:51:00Z">
          <w:r w:rsidDel="00DD78A4">
            <w:rPr>
              <w:rFonts w:hint="eastAsia"/>
            </w:rPr>
            <w:delText>，</w:delText>
          </w:r>
        </w:del>
        <w:del w:id="118" w:author="HERO 浩宇" w:date="2023-11-13T14:52:00Z">
          <w:r w:rsidDel="00EB29F4">
            <w:rPr>
              <w:rFonts w:hint="eastAsia"/>
            </w:rPr>
            <w:delText>如下图所示</w:delText>
          </w:r>
        </w:del>
      </w:ins>
      <w:ins w:id="119" w:author="huao" w:date="2023-11-07T16:51:00Z">
        <w:del w:id="120" w:author="HERO 浩宇" w:date="2023-11-13T14:52:00Z">
          <w:r w:rsidRPr="00C56868" w:rsidDel="00EB29F4">
            <w:delText>。</w:delText>
          </w:r>
        </w:del>
      </w:ins>
      <w:ins w:id="121" w:author="HERO 浩宇" w:date="2023-11-12T18:56:00Z">
        <w:r w:rsidR="00530604" w:rsidRPr="00530604">
          <w:rPr>
            <w:rFonts w:hint="eastAsia"/>
          </w:rPr>
          <w:t>一个高效地数据驱动的缓存执行机制，利用并发任务之间的数据相似性，实现了重叠数据的共享访问</w:t>
        </w:r>
      </w:ins>
      <w:ins w:id="122" w:author="huao" w:date="2023-11-07T16:51:00Z">
        <w:del w:id="123" w:author="HERO 浩宇" w:date="2023-11-12T18:56:00Z">
          <w:r w:rsidRPr="00C56868" w:rsidDel="00530604">
            <w:delText>它包含一个基于缓存的数据共享机制，利用并发任务之间的数据相似性，实现了一次数据加载，多个任务共享</w:delText>
          </w:r>
        </w:del>
        <w:r w:rsidRPr="00C56868">
          <w:t>。</w:t>
        </w:r>
      </w:ins>
      <w:ins w:id="124" w:author="HERO 浩宇" w:date="2023-11-13T14:53:00Z">
        <w:r w:rsidR="00EB29F4">
          <w:rPr>
            <w:rFonts w:hint="eastAsia"/>
          </w:rPr>
          <w:t>以及</w:t>
        </w:r>
      </w:ins>
      <w:ins w:id="125" w:author="HERO 浩宇" w:date="2023-11-12T18:56:00Z">
        <w:r w:rsidR="005F203F" w:rsidRPr="005F203F">
          <w:rPr>
            <w:rFonts w:hint="eastAsia"/>
          </w:rPr>
          <w:t>一个基于核心子图的查询加速机制，共享不同查询任务对相同热路径的计算。此外，它还通过预测不同查询的遍历路径，驱动路径重叠的相似查询批量执行，进一步利用了数据相似性。</w:t>
        </w:r>
      </w:ins>
      <w:ins w:id="126" w:author="huao" w:date="2023-11-07T16:51:00Z">
        <w:del w:id="127" w:author="HERO 浩宇" w:date="2023-11-12T18:56:00Z">
          <w:r w:rsidRPr="00C56868" w:rsidDel="005F203F">
            <w:delText>它还包含一个基于核心子图的计算共享机制，通过</w:delText>
          </w:r>
        </w:del>
        <w:del w:id="128" w:author="HERO 浩宇" w:date="2023-11-12T18:57:00Z">
          <w:r w:rsidRPr="00C56868" w:rsidDel="004D430E">
            <w:delText>全局索引和核心子图索引，实现不同任务之间高频重叠路径的计算共享。此外，它还通过预测不同查询的遍历路径，驱动路径重叠的相似</w:delText>
          </w:r>
        </w:del>
      </w:ins>
      <w:ins w:id="129" w:author="huao" w:date="2023-11-07T17:28:00Z">
        <w:del w:id="130" w:author="HERO 浩宇" w:date="2023-11-12T18:57:00Z">
          <w:r w:rsidR="00672C08" w:rsidDel="004D430E">
            <w:rPr>
              <w:rFonts w:hint="eastAsia"/>
            </w:rPr>
            <w:delText>任务</w:delText>
          </w:r>
        </w:del>
      </w:ins>
      <w:ins w:id="131" w:author="huao" w:date="2023-11-07T16:51:00Z">
        <w:del w:id="132" w:author="HERO 浩宇" w:date="2023-11-12T18:57:00Z">
          <w:r w:rsidRPr="00C56868" w:rsidDel="004D430E">
            <w:delText>批量执行，进一步利用了数据相似性。</w:delText>
          </w:r>
        </w:del>
      </w:ins>
    </w:p>
    <w:p w14:paraId="7E969D14" w14:textId="3AC3F4EE" w:rsidR="004113BA" w:rsidRDefault="000E6F0F" w:rsidP="004113BA">
      <w:pPr>
        <w:ind w:firstLine="420"/>
        <w:rPr>
          <w:ins w:id="133" w:author="huao" w:date="2023-11-07T17:37:00Z"/>
        </w:rPr>
      </w:pPr>
      <w:ins w:id="134" w:author="huao" w:date="2023-11-07T17:01:00Z">
        <w:r>
          <w:rPr>
            <w:rFonts w:hint="eastAsia"/>
          </w:rPr>
          <w:t>数据访问共享机制</w:t>
        </w:r>
      </w:ins>
      <w:ins w:id="135" w:author="HERO 浩宇" w:date="2023-11-13T15:18:00Z">
        <w:r w:rsidR="00913E70">
          <w:rPr>
            <w:rFonts w:hint="eastAsia"/>
          </w:rPr>
          <w:t>。它</w:t>
        </w:r>
      </w:ins>
      <w:ins w:id="136" w:author="HERO 浩宇" w:date="2023-11-12T20:06:00Z">
        <w:r w:rsidR="001E5936">
          <w:rPr>
            <w:rFonts w:hint="eastAsia"/>
          </w:rPr>
          <w:t>负责</w:t>
        </w:r>
      </w:ins>
      <w:ins w:id="137" w:author="HERO 浩宇" w:date="2023-11-13T15:19:00Z">
        <w:r w:rsidR="00913E70">
          <w:rPr>
            <w:rFonts w:hint="eastAsia"/>
          </w:rPr>
          <w:t>利用并发任务的数据访问相似性</w:t>
        </w:r>
        <w:r w:rsidR="00611991">
          <w:rPr>
            <w:rFonts w:hint="eastAsia"/>
          </w:rPr>
          <w:t>实现</w:t>
        </w:r>
      </w:ins>
      <w:ins w:id="138" w:author="huao" w:date="2023-11-07T17:17:00Z">
        <w:del w:id="139" w:author="HERO 浩宇" w:date="2023-11-12T20:06:00Z">
          <w:r w:rsidR="004113BA" w:rsidDel="001E5936">
            <w:rPr>
              <w:rFonts w:hint="eastAsia"/>
            </w:rPr>
            <w:delText>负责将</w:delText>
          </w:r>
        </w:del>
        <w:r w:rsidR="004113BA">
          <w:rPr>
            <w:rFonts w:hint="eastAsia"/>
          </w:rPr>
          <w:t>图结构数据</w:t>
        </w:r>
      </w:ins>
      <w:ins w:id="140" w:author="HERO 浩宇" w:date="2023-11-12T20:06:00Z">
        <w:r w:rsidR="001E5936">
          <w:rPr>
            <w:rFonts w:hint="eastAsia"/>
          </w:rPr>
          <w:t>的</w:t>
        </w:r>
      </w:ins>
      <w:ins w:id="141" w:author="huao" w:date="2023-11-07T17:17:00Z">
        <w:del w:id="142" w:author="HERO 浩宇" w:date="2023-11-12T20:06:00Z">
          <w:r w:rsidR="004113BA" w:rsidDel="001E5936">
            <w:rPr>
              <w:rFonts w:hint="eastAsia"/>
            </w:rPr>
            <w:delText>划分为</w:delText>
          </w:r>
        </w:del>
        <w:r w:rsidR="004113BA">
          <w:rPr>
            <w:rFonts w:hint="eastAsia"/>
          </w:rPr>
          <w:t>细粒度</w:t>
        </w:r>
        <w:del w:id="143" w:author="HERO 浩宇" w:date="2023-11-12T20:06:00Z">
          <w:r w:rsidR="004113BA" w:rsidDel="001E5936">
            <w:rPr>
              <w:rFonts w:hint="eastAsia"/>
            </w:rPr>
            <w:delText>的分块，选择</w:delText>
          </w:r>
        </w:del>
        <w:r w:rsidR="004113BA">
          <w:rPr>
            <w:rFonts w:hint="eastAsia"/>
          </w:rPr>
          <w:t>共享</w:t>
        </w:r>
      </w:ins>
      <w:ins w:id="144" w:author="huao" w:date="2023-11-07T17:18:00Z">
        <w:del w:id="145" w:author="HERO 浩宇" w:date="2023-11-12T20:06:00Z">
          <w:r w:rsidR="004113BA" w:rsidDel="001E5936">
            <w:rPr>
              <w:rFonts w:hint="eastAsia"/>
            </w:rPr>
            <w:delText>图</w:delText>
          </w:r>
        </w:del>
      </w:ins>
      <w:ins w:id="146" w:author="huao" w:date="2023-11-07T17:17:00Z">
        <w:del w:id="147" w:author="HERO 浩宇" w:date="2023-11-12T20:06:00Z">
          <w:r w:rsidR="004113BA" w:rsidDel="001E5936">
            <w:rPr>
              <w:rFonts w:hint="eastAsia"/>
            </w:rPr>
            <w:delText>分块，触发关联任务批量执行</w:delText>
          </w:r>
        </w:del>
      </w:ins>
      <w:ins w:id="148" w:author="huao" w:date="2023-11-07T17:18:00Z">
        <w:r w:rsidR="004113BA">
          <w:rPr>
            <w:rFonts w:hint="eastAsia"/>
          </w:rPr>
          <w:t>。</w:t>
        </w:r>
      </w:ins>
      <w:ins w:id="149" w:author="huao" w:date="2023-11-07T17:19:00Z">
        <w:r w:rsidR="00672C08">
          <w:rPr>
            <w:rFonts w:hint="eastAsia"/>
          </w:rPr>
          <w:t>首先，它像其它分布式图计算系统</w:t>
        </w:r>
      </w:ins>
      <w:ins w:id="150" w:author="HERO 浩宇" w:date="2023-11-13T15:19:00Z">
        <w:r w:rsidR="00611991">
          <w:rPr>
            <w:rFonts w:hint="eastAsia"/>
          </w:rPr>
          <w:t>[</w:t>
        </w:r>
        <w:r w:rsidR="00611991">
          <w:t>xx]</w:t>
        </w:r>
      </w:ins>
      <w:ins w:id="151" w:author="huao" w:date="2023-11-07T17:19:00Z">
        <w:r w:rsidR="00672C08">
          <w:rPr>
            <w:rFonts w:hint="eastAsia"/>
          </w:rPr>
          <w:t>一样</w:t>
        </w:r>
      </w:ins>
      <w:ins w:id="152" w:author="huao" w:date="2023-11-07T17:20:00Z">
        <w:r w:rsidR="00672C08">
          <w:rPr>
            <w:rFonts w:hint="eastAsia"/>
          </w:rPr>
          <w:t>将原始图数据划分为粗粒度的图分区，</w:t>
        </w:r>
      </w:ins>
      <w:ins w:id="153" w:author="huao" w:date="2023-11-07T17:21:00Z">
        <w:r w:rsidR="00672C08">
          <w:rPr>
            <w:rFonts w:hint="eastAsia"/>
          </w:rPr>
          <w:t>交由不同的机器并行处理。然后使用一个细粒度的分块管理器将粗粒度的图分区划分为细粒度的图分块</w:t>
        </w:r>
      </w:ins>
      <w:ins w:id="154" w:author="huao" w:date="2023-11-07T17:29:00Z">
        <w:r w:rsidR="00260FD4">
          <w:rPr>
            <w:rFonts w:hint="eastAsia"/>
          </w:rPr>
          <w:t>。接着</w:t>
        </w:r>
        <w:del w:id="155" w:author="HERO 浩宇" w:date="2023-11-12T20:10:00Z">
          <w:r w:rsidR="00260FD4" w:rsidDel="00C523B4">
            <w:rPr>
              <w:rFonts w:hint="eastAsia"/>
            </w:rPr>
            <w:delText>，</w:delText>
          </w:r>
        </w:del>
      </w:ins>
      <w:ins w:id="156" w:author="huao" w:date="2023-11-07T17:30:00Z">
        <w:del w:id="157" w:author="HERO 浩宇" w:date="2023-11-12T20:09:00Z">
          <w:r w:rsidR="00260FD4" w:rsidDel="0037117B">
            <w:rPr>
              <w:rFonts w:hint="eastAsia"/>
            </w:rPr>
            <w:delText>根据查询任务活跃顶点所在的分区，</w:delText>
          </w:r>
        </w:del>
      </w:ins>
      <w:ins w:id="158" w:author="huao" w:date="2023-11-07T17:29:00Z">
        <w:del w:id="159" w:author="HERO 浩宇" w:date="2023-11-12T20:09:00Z">
          <w:r w:rsidR="00260FD4" w:rsidDel="00C523B4">
            <w:rPr>
              <w:rFonts w:hint="eastAsia"/>
            </w:rPr>
            <w:delText>建立起</w:delText>
          </w:r>
        </w:del>
      </w:ins>
      <w:ins w:id="160" w:author="HERO 浩宇" w:date="2023-11-12T20:09:00Z">
        <w:r w:rsidR="00C523B4">
          <w:rPr>
            <w:rFonts w:hint="eastAsia"/>
          </w:rPr>
          <w:t>执行</w:t>
        </w:r>
      </w:ins>
      <w:ins w:id="161" w:author="huao" w:date="2023-11-07T17:30:00Z">
        <w:r w:rsidR="00260FD4">
          <w:rPr>
            <w:rFonts w:hint="eastAsia"/>
          </w:rPr>
          <w:t>图分块</w:t>
        </w:r>
      </w:ins>
      <w:ins w:id="162" w:author="huao" w:date="2023-11-07T17:34:00Z">
        <w:r w:rsidR="00260FD4">
          <w:rPr>
            <w:rFonts w:hint="eastAsia"/>
          </w:rPr>
          <w:t>-任务</w:t>
        </w:r>
      </w:ins>
      <w:ins w:id="163" w:author="huao" w:date="2023-11-07T17:30:00Z">
        <w:r w:rsidR="00260FD4">
          <w:rPr>
            <w:rFonts w:hint="eastAsia"/>
          </w:rPr>
          <w:t>之间的关联机制</w:t>
        </w:r>
      </w:ins>
      <w:ins w:id="164" w:author="HERO 浩宇" w:date="2023-11-12T20:10:00Z">
        <w:r w:rsidR="00C523B4">
          <w:rPr>
            <w:rFonts w:hint="eastAsia"/>
          </w:rPr>
          <w:t>：假如一个查询任务</w:t>
        </w:r>
      </w:ins>
      <w:ins w:id="165" w:author="HERO 浩宇" w:date="2023-11-12T20:11:00Z">
        <w:r w:rsidR="008C26EB">
          <w:t>qi</w:t>
        </w:r>
      </w:ins>
      <w:ins w:id="166" w:author="HERO 浩宇" w:date="2023-11-12T20:10:00Z">
        <w:r w:rsidR="00C523B4">
          <w:rPr>
            <w:rFonts w:hint="eastAsia"/>
          </w:rPr>
          <w:t>在某个图分块</w:t>
        </w:r>
      </w:ins>
      <w:ins w:id="167" w:author="HERO 浩宇" w:date="2023-11-12T20:11:00Z">
        <w:r w:rsidR="008C26EB">
          <w:rPr>
            <w:rFonts w:hint="eastAsia"/>
          </w:rPr>
          <w:t>b</w:t>
        </w:r>
        <w:r w:rsidR="008C26EB">
          <w:t>i</w:t>
        </w:r>
      </w:ins>
      <w:ins w:id="168" w:author="HERO 浩宇" w:date="2023-11-12T20:10:00Z">
        <w:r w:rsidR="00C523B4">
          <w:rPr>
            <w:rFonts w:hint="eastAsia"/>
          </w:rPr>
          <w:t>存在活跃顶点，那么</w:t>
        </w:r>
      </w:ins>
      <w:ins w:id="169" w:author="HERO 浩宇" w:date="2023-11-12T20:11:00Z">
        <w:r w:rsidR="008C26EB">
          <w:rPr>
            <w:rFonts w:hint="eastAsia"/>
          </w:rPr>
          <w:t>就认为q</w:t>
        </w:r>
      </w:ins>
      <w:ins w:id="170" w:author="HERO 浩宇" w:date="2023-11-12T20:12:00Z">
        <w:r w:rsidR="008C26EB">
          <w:rPr>
            <w:rFonts w:hint="eastAsia"/>
          </w:rPr>
          <w:t>i和bi之间存在关联关系。</w:t>
        </w:r>
      </w:ins>
      <w:ins w:id="171" w:author="huao" w:date="2023-11-07T17:30:00Z">
        <w:del w:id="172" w:author="HERO 浩宇" w:date="2023-11-12T20:10:00Z">
          <w:r w:rsidR="00260FD4" w:rsidDel="00C523B4">
            <w:rPr>
              <w:rFonts w:hint="eastAsia"/>
            </w:rPr>
            <w:delText>。</w:delText>
          </w:r>
        </w:del>
        <w:del w:id="173" w:author="HERO 浩宇" w:date="2023-11-12T20:11:00Z">
          <w:r w:rsidR="00260FD4" w:rsidDel="008C26EB">
            <w:rPr>
              <w:rFonts w:hint="eastAsia"/>
            </w:rPr>
            <w:delText>图</w:delText>
          </w:r>
        </w:del>
        <w:r w:rsidR="00260FD4">
          <w:rPr>
            <w:rFonts w:hint="eastAsia"/>
          </w:rPr>
          <w:t>分块</w:t>
        </w:r>
      </w:ins>
      <w:ins w:id="174" w:author="huao" w:date="2023-11-07T17:31:00Z">
        <w:r w:rsidR="00260FD4">
          <w:rPr>
            <w:rFonts w:hint="eastAsia"/>
          </w:rPr>
          <w:t>优先级调度机制会根据</w:t>
        </w:r>
      </w:ins>
      <w:ins w:id="175" w:author="huao" w:date="2023-11-07T17:32:00Z">
        <w:r w:rsidR="00260FD4">
          <w:rPr>
            <w:rFonts w:hint="eastAsia"/>
          </w:rPr>
          <w:t>不同</w:t>
        </w:r>
      </w:ins>
      <w:ins w:id="176" w:author="huao" w:date="2023-11-07T17:31:00Z">
        <w:r w:rsidR="00260FD4">
          <w:rPr>
            <w:rFonts w:hint="eastAsia"/>
          </w:rPr>
          <w:t>图分块</w:t>
        </w:r>
      </w:ins>
      <w:ins w:id="177" w:author="huao" w:date="2023-11-07T17:32:00Z">
        <w:r w:rsidR="00260FD4">
          <w:rPr>
            <w:rFonts w:hint="eastAsia"/>
          </w:rPr>
          <w:t>包含关联任务的数量，优先调度有更多关联任务的图</w:t>
        </w:r>
      </w:ins>
      <w:ins w:id="178" w:author="huao" w:date="2023-11-07T17:33:00Z">
        <w:r w:rsidR="00260FD4">
          <w:rPr>
            <w:rFonts w:hint="eastAsia"/>
          </w:rPr>
          <w:t>分块到LLC。关联任务触发器会根据LLC中活跃图分块</w:t>
        </w:r>
      </w:ins>
      <w:ins w:id="179" w:author="huao" w:date="2023-11-07T17:34:00Z">
        <w:r w:rsidR="00260FD4">
          <w:rPr>
            <w:rFonts w:hint="eastAsia"/>
          </w:rPr>
          <w:t>信息，以及图分块-任务的关联信息，筛选出</w:t>
        </w:r>
      </w:ins>
      <w:ins w:id="180" w:author="huao" w:date="2023-11-07T17:35:00Z">
        <w:r w:rsidR="00260FD4">
          <w:rPr>
            <w:rFonts w:hint="eastAsia"/>
          </w:rPr>
          <w:t>所有</w:t>
        </w:r>
      </w:ins>
      <w:ins w:id="181" w:author="huao" w:date="2023-11-07T17:36:00Z">
        <w:r w:rsidR="00260FD4">
          <w:rPr>
            <w:rFonts w:hint="eastAsia"/>
          </w:rPr>
          <w:t>有</w:t>
        </w:r>
      </w:ins>
      <w:ins w:id="182" w:author="huao" w:date="2023-11-07T17:35:00Z">
        <w:r w:rsidR="00260FD4">
          <w:rPr>
            <w:rFonts w:hint="eastAsia"/>
          </w:rPr>
          <w:t>关联</w:t>
        </w:r>
      </w:ins>
      <w:ins w:id="183" w:author="huao" w:date="2023-11-07T17:36:00Z">
        <w:r w:rsidR="00260FD4">
          <w:rPr>
            <w:rFonts w:hint="eastAsia"/>
          </w:rPr>
          <w:t>关系的</w:t>
        </w:r>
      </w:ins>
      <w:ins w:id="184" w:author="huao" w:date="2023-11-07T17:35:00Z">
        <w:r w:rsidR="00260FD4">
          <w:rPr>
            <w:rFonts w:hint="eastAsia"/>
          </w:rPr>
          <w:t>任务</w:t>
        </w:r>
      </w:ins>
      <w:ins w:id="185" w:author="huao" w:date="2023-11-07T17:37:00Z">
        <w:r w:rsidR="00260FD4">
          <w:rPr>
            <w:rFonts w:hint="eastAsia"/>
          </w:rPr>
          <w:t>在共享图分块上</w:t>
        </w:r>
      </w:ins>
      <w:ins w:id="186" w:author="huao" w:date="2023-11-07T17:36:00Z">
        <w:r w:rsidR="00260FD4">
          <w:rPr>
            <w:rFonts w:hint="eastAsia"/>
          </w:rPr>
          <w:t>批量</w:t>
        </w:r>
      </w:ins>
      <w:ins w:id="187" w:author="huao" w:date="2023-11-07T17:37:00Z">
        <w:r w:rsidR="00260FD4">
          <w:rPr>
            <w:rFonts w:hint="eastAsia"/>
          </w:rPr>
          <w:t>执行。</w:t>
        </w:r>
      </w:ins>
    </w:p>
    <w:p w14:paraId="3C071318" w14:textId="4CEFA808" w:rsidR="0078115B" w:rsidRDefault="00260FD4" w:rsidP="006D15CC">
      <w:pPr>
        <w:ind w:firstLine="420"/>
        <w:rPr>
          <w:ins w:id="188" w:author="HERO 浩宇" w:date="2023-11-12T22:11:00Z"/>
        </w:rPr>
      </w:pPr>
      <w:ins w:id="189" w:author="huao" w:date="2023-11-07T17:37:00Z">
        <w:r>
          <w:rPr>
            <w:rFonts w:hint="eastAsia"/>
          </w:rPr>
          <w:t>计算共享机制</w:t>
        </w:r>
      </w:ins>
      <w:ins w:id="190" w:author="HERO 浩宇" w:date="2023-11-13T15:24:00Z">
        <w:r w:rsidR="00F4747B">
          <w:rPr>
            <w:rFonts w:hint="eastAsia"/>
          </w:rPr>
          <w:t>。</w:t>
        </w:r>
      </w:ins>
      <w:ins w:id="191" w:author="HERO 浩宇" w:date="2023-11-13T15:25:00Z">
        <w:r w:rsidR="00F4747B">
          <w:rPr>
            <w:rFonts w:hint="eastAsia"/>
          </w:rPr>
          <w:t>它</w:t>
        </w:r>
      </w:ins>
      <w:ins w:id="192" w:author="huao" w:date="2023-11-07T17:37:00Z">
        <w:r>
          <w:rPr>
            <w:rFonts w:hint="eastAsia"/>
          </w:rPr>
          <w:t>负责</w:t>
        </w:r>
      </w:ins>
      <w:ins w:id="193" w:author="HERO 浩宇" w:date="2023-11-13T15:25:00Z">
        <w:r w:rsidR="00F4747B">
          <w:rPr>
            <w:rFonts w:hint="eastAsia"/>
          </w:rPr>
          <w:t>借助</w:t>
        </w:r>
      </w:ins>
      <w:ins w:id="194" w:author="huao" w:date="2023-11-07T17:38:00Z">
        <w:del w:id="195" w:author="HERO 浩宇" w:date="2023-11-12T20:57:00Z">
          <w:r w:rsidDel="001F4A36">
            <w:rPr>
              <w:rFonts w:hint="eastAsia"/>
            </w:rPr>
            <w:delText>计算</w:delText>
          </w:r>
        </w:del>
        <w:r>
          <w:rPr>
            <w:rFonts w:hint="eastAsia"/>
          </w:rPr>
          <w:t>索引信息（包含全局索引和核心子图索引）</w:t>
        </w:r>
      </w:ins>
      <w:ins w:id="196" w:author="HERO 浩宇" w:date="2023-11-13T15:25:00Z">
        <w:r w:rsidR="00F4747B">
          <w:rPr>
            <w:rFonts w:hint="eastAsia"/>
          </w:rPr>
          <w:t>利用并发查询任务之间的计算相似性</w:t>
        </w:r>
      </w:ins>
      <w:ins w:id="197" w:author="huao" w:date="2023-11-07T17:38:00Z">
        <w:del w:id="198" w:author="HERO 浩宇" w:date="2023-11-12T21:06:00Z">
          <w:r w:rsidR="00F91C0C" w:rsidDel="004E1B09">
            <w:rPr>
              <w:rFonts w:hint="eastAsia"/>
            </w:rPr>
            <w:delText>，</w:delText>
          </w:r>
        </w:del>
      </w:ins>
      <w:ins w:id="199" w:author="HERO 浩宇" w:date="2023-11-12T20:57:00Z">
        <w:r w:rsidR="001F4A36">
          <w:rPr>
            <w:rFonts w:hint="eastAsia"/>
          </w:rPr>
          <w:t>实现</w:t>
        </w:r>
      </w:ins>
      <w:ins w:id="200" w:author="HERO 浩宇" w:date="2023-11-12T21:06:00Z">
        <w:r w:rsidR="004E1B09">
          <w:rPr>
            <w:rFonts w:hint="eastAsia"/>
          </w:rPr>
          <w:t>路径计算</w:t>
        </w:r>
      </w:ins>
      <w:ins w:id="201" w:author="huao" w:date="2023-11-07T17:39:00Z">
        <w:del w:id="202" w:author="HERO 浩宇" w:date="2023-11-12T20:58:00Z">
          <w:r w:rsidR="00F91C0C" w:rsidDel="00EA5950">
            <w:rPr>
              <w:rFonts w:hint="eastAsia"/>
            </w:rPr>
            <w:delText>从而提供预计算</w:delText>
          </w:r>
        </w:del>
        <w:del w:id="203" w:author="HERO 浩宇" w:date="2023-11-12T21:06:00Z">
          <w:r w:rsidR="00F91C0C" w:rsidDel="004E1B09">
            <w:rPr>
              <w:rFonts w:hint="eastAsia"/>
            </w:rPr>
            <w:delText>结果</w:delText>
          </w:r>
        </w:del>
      </w:ins>
      <w:ins w:id="204" w:author="HERO 浩宇" w:date="2023-11-12T20:58:00Z">
        <w:r w:rsidR="00EA5950">
          <w:rPr>
            <w:rFonts w:hint="eastAsia"/>
          </w:rPr>
          <w:t>的共享</w:t>
        </w:r>
      </w:ins>
      <w:ins w:id="205" w:author="huao" w:date="2023-11-07T17:39:00Z">
        <w:del w:id="206" w:author="HERO 浩宇" w:date="2023-11-12T20:58:00Z">
          <w:r w:rsidR="00F91C0C" w:rsidDel="00EA5950">
            <w:rPr>
              <w:rFonts w:hint="eastAsia"/>
            </w:rPr>
            <w:delText>实现剪枝</w:delText>
          </w:r>
        </w:del>
      </w:ins>
      <w:ins w:id="207" w:author="huao" w:date="2023-11-07T17:38:00Z">
        <w:del w:id="208" w:author="HERO 浩宇" w:date="2023-11-12T20:58:00Z">
          <w:r w:rsidR="00F91C0C" w:rsidDel="00EA5950">
            <w:rPr>
              <w:rFonts w:hint="eastAsia"/>
            </w:rPr>
            <w:delText>查询</w:delText>
          </w:r>
        </w:del>
      </w:ins>
      <w:ins w:id="209" w:author="huao" w:date="2023-11-07T17:39:00Z">
        <w:r w:rsidR="00F91C0C">
          <w:rPr>
            <w:rFonts w:hint="eastAsia"/>
          </w:rPr>
          <w:t>。</w:t>
        </w:r>
      </w:ins>
      <w:ins w:id="210" w:author="HERO 浩宇" w:date="2023-11-13T15:26:00Z">
        <w:r w:rsidR="00BE7C9D">
          <w:rPr>
            <w:rFonts w:hint="eastAsia"/>
          </w:rPr>
          <w:t>1）</w:t>
        </w:r>
      </w:ins>
      <w:ins w:id="211" w:author="HERO 浩宇" w:date="2023-11-12T22:22:00Z">
        <w:r w:rsidR="002E43EF" w:rsidRPr="002E43EF">
          <w:rPr>
            <w:rFonts w:hint="eastAsia"/>
            <w:b/>
            <w:bCs/>
            <w:rPrChange w:id="212" w:author="HERO 浩宇" w:date="2023-11-12T22:23:00Z">
              <w:rPr>
                <w:rFonts w:hint="eastAsia"/>
              </w:rPr>
            </w:rPrChange>
          </w:rPr>
          <w:t>预处理阶段</w:t>
        </w:r>
        <w:r w:rsidR="002E43EF">
          <w:rPr>
            <w:rFonts w:hint="eastAsia"/>
          </w:rPr>
          <w:t>：</w:t>
        </w:r>
      </w:ins>
      <w:ins w:id="213" w:author="huao" w:date="2023-11-07T17:48:00Z">
        <w:r w:rsidR="00C06F9B">
          <w:rPr>
            <w:rFonts w:hint="eastAsia"/>
          </w:rPr>
          <w:t>它首先</w:t>
        </w:r>
      </w:ins>
      <w:ins w:id="214" w:author="huao" w:date="2023-11-07T17:49:00Z">
        <w:r w:rsidR="00C06F9B">
          <w:rPr>
            <w:rFonts w:hint="eastAsia"/>
          </w:rPr>
          <w:t>统计原始图数据中所有顶点的度数信息</w:t>
        </w:r>
      </w:ins>
      <w:ins w:id="215" w:author="HERO 浩宇" w:date="2023-11-12T22:23:00Z">
        <w:r w:rsidR="002E43EF">
          <w:rPr>
            <w:rFonts w:hint="eastAsia"/>
          </w:rPr>
          <w:t>，</w:t>
        </w:r>
      </w:ins>
      <w:ins w:id="216" w:author="HERO 浩宇" w:date="2023-11-12T22:43:00Z">
        <w:r w:rsidR="00523A1F">
          <w:rPr>
            <w:rFonts w:hint="eastAsia"/>
          </w:rPr>
          <w:t xml:space="preserve"> </w:t>
        </w:r>
      </w:ins>
      <w:ins w:id="217" w:author="HERO 浩宇" w:date="2023-11-12T20:59:00Z">
        <w:r w:rsidR="00C926CB">
          <w:rPr>
            <w:rFonts w:hint="eastAsia"/>
          </w:rPr>
          <w:t>将原始</w:t>
        </w:r>
      </w:ins>
      <w:ins w:id="218" w:author="HERO 浩宇" w:date="2023-11-12T22:24:00Z">
        <w:r w:rsidR="00012D0A">
          <w:rPr>
            <w:rFonts w:hint="eastAsia"/>
          </w:rPr>
          <w:t>图</w:t>
        </w:r>
      </w:ins>
      <w:ins w:id="219" w:author="HERO 浩宇" w:date="2023-11-12T20:59:00Z">
        <w:r w:rsidR="00C926CB">
          <w:rPr>
            <w:rFonts w:hint="eastAsia"/>
          </w:rPr>
          <w:t>的顶点</w:t>
        </w:r>
      </w:ins>
      <w:ins w:id="220" w:author="huao" w:date="2023-11-07T17:49:00Z">
        <w:del w:id="221" w:author="HERO 浩宇" w:date="2023-11-12T20:59:00Z">
          <w:r w:rsidR="00C06F9B" w:rsidDel="00C926CB">
            <w:rPr>
              <w:rFonts w:hint="eastAsia"/>
            </w:rPr>
            <w:delText>，并</w:delText>
          </w:r>
        </w:del>
        <w:r w:rsidR="00C06F9B">
          <w:rPr>
            <w:rFonts w:hint="eastAsia"/>
          </w:rPr>
          <w:t>按照度数</w:t>
        </w:r>
        <w:del w:id="222" w:author="HERO 浩宇" w:date="2023-11-12T20:59:00Z">
          <w:r w:rsidR="00C06F9B" w:rsidDel="00C926CB">
            <w:rPr>
              <w:rFonts w:hint="eastAsia"/>
            </w:rPr>
            <w:delText>对顶点</w:delText>
          </w:r>
        </w:del>
        <w:r w:rsidR="00C06F9B">
          <w:rPr>
            <w:rFonts w:hint="eastAsia"/>
          </w:rPr>
          <w:t>由大到小排序</w:t>
        </w:r>
      </w:ins>
      <w:ins w:id="223" w:author="HERO 浩宇" w:date="2023-11-12T20:59:00Z">
        <w:r w:rsidR="00C926CB">
          <w:rPr>
            <w:rFonts w:hint="eastAsia"/>
          </w:rPr>
          <w:t>，</w:t>
        </w:r>
      </w:ins>
      <w:ins w:id="224" w:author="huao" w:date="2023-11-07T17:49:00Z">
        <w:del w:id="225" w:author="HERO 浩宇" w:date="2023-11-12T20:59:00Z">
          <w:r w:rsidR="00C06F9B" w:rsidDel="00C926CB">
            <w:rPr>
              <w:rFonts w:hint="eastAsia"/>
            </w:rPr>
            <w:delText>。它会</w:delText>
          </w:r>
        </w:del>
        <w:r w:rsidR="00C06F9B">
          <w:rPr>
            <w:rFonts w:hint="eastAsia"/>
          </w:rPr>
          <w:t>选择度数</w:t>
        </w:r>
      </w:ins>
      <w:ins w:id="226" w:author="huao" w:date="2023-11-07T17:50:00Z">
        <w:r w:rsidR="00C06F9B">
          <w:rPr>
            <w:rFonts w:hint="eastAsia"/>
          </w:rPr>
          <w:t>排名位于[</w:t>
        </w:r>
        <w:r w:rsidR="00C06F9B">
          <w:t>1,k]</w:t>
        </w:r>
        <w:r w:rsidR="00C06F9B">
          <w:rPr>
            <w:rFonts w:hint="eastAsia"/>
          </w:rPr>
          <w:t>的顶点作为全局索引顶点，选择度数排名位于</w:t>
        </w:r>
      </w:ins>
      <w:ins w:id="227" w:author="huao" w:date="2023-11-07T17:52:00Z">
        <w:r w:rsidR="00C06F9B">
          <w:rPr>
            <w:rFonts w:hint="eastAsia"/>
          </w:rPr>
          <w:t>[</w:t>
        </w:r>
        <w:r w:rsidR="00C06F9B">
          <w:t>k+1,k+m]</w:t>
        </w:r>
        <w:r w:rsidR="00C06F9B">
          <w:rPr>
            <w:rFonts w:hint="eastAsia"/>
          </w:rPr>
          <w:t>的顶点作为核心</w:t>
        </w:r>
      </w:ins>
      <w:ins w:id="228" w:author="huao" w:date="2023-11-07T17:53:00Z">
        <w:r w:rsidR="00C06F9B">
          <w:rPr>
            <w:rFonts w:hint="eastAsia"/>
          </w:rPr>
          <w:t>子图</w:t>
        </w:r>
      </w:ins>
      <w:ins w:id="229" w:author="HERO 浩宇" w:date="2023-11-13T15:26:00Z">
        <w:r w:rsidR="00BE7C9D">
          <w:rPr>
            <w:rFonts w:hint="eastAsia"/>
          </w:rPr>
          <w:t>索引</w:t>
        </w:r>
      </w:ins>
      <w:ins w:id="230" w:author="huao" w:date="2023-11-07T17:53:00Z">
        <w:r w:rsidR="00C06F9B">
          <w:rPr>
            <w:rFonts w:hint="eastAsia"/>
          </w:rPr>
          <w:t>顶点</w:t>
        </w:r>
      </w:ins>
      <w:ins w:id="231" w:author="HERO 浩宇" w:date="2023-11-12T21:00:00Z">
        <w:r w:rsidR="00D054AD">
          <w:rPr>
            <w:rFonts w:hint="eastAsia"/>
          </w:rPr>
          <w:t>；</w:t>
        </w:r>
      </w:ins>
      <w:ins w:id="232" w:author="HERO 浩宇" w:date="2023-11-13T15:26:00Z">
        <w:r w:rsidR="00BE7C9D">
          <w:rPr>
            <w:rFonts w:hint="eastAsia"/>
          </w:rPr>
          <w:t>2）</w:t>
        </w:r>
      </w:ins>
      <w:ins w:id="233" w:author="HERO 浩宇" w:date="2023-11-12T22:48:00Z">
        <w:r w:rsidR="009019E2" w:rsidRPr="009019E2">
          <w:rPr>
            <w:rFonts w:hint="eastAsia"/>
            <w:b/>
            <w:bCs/>
            <w:rPrChange w:id="234" w:author="HERO 浩宇" w:date="2023-11-12T22:48:00Z">
              <w:rPr>
                <w:rFonts w:hint="eastAsia"/>
              </w:rPr>
            </w:rPrChange>
          </w:rPr>
          <w:t>索引建立阶段</w:t>
        </w:r>
        <w:r w:rsidR="009019E2">
          <w:rPr>
            <w:rFonts w:hint="eastAsia"/>
          </w:rPr>
          <w:t>：</w:t>
        </w:r>
      </w:ins>
      <w:ins w:id="235" w:author="HERO 浩宇" w:date="2023-11-13T15:27:00Z">
        <w:r w:rsidR="00177222">
          <w:rPr>
            <w:rFonts w:hint="eastAsia"/>
          </w:rPr>
          <w:t>一方面，</w:t>
        </w:r>
      </w:ins>
      <w:ins w:id="236" w:author="huao" w:date="2023-11-07T17:53:00Z">
        <w:del w:id="237" w:author="HERO 浩宇" w:date="2023-11-12T21:00:00Z">
          <w:r w:rsidR="00C06F9B" w:rsidDel="00D054AD">
            <w:rPr>
              <w:rFonts w:hint="eastAsia"/>
            </w:rPr>
            <w:delText>。</w:delText>
          </w:r>
        </w:del>
      </w:ins>
      <w:ins w:id="238" w:author="HERO 浩宇" w:date="2023-11-12T20:59:00Z">
        <w:r w:rsidR="00C926CB">
          <w:rPr>
            <w:rFonts w:hint="eastAsia"/>
          </w:rPr>
          <w:t>在查询</w:t>
        </w:r>
      </w:ins>
      <w:ins w:id="239" w:author="HERO 浩宇" w:date="2023-11-12T21:02:00Z">
        <w:r w:rsidR="00405845">
          <w:rPr>
            <w:rFonts w:hint="eastAsia"/>
          </w:rPr>
          <w:t>开启</w:t>
        </w:r>
      </w:ins>
      <w:ins w:id="240" w:author="HERO 浩宇" w:date="2023-11-12T21:00:00Z">
        <w:r w:rsidR="00C926CB">
          <w:rPr>
            <w:rFonts w:hint="eastAsia"/>
          </w:rPr>
          <w:t>前</w:t>
        </w:r>
      </w:ins>
      <w:ins w:id="241" w:author="huao" w:date="2023-11-07T17:53:00Z">
        <w:del w:id="242" w:author="HERO 浩宇" w:date="2023-11-12T21:00:00Z">
          <w:r w:rsidR="00C06F9B" w:rsidDel="00D054AD">
            <w:rPr>
              <w:rFonts w:hint="eastAsia"/>
            </w:rPr>
            <w:delText>接着计算索引，</w:delText>
          </w:r>
        </w:del>
      </w:ins>
      <w:ins w:id="243" w:author="HERO 浩宇" w:date="2023-11-12T20:56:00Z">
        <w:r w:rsidR="001C0E9C">
          <w:rPr>
            <w:rFonts w:hint="eastAsia"/>
          </w:rPr>
          <w:t>执行</w:t>
        </w:r>
      </w:ins>
      <w:ins w:id="244" w:author="HERO 浩宇" w:date="2023-11-12T22:50:00Z">
        <w:r w:rsidR="00626E75">
          <w:rPr>
            <w:rFonts w:hint="eastAsia"/>
          </w:rPr>
          <w:t>点对多点查询</w:t>
        </w:r>
      </w:ins>
      <w:ins w:id="245" w:author="HERO 浩宇" w:date="2023-11-12T20:56:00Z">
        <w:r w:rsidR="001C0E9C">
          <w:rPr>
            <w:rFonts w:hint="eastAsia"/>
          </w:rPr>
          <w:t>算法计算</w:t>
        </w:r>
      </w:ins>
      <w:ins w:id="246" w:author="huao" w:date="2023-11-07T17:53:00Z">
        <w:del w:id="247" w:author="HERO 浩宇" w:date="2023-11-12T20:56:00Z">
          <w:r w:rsidR="00C06F9B" w:rsidDel="001C0E9C">
            <w:rPr>
              <w:rFonts w:hint="eastAsia"/>
            </w:rPr>
            <w:delText>其中</w:delText>
          </w:r>
        </w:del>
        <w:r w:rsidR="00C06F9B">
          <w:rPr>
            <w:rFonts w:hint="eastAsia"/>
          </w:rPr>
          <w:t>全局索引</w:t>
        </w:r>
      </w:ins>
      <w:ins w:id="248" w:author="HERO 浩宇" w:date="2023-11-12T20:56:00Z">
        <w:r w:rsidR="001C0E9C">
          <w:rPr>
            <w:rFonts w:hint="eastAsia"/>
          </w:rPr>
          <w:t>顶点</w:t>
        </w:r>
      </w:ins>
      <w:ins w:id="249" w:author="huao" w:date="2023-11-07T17:53:00Z">
        <w:del w:id="250" w:author="HERO 浩宇" w:date="2023-11-12T20:56:00Z">
          <w:r w:rsidR="00C06F9B" w:rsidDel="001C0E9C">
            <w:rPr>
              <w:rFonts w:hint="eastAsia"/>
            </w:rPr>
            <w:delText>需要记录</w:delText>
          </w:r>
        </w:del>
      </w:ins>
      <w:ins w:id="251" w:author="huao" w:date="2023-11-07T17:54:00Z">
        <w:r w:rsidR="00C06F9B">
          <w:rPr>
            <w:rFonts w:hint="eastAsia"/>
          </w:rPr>
          <w:t>与图中所有顶点的</w:t>
        </w:r>
      </w:ins>
      <w:ins w:id="252" w:author="HERO 浩宇" w:date="2023-11-12T21:02:00Z">
        <w:r w:rsidR="00405845">
          <w:rPr>
            <w:rFonts w:hint="eastAsia"/>
          </w:rPr>
          <w:t>最佳路径</w:t>
        </w:r>
      </w:ins>
      <w:ins w:id="253" w:author="huao" w:date="2023-11-07T17:54:00Z">
        <w:del w:id="254" w:author="HERO 浩宇" w:date="2023-11-12T21:02:00Z">
          <w:r w:rsidR="00C06F9B" w:rsidDel="00405845">
            <w:rPr>
              <w:rFonts w:hint="eastAsia"/>
            </w:rPr>
            <w:delText>索引</w:delText>
          </w:r>
        </w:del>
        <w:r w:rsidR="00C06F9B">
          <w:rPr>
            <w:rFonts w:hint="eastAsia"/>
          </w:rPr>
          <w:t>值</w:t>
        </w:r>
      </w:ins>
      <w:ins w:id="255" w:author="HERO 浩宇" w:date="2023-11-12T22:50:00Z">
        <w:r w:rsidR="00626E75">
          <w:rPr>
            <w:rFonts w:hint="eastAsia"/>
          </w:rPr>
          <w:t>（</w:t>
        </w:r>
        <w:r w:rsidR="002552C7">
          <w:rPr>
            <w:rFonts w:hint="eastAsia"/>
          </w:rPr>
          <w:t>例如</w:t>
        </w:r>
        <w:r w:rsidR="00626E75">
          <w:rPr>
            <w:rFonts w:hint="eastAsia"/>
          </w:rPr>
          <w:t>对于PPSP任务，</w:t>
        </w:r>
        <w:r w:rsidR="002552C7">
          <w:rPr>
            <w:rFonts w:hint="eastAsia"/>
          </w:rPr>
          <w:t>需要执行</w:t>
        </w:r>
        <w:r w:rsidR="00626E75">
          <w:rPr>
            <w:rFonts w:hint="eastAsia"/>
          </w:rPr>
          <w:t>SSSP</w:t>
        </w:r>
        <w:r w:rsidR="002552C7">
          <w:rPr>
            <w:rFonts w:hint="eastAsia"/>
          </w:rPr>
          <w:t>算法</w:t>
        </w:r>
        <w:r w:rsidR="00626E75">
          <w:rPr>
            <w:rFonts w:hint="eastAsia"/>
          </w:rPr>
          <w:t>）</w:t>
        </w:r>
      </w:ins>
      <w:ins w:id="256" w:author="HERO 浩宇" w:date="2023-11-12T21:02:00Z">
        <w:r w:rsidR="00405845">
          <w:rPr>
            <w:rFonts w:hint="eastAsia"/>
          </w:rPr>
          <w:t>，对于有向图，需要</w:t>
        </w:r>
      </w:ins>
      <w:ins w:id="257" w:author="HERO 浩宇" w:date="2023-11-12T21:03:00Z">
        <w:r w:rsidR="00405845">
          <w:rPr>
            <w:rFonts w:hint="eastAsia"/>
          </w:rPr>
          <w:t>分别计算全局索引的出边路径值和入边路径值</w:t>
        </w:r>
      </w:ins>
      <w:ins w:id="258" w:author="HERO 浩宇" w:date="2023-11-12T22:51:00Z">
        <w:r w:rsidR="002552C7">
          <w:rPr>
            <w:rFonts w:hint="eastAsia"/>
          </w:rPr>
          <w:t>，对于无向图则只需要计算</w:t>
        </w:r>
      </w:ins>
      <w:ins w:id="259" w:author="HERO 浩宇" w:date="2023-11-12T22:57:00Z">
        <w:r w:rsidR="00FB4848">
          <w:rPr>
            <w:rFonts w:hint="eastAsia"/>
          </w:rPr>
          <w:t>一次</w:t>
        </w:r>
      </w:ins>
      <w:ins w:id="260" w:author="HERO 浩宇" w:date="2023-11-12T22:51:00Z">
        <w:r w:rsidR="008874ED">
          <w:rPr>
            <w:rFonts w:hint="eastAsia"/>
          </w:rPr>
          <w:t>；</w:t>
        </w:r>
      </w:ins>
      <w:bookmarkStart w:id="261" w:name="_Hlk150781800"/>
      <w:bookmarkEnd w:id="110"/>
      <w:ins w:id="262" w:author="HERO 浩宇" w:date="2023-11-13T15:27:00Z">
        <w:r w:rsidR="00177222">
          <w:rPr>
            <w:rFonts w:hint="eastAsia"/>
          </w:rPr>
          <w:t>另一方面：</w:t>
        </w:r>
      </w:ins>
      <w:ins w:id="263" w:author="HERO 浩宇" w:date="2023-11-12T21:07:00Z">
        <w:r w:rsidR="00307A5B" w:rsidRPr="00C56868">
          <w:t>GraphCPP</w:t>
        </w:r>
      </w:ins>
      <w:ins w:id="264" w:author="HERO 浩宇" w:date="2023-11-12T21:09:00Z">
        <w:r w:rsidR="003446D2">
          <w:rPr>
            <w:rFonts w:hint="eastAsia"/>
          </w:rPr>
          <w:t>通过</w:t>
        </w:r>
        <w:r w:rsidR="003446D2">
          <w:rPr>
            <w:rFonts w:hint="eastAsia"/>
          </w:rPr>
          <w:t>一个运行时方法来动态</w:t>
        </w:r>
      </w:ins>
      <w:ins w:id="265" w:author="HERO 浩宇" w:date="2023-11-12T22:11:00Z">
        <w:r w:rsidR="00F5643D">
          <w:rPr>
            <w:rFonts w:hint="eastAsia"/>
          </w:rPr>
          <w:t>维护</w:t>
        </w:r>
      </w:ins>
      <w:ins w:id="266" w:author="HERO 浩宇" w:date="2023-11-12T21:09:00Z">
        <w:r w:rsidR="003446D2">
          <w:rPr>
            <w:rFonts w:hint="eastAsia"/>
          </w:rPr>
          <w:t>核心子图</w:t>
        </w:r>
      </w:ins>
      <w:ins w:id="267" w:author="HERO 浩宇" w:date="2023-11-12T22:12:00Z">
        <w:r w:rsidR="00BD00E8">
          <w:rPr>
            <w:rFonts w:hint="eastAsia"/>
          </w:rPr>
          <w:t>。具体地，</w:t>
        </w:r>
      </w:ins>
      <w:ins w:id="268" w:author="HERO 浩宇" w:date="2023-11-12T21:54:00Z">
        <w:r w:rsidR="00F617E9">
          <w:rPr>
            <w:rFonts w:hint="eastAsia"/>
          </w:rPr>
          <w:t>一个顶点对的最佳路径的任意一段子</w:t>
        </w:r>
      </w:ins>
      <w:ins w:id="269" w:author="HERO 浩宇" w:date="2023-11-12T22:10:00Z">
        <w:r w:rsidR="00655C2B">
          <w:rPr>
            <w:rFonts w:hint="eastAsia"/>
          </w:rPr>
          <w:t>路径</w:t>
        </w:r>
      </w:ins>
      <w:ins w:id="270" w:author="HERO 浩宇" w:date="2023-11-12T21:54:00Z">
        <w:r w:rsidR="00F617E9">
          <w:rPr>
            <w:rFonts w:hint="eastAsia"/>
          </w:rPr>
          <w:t>，</w:t>
        </w:r>
      </w:ins>
      <w:ins w:id="271" w:author="HERO 浩宇" w:date="2023-11-12T21:55:00Z">
        <w:r w:rsidR="00F617E9">
          <w:rPr>
            <w:rFonts w:hint="eastAsia"/>
          </w:rPr>
          <w:t>都是对应顶点之间的</w:t>
        </w:r>
        <w:r w:rsidR="00BA3435">
          <w:rPr>
            <w:rFonts w:hint="eastAsia"/>
          </w:rPr>
          <w:t>最佳路径。</w:t>
        </w:r>
      </w:ins>
      <w:ins w:id="272" w:author="HERO 浩宇" w:date="2023-11-12T22:52:00Z">
        <w:r w:rsidR="008874ED">
          <w:rPr>
            <w:rFonts w:hint="eastAsia"/>
          </w:rPr>
          <w:t>因此核心子图无需</w:t>
        </w:r>
      </w:ins>
      <w:ins w:id="273" w:author="HERO 浩宇" w:date="2023-11-12T22:53:00Z">
        <w:r w:rsidR="00041549">
          <w:rPr>
            <w:rFonts w:hint="eastAsia"/>
          </w:rPr>
          <w:t>对热路径进行预计算，而是在每次查询结束后，执行</w:t>
        </w:r>
      </w:ins>
      <w:ins w:id="274" w:author="HERO 浩宇" w:date="2023-11-12T22:15:00Z">
        <w:r w:rsidR="00E52C8D">
          <w:rPr>
            <w:rFonts w:hint="eastAsia"/>
          </w:rPr>
          <w:t>热路径探测</w:t>
        </w:r>
      </w:ins>
      <w:ins w:id="275" w:author="HERO 浩宇" w:date="2023-11-12T22:08:00Z">
        <w:r w:rsidR="00143475">
          <w:rPr>
            <w:rFonts w:hint="eastAsia"/>
          </w:rPr>
          <w:t>机制发掘</w:t>
        </w:r>
        <w:r w:rsidR="000E7301">
          <w:rPr>
            <w:rFonts w:hint="eastAsia"/>
          </w:rPr>
          <w:t>一条最佳路径中的热路径，</w:t>
        </w:r>
      </w:ins>
      <w:ins w:id="276" w:author="HERO 浩宇" w:date="2023-11-12T22:09:00Z">
        <w:r w:rsidR="000E7301">
          <w:rPr>
            <w:rFonts w:hint="eastAsia"/>
          </w:rPr>
          <w:t>并将其加入到核心子图结构中。</w:t>
        </w:r>
      </w:ins>
      <w:ins w:id="277" w:author="HERO 浩宇" w:date="2023-11-13T15:28:00Z">
        <w:r w:rsidR="00177222">
          <w:rPr>
            <w:rFonts w:hint="eastAsia"/>
          </w:rPr>
          <w:t>3）</w:t>
        </w:r>
      </w:ins>
      <w:ins w:id="278" w:author="HERO 浩宇" w:date="2023-11-12T22:53:00Z">
        <w:r w:rsidR="00041549" w:rsidRPr="00041549">
          <w:rPr>
            <w:rFonts w:hint="eastAsia"/>
            <w:b/>
            <w:bCs/>
            <w:rPrChange w:id="279" w:author="HERO 浩宇" w:date="2023-11-12T22:53:00Z">
              <w:rPr>
                <w:rFonts w:hint="eastAsia"/>
              </w:rPr>
            </w:rPrChange>
          </w:rPr>
          <w:t>计算共享阶段</w:t>
        </w:r>
        <w:r w:rsidR="00041549">
          <w:rPr>
            <w:rFonts w:hint="eastAsia"/>
          </w:rPr>
          <w:t>：</w:t>
        </w:r>
      </w:ins>
      <w:ins w:id="280" w:author="HERO 浩宇" w:date="2023-11-12T22:54:00Z">
        <w:r w:rsidR="001E4751">
          <w:rPr>
            <w:rFonts w:hint="eastAsia"/>
          </w:rPr>
          <w:t>全局索引</w:t>
        </w:r>
      </w:ins>
      <w:ins w:id="281" w:author="HERO 浩宇" w:date="2023-11-12T22:55:00Z">
        <w:r w:rsidR="001E4751">
          <w:rPr>
            <w:rFonts w:hint="eastAsia"/>
          </w:rPr>
          <w:t>顶点</w:t>
        </w:r>
      </w:ins>
      <w:ins w:id="282" w:author="HERO 浩宇" w:date="2023-11-12T22:54:00Z">
        <w:r w:rsidR="001E4751">
          <w:rPr>
            <w:rFonts w:hint="eastAsia"/>
          </w:rPr>
          <w:t>一般充当大量</w:t>
        </w:r>
      </w:ins>
      <w:ins w:id="283" w:author="HERO 浩宇" w:date="2023-11-12T22:55:00Z">
        <w:r w:rsidR="00304C60">
          <w:rPr>
            <w:rFonts w:hint="eastAsia"/>
          </w:rPr>
          <w:t>路径的中介枢纽顶点，因此在查询开始时，使用全局索引顶点可以计算出</w:t>
        </w:r>
      </w:ins>
      <w:ins w:id="284" w:author="HERO 浩宇" w:date="2023-11-12T22:56:00Z">
        <w:r w:rsidR="00304C60">
          <w:rPr>
            <w:rFonts w:hint="eastAsia"/>
          </w:rPr>
          <w:t>一条可达路径的路径值。这条路径不一定是查询顶点对之间的最佳路径，但是</w:t>
        </w:r>
        <w:r w:rsidR="00FB4848">
          <w:rPr>
            <w:rFonts w:hint="eastAsia"/>
          </w:rPr>
          <w:t>可以对剪枝查询提供参考</w:t>
        </w:r>
      </w:ins>
      <w:ins w:id="285" w:author="HERO 浩宇" w:date="2023-11-12T23:04:00Z">
        <w:r w:rsidR="00C9472F">
          <w:rPr>
            <w:rFonts w:hint="eastAsia"/>
          </w:rPr>
          <w:t>。此外</w:t>
        </w:r>
      </w:ins>
      <w:ins w:id="286" w:author="HERO 浩宇" w:date="2023-11-12T23:05:00Z">
        <w:r w:rsidR="002873E6">
          <w:rPr>
            <w:rFonts w:hint="eastAsia"/>
          </w:rPr>
          <w:t>在基于上界+下界的剪枝遍历中，还可以借助全局索引预估查询路径的路径值，</w:t>
        </w:r>
      </w:ins>
      <w:ins w:id="287" w:author="HERO 浩宇" w:date="2023-11-12T23:06:00Z">
        <w:r w:rsidR="007302AE">
          <w:rPr>
            <w:rFonts w:hint="eastAsia"/>
          </w:rPr>
          <w:t>更早对不合适路径进行剪枝。使用全局索引</w:t>
        </w:r>
      </w:ins>
      <w:ins w:id="288" w:author="HERO 浩宇" w:date="2023-11-12T22:57:00Z">
        <w:r w:rsidR="00D24B40">
          <w:rPr>
            <w:rFonts w:hint="eastAsia"/>
          </w:rPr>
          <w:t>是第一</w:t>
        </w:r>
      </w:ins>
      <w:ins w:id="289" w:author="HERO 浩宇" w:date="2023-11-12T22:58:00Z">
        <w:r w:rsidR="00D24B40">
          <w:rPr>
            <w:rFonts w:hint="eastAsia"/>
          </w:rPr>
          <w:t>层次的计算共享</w:t>
        </w:r>
      </w:ins>
      <w:ins w:id="290" w:author="HERO 浩宇" w:date="2023-11-12T23:06:00Z">
        <w:r w:rsidR="007302AE">
          <w:rPr>
            <w:rFonts w:hint="eastAsia"/>
          </w:rPr>
          <w:t>；</w:t>
        </w:r>
      </w:ins>
      <w:ins w:id="291" w:author="HERO 浩宇" w:date="2023-11-12T22:14:00Z">
        <w:r w:rsidR="009B4822">
          <w:rPr>
            <w:rFonts w:hint="eastAsia"/>
          </w:rPr>
          <w:t>核心子图维护了热顶点之间的最佳路径值</w:t>
        </w:r>
      </w:ins>
      <w:ins w:id="292" w:author="HERO 浩宇" w:date="2023-11-12T22:17:00Z">
        <w:r w:rsidR="00F1649C">
          <w:rPr>
            <w:rFonts w:hint="eastAsia"/>
          </w:rPr>
          <w:t>，它充当了</w:t>
        </w:r>
      </w:ins>
      <w:ins w:id="293" w:author="HERO 浩宇" w:date="2023-11-12T22:18:00Z">
        <w:r w:rsidR="00F1649C">
          <w:rPr>
            <w:rFonts w:hint="eastAsia"/>
          </w:rPr>
          <w:t>查询任务之间的高速公路</w:t>
        </w:r>
      </w:ins>
      <w:ins w:id="294" w:author="HERO 浩宇" w:date="2023-11-12T22:19:00Z">
        <w:r w:rsidR="005E3CD1">
          <w:rPr>
            <w:rFonts w:hint="eastAsia"/>
          </w:rPr>
          <w:t>。</w:t>
        </w:r>
      </w:ins>
      <w:ins w:id="295" w:author="HERO 浩宇" w:date="2023-11-12T22:18:00Z">
        <w:r w:rsidR="005E3CD1">
          <w:rPr>
            <w:rFonts w:hint="eastAsia"/>
          </w:rPr>
          <w:t>当</w:t>
        </w:r>
      </w:ins>
      <w:ins w:id="296" w:author="HERO 浩宇" w:date="2023-11-12T22:19:00Z">
        <w:r w:rsidR="005E3CD1">
          <w:rPr>
            <w:rFonts w:hint="eastAsia"/>
          </w:rPr>
          <w:t>查询任务遍历到核心子图中的热顶点，</w:t>
        </w:r>
      </w:ins>
      <w:ins w:id="297" w:author="HERO 浩宇" w:date="2023-11-12T22:59:00Z">
        <w:r w:rsidR="003E6F4D">
          <w:rPr>
            <w:rFonts w:hint="eastAsia"/>
          </w:rPr>
          <w:t>相当于接入了高速公路，</w:t>
        </w:r>
      </w:ins>
      <w:ins w:id="298" w:author="HERO 浩宇" w:date="2023-11-12T22:19:00Z">
        <w:r w:rsidR="005E3CD1">
          <w:rPr>
            <w:rFonts w:hint="eastAsia"/>
          </w:rPr>
          <w:t>它可以</w:t>
        </w:r>
      </w:ins>
      <w:ins w:id="299" w:author="HERO 浩宇" w:date="2023-11-12T22:59:00Z">
        <w:r w:rsidR="003E6F4D">
          <w:rPr>
            <w:rFonts w:hint="eastAsia"/>
          </w:rPr>
          <w:t>借助核心子图从入口顶点快速</w:t>
        </w:r>
        <w:r w:rsidR="00280755">
          <w:rPr>
            <w:rFonts w:hint="eastAsia"/>
          </w:rPr>
          <w:t>到达</w:t>
        </w:r>
      </w:ins>
      <w:ins w:id="300" w:author="HERO 浩宇" w:date="2023-11-12T23:00:00Z">
        <w:r w:rsidR="00280755">
          <w:rPr>
            <w:rFonts w:hint="eastAsia"/>
          </w:rPr>
          <w:t>核心子图的出口顶点</w:t>
        </w:r>
      </w:ins>
      <w:ins w:id="301" w:author="HERO 浩宇" w:date="2023-11-12T23:01:00Z">
        <w:r w:rsidR="001D18D5">
          <w:rPr>
            <w:rFonts w:hint="eastAsia"/>
          </w:rPr>
          <w:t>，而无需重复计算这段热路径的路径值。</w:t>
        </w:r>
      </w:ins>
      <w:ins w:id="302" w:author="HERO 浩宇" w:date="2023-11-12T23:06:00Z">
        <w:r w:rsidR="007302AE">
          <w:rPr>
            <w:rFonts w:hint="eastAsia"/>
          </w:rPr>
          <w:t>使用核心子图</w:t>
        </w:r>
      </w:ins>
      <w:ins w:id="303" w:author="HERO 浩宇" w:date="2023-11-12T23:01:00Z">
        <w:r w:rsidR="001D18D5">
          <w:rPr>
            <w:rFonts w:hint="eastAsia"/>
          </w:rPr>
          <w:t>是第二层次的计算共享。</w:t>
        </w:r>
      </w:ins>
    </w:p>
    <w:bookmarkEnd w:id="261"/>
    <w:p w14:paraId="27186D03" w14:textId="540BD31E" w:rsidR="000E6F0F" w:rsidRPr="00C06F9B" w:rsidDel="001D18D5" w:rsidRDefault="00C06F9B" w:rsidP="0023746A">
      <w:pPr>
        <w:ind w:firstLine="420"/>
        <w:rPr>
          <w:ins w:id="304" w:author="huao" w:date="2023-11-07T16:50:00Z"/>
          <w:del w:id="305" w:author="HERO 浩宇" w:date="2023-11-12T23:01:00Z"/>
        </w:rPr>
        <w:pPrChange w:id="306" w:author="HERO 浩宇" w:date="2023-11-12T21:04:00Z">
          <w:pPr>
            <w:ind w:firstLine="420"/>
          </w:pPr>
        </w:pPrChange>
      </w:pPr>
      <w:ins w:id="307" w:author="huao" w:date="2023-11-07T17:54:00Z">
        <w:del w:id="308" w:author="HERO 浩宇" w:date="2023-11-12T21:01:00Z">
          <w:r w:rsidDel="0031602F">
            <w:rPr>
              <w:rFonts w:hint="eastAsia"/>
            </w:rPr>
            <w:delText>，</w:delText>
          </w:r>
        </w:del>
        <w:del w:id="309" w:author="HERO 浩宇" w:date="2023-11-12T21:04:00Z">
          <w:r w:rsidDel="0023746A">
            <w:rPr>
              <w:rFonts w:hint="eastAsia"/>
            </w:rPr>
            <w:delText>核心子图索引只需要记录核心子图顶点之间的索引值。</w:delText>
          </w:r>
        </w:del>
      </w:ins>
      <w:ins w:id="310" w:author="huao" w:date="2023-11-07T18:23:00Z">
        <w:del w:id="311" w:author="HERO 浩宇" w:date="2023-11-12T23:01:00Z">
          <w:r w:rsidR="00C25A75" w:rsidDel="001D18D5">
            <w:rPr>
              <w:rFonts w:hint="eastAsia"/>
            </w:rPr>
            <w:delText>通过</w:delText>
          </w:r>
        </w:del>
      </w:ins>
      <w:ins w:id="312" w:author="huao" w:date="2023-11-07T18:24:00Z">
        <w:del w:id="313" w:author="HERO 浩宇" w:date="2023-11-12T23:01:00Z">
          <w:r w:rsidR="00C25A75" w:rsidDel="001D18D5">
            <w:rPr>
              <w:rFonts w:hint="eastAsia"/>
            </w:rPr>
            <w:delText>上述方式完成</w:delText>
          </w:r>
        </w:del>
      </w:ins>
      <w:ins w:id="314" w:author="huao" w:date="2023-11-07T18:23:00Z">
        <w:del w:id="315" w:author="HERO 浩宇" w:date="2023-11-12T21:04:00Z">
          <w:r w:rsidR="00C25A75" w:rsidDel="0023746A">
            <w:rPr>
              <w:rFonts w:hint="eastAsia"/>
            </w:rPr>
            <w:delText>核心子图</w:delText>
          </w:r>
        </w:del>
      </w:ins>
      <w:ins w:id="316" w:author="huao" w:date="2023-11-07T18:24:00Z">
        <w:del w:id="317" w:author="HERO 浩宇" w:date="2023-11-12T23:01:00Z">
          <w:r w:rsidR="00C25A75" w:rsidDel="001D18D5">
            <w:rPr>
              <w:rFonts w:hint="eastAsia"/>
            </w:rPr>
            <w:delText>的构建后，我们可以利用它来对我们的查询进行加速。具体地，图上的点对点查询主要利用</w:delText>
          </w:r>
        </w:del>
      </w:ins>
      <w:ins w:id="318" w:author="huao" w:date="2023-11-07T18:25:00Z">
        <w:del w:id="319" w:author="HERO 浩宇" w:date="2023-11-12T23:01:00Z">
          <w:r w:rsidR="00C25A75" w:rsidDel="001D18D5">
            <w:rPr>
              <w:rFonts w:hint="eastAsia"/>
            </w:rPr>
            <w:delText>剪枝来</w:delText>
          </w:r>
        </w:del>
      </w:ins>
      <w:ins w:id="320" w:author="huao" w:date="2023-11-07T18:26:00Z">
        <w:del w:id="321" w:author="HERO 浩宇" w:date="2023-11-12T23:01:00Z">
          <w:r w:rsidR="00C25A75" w:rsidDel="001D18D5">
            <w:rPr>
              <w:rFonts w:hint="eastAsia"/>
            </w:rPr>
            <w:delText>加速查询，借助核心子图机制，我们可以快速获得</w:delText>
          </w:r>
        </w:del>
      </w:ins>
      <w:ins w:id="322" w:author="huao" w:date="2023-11-07T18:27:00Z">
        <w:del w:id="323" w:author="HERO 浩宇" w:date="2023-11-12T23:01:00Z">
          <w:r w:rsidR="00C25A75" w:rsidDel="001D18D5">
            <w:rPr>
              <w:rFonts w:hint="eastAsia"/>
            </w:rPr>
            <w:delText>路径上</w:delText>
          </w:r>
        </w:del>
      </w:ins>
      <w:ins w:id="324" w:author="huao" w:date="2023-11-07T18:26:00Z">
        <w:del w:id="325" w:author="HERO 浩宇" w:date="2023-11-12T23:01:00Z">
          <w:r w:rsidR="00C25A75" w:rsidDel="001D18D5">
            <w:rPr>
              <w:rFonts w:hint="eastAsia"/>
            </w:rPr>
            <w:delText>高度顶点之间的索引值，从而更快地获得更加精确地</w:delText>
          </w:r>
        </w:del>
      </w:ins>
      <w:ins w:id="326" w:author="huao" w:date="2023-11-07T18:27:00Z">
        <w:del w:id="327" w:author="HERO 浩宇" w:date="2023-11-12T23:01:00Z">
          <w:r w:rsidR="00C25A75" w:rsidDel="001D18D5">
            <w:rPr>
              <w:rFonts w:hint="eastAsia"/>
            </w:rPr>
            <w:delText>剪枝上界，减少查询任务的冗余遍历</w:delText>
          </w:r>
        </w:del>
        <w:del w:id="328" w:author="HERO 浩宇" w:date="2023-11-12T21:19:00Z">
          <w:r w:rsidR="00C25A75" w:rsidDel="00BA556D">
            <w:rPr>
              <w:rFonts w:hint="eastAsia"/>
            </w:rPr>
            <w:delText>。</w:delText>
          </w:r>
        </w:del>
      </w:ins>
    </w:p>
    <w:p w14:paraId="41D067CE" w14:textId="64AF08E1" w:rsidR="00C56868" w:rsidDel="001D18D5" w:rsidRDefault="00C56868" w:rsidP="00B44046">
      <w:pPr>
        <w:ind w:firstLine="420"/>
        <w:rPr>
          <w:ins w:id="329" w:author="huao" w:date="2023-11-07T16:50:00Z"/>
          <w:del w:id="330" w:author="HERO 浩宇" w:date="2023-11-12T23:01:00Z"/>
        </w:rPr>
      </w:pPr>
    </w:p>
    <w:p w14:paraId="7B755C6B" w14:textId="5ED4A026" w:rsidR="00B44046" w:rsidDel="001D18D5" w:rsidRDefault="00B44046" w:rsidP="00B44046">
      <w:pPr>
        <w:ind w:firstLine="420"/>
        <w:rPr>
          <w:del w:id="331" w:author="HERO 浩宇" w:date="2023-11-12T23:01:00Z"/>
        </w:rPr>
      </w:pPr>
      <w:del w:id="332" w:author="HERO 浩宇" w:date="2023-11-12T23:01:00Z">
        <w:r w:rsidDel="001D18D5">
          <w:rPr>
            <w:rFonts w:hint="eastAsia"/>
          </w:rPr>
          <w:delText>下图展示了GraphCPP的系统框架。GraphCPP以Gemini为benchmark，</w:delText>
        </w:r>
        <w:r w:rsidR="001244A2" w:rsidDel="001D18D5">
          <w:rPr>
            <w:rFonts w:hint="eastAsia"/>
          </w:rPr>
          <w:delText>它是</w:delText>
        </w:r>
        <w:r w:rsidRPr="0058344E" w:rsidDel="001D18D5">
          <w:rPr>
            <w:rFonts w:hint="eastAsia"/>
          </w:rPr>
          <w:delText>目前</w:delText>
        </w:r>
        <w:r w:rsidRPr="0058344E" w:rsidDel="001D18D5">
          <w:delText xml:space="preserve"> state-of-art 的分布式内存图计算引擎</w:delText>
        </w:r>
        <w:r w:rsidDel="001D18D5">
          <w:rPr>
            <w:rFonts w:hint="eastAsia"/>
          </w:rPr>
          <w:delText>，具有良好的性能和可编程性。</w:delText>
        </w:r>
      </w:del>
    </w:p>
    <w:p w14:paraId="5C799BBD" w14:textId="001B009D" w:rsidR="00C56868" w:rsidDel="001D18D5" w:rsidRDefault="00B44046">
      <w:pPr>
        <w:rPr>
          <w:del w:id="333" w:author="HERO 浩宇" w:date="2023-11-12T23:01:00Z"/>
        </w:rPr>
        <w:pPrChange w:id="334" w:author="huao" w:date="2023-11-07T16:50:00Z">
          <w:pPr>
            <w:ind w:firstLine="420"/>
          </w:pPr>
        </w:pPrChange>
      </w:pPr>
      <w:del w:id="335" w:author="HERO 浩宇" w:date="2023-11-12T23:01:00Z">
        <w:r w:rsidDel="001D18D5">
          <w:rPr>
            <w:rFonts w:hint="eastAsia"/>
          </w:rPr>
          <w:delText>我们在Gemini的</w:delText>
        </w:r>
        <w:r w:rsidR="001244A2" w:rsidDel="001D18D5">
          <w:rPr>
            <w:rFonts w:hint="eastAsia"/>
          </w:rPr>
          <w:delText>框架</w:delText>
        </w:r>
        <w:r w:rsidDel="001D18D5">
          <w:rPr>
            <w:rFonts w:hint="eastAsia"/>
          </w:rPr>
          <w:delText>基础上添加了细粒度图分块管理模块</w:delText>
        </w:r>
        <w:r w:rsidR="001244A2" w:rsidDel="001D18D5">
          <w:rPr>
            <w:rFonts w:hint="eastAsia"/>
          </w:rPr>
          <w:delText>、图分块</w:delText>
        </w:r>
        <w:r w:rsidR="00C227AA" w:rsidDel="001D18D5">
          <w:rPr>
            <w:rFonts w:hint="eastAsia"/>
          </w:rPr>
          <w:delText>-</w:delText>
        </w:r>
        <w:r w:rsidR="001244A2" w:rsidDel="001D18D5">
          <w:rPr>
            <w:rFonts w:hint="eastAsia"/>
          </w:rPr>
          <w:delText>任务关联机制，以及</w:delText>
        </w:r>
        <w:r w:rsidDel="001D18D5">
          <w:rPr>
            <w:rFonts w:hint="eastAsia"/>
          </w:rPr>
          <w:delText>关联任务触发模块。</w:delText>
        </w:r>
        <w:r w:rsidR="00C14037" w:rsidDel="001D18D5">
          <w:rPr>
            <w:rFonts w:hint="eastAsia"/>
          </w:rPr>
          <w:delText>具体地，GraphCPP</w:delText>
        </w:r>
        <w:r w:rsidR="00B53D5A" w:rsidDel="001D18D5">
          <w:rPr>
            <w:rFonts w:hint="eastAsia"/>
          </w:rPr>
          <w:delText>底层采用</w:delText>
        </w:r>
        <w:r w:rsidDel="001D18D5">
          <w:rPr>
            <w:rFonts w:hint="eastAsia"/>
          </w:rPr>
          <w:delText>了Gemini</w:delText>
        </w:r>
        <w:r w:rsidR="00B53D5A" w:rsidDel="001D18D5">
          <w:rPr>
            <w:rFonts w:hint="eastAsia"/>
          </w:rPr>
          <w:delText>一致</w:delText>
        </w:r>
        <w:r w:rsidDel="001D18D5">
          <w:rPr>
            <w:rFonts w:hint="eastAsia"/>
          </w:rPr>
          <w:delText>的图分区存储机制</w:delText>
        </w:r>
        <w:r w:rsidR="0030185A" w:rsidDel="001D18D5">
          <w:rPr>
            <w:rFonts w:hint="eastAsia"/>
          </w:rPr>
          <w:delText>完成图加载。</w:delText>
        </w:r>
        <w:r w:rsidR="00DB0FD3" w:rsidDel="001D18D5">
          <w:rPr>
            <w:rFonts w:hint="eastAsia"/>
          </w:rPr>
          <w:delText>接着我们</w:delText>
        </w:r>
        <w:r w:rsidR="00A81CF4" w:rsidDel="001D18D5">
          <w:rPr>
            <w:rFonts w:hint="eastAsia"/>
          </w:rPr>
          <w:delText>使用</w:delText>
        </w:r>
        <w:r w:rsidR="00DB0FD3" w:rsidRPr="00C56868" w:rsidDel="001D18D5">
          <w:rPr>
            <w:rFonts w:hint="eastAsia"/>
            <w:highlight w:val="yellow"/>
          </w:rPr>
          <w:delText>公式</w:delText>
        </w:r>
        <w:r w:rsidR="00A81CF4" w:rsidRPr="00C56868" w:rsidDel="001D18D5">
          <w:rPr>
            <w:highlight w:val="yellow"/>
          </w:rPr>
          <w:delText>x</w:delText>
        </w:r>
        <w:r w:rsidR="00A81CF4" w:rsidDel="001D18D5">
          <w:rPr>
            <w:rFonts w:hint="eastAsia"/>
          </w:rPr>
          <w:delText>确定分块的大小，</w:delText>
        </w:r>
        <w:r w:rsidR="00B04C14" w:rsidDel="001D18D5">
          <w:rPr>
            <w:rFonts w:hint="eastAsia"/>
          </w:rPr>
          <w:delText>然后使用简单的id映射，将粗粒度的图分区从逻辑上划分为细粒度的图分块。</w:delText>
        </w:r>
        <w:r w:rsidR="00826815" w:rsidDel="001D18D5">
          <w:rPr>
            <w:rFonts w:hint="eastAsia"/>
          </w:rPr>
          <w:delText>点对点</w:delText>
        </w:r>
        <w:r w:rsidR="00B04C14" w:rsidDel="001D18D5">
          <w:rPr>
            <w:rFonts w:hint="eastAsia"/>
          </w:rPr>
          <w:delText>查询任务</w:delText>
        </w:r>
        <w:r w:rsidR="00826815" w:rsidDel="001D18D5">
          <w:rPr>
            <w:rFonts w:hint="eastAsia"/>
          </w:rPr>
          <w:delText>采用迭代计算的方式执行图遍历，</w:delText>
        </w:r>
        <w:r w:rsidR="00B04C14" w:rsidDel="001D18D5">
          <w:rPr>
            <w:rFonts w:hint="eastAsia"/>
          </w:rPr>
          <w:delText>在执行的过程中</w:delText>
        </w:r>
        <w:r w:rsidR="002A6824" w:rsidDel="001D18D5">
          <w:rPr>
            <w:rFonts w:hint="eastAsia"/>
          </w:rPr>
          <w:delText>活跃顶点会动态变化</w:delText>
        </w:r>
        <w:r w:rsidR="00F659A6" w:rsidDel="001D18D5">
          <w:rPr>
            <w:rFonts w:hint="eastAsia"/>
          </w:rPr>
          <w:delText>。</w:delText>
        </w:r>
        <w:r w:rsidR="00DE291C" w:rsidDel="001D18D5">
          <w:rPr>
            <w:rFonts w:hint="eastAsia"/>
          </w:rPr>
          <w:delText>我们认为如果查询任务qi在某个图分块bi上有活跃</w:delText>
        </w:r>
        <w:r w:rsidR="00F659A6" w:rsidDel="001D18D5">
          <w:rPr>
            <w:rFonts w:hint="eastAsia"/>
          </w:rPr>
          <w:delText>顶点，就认为两者是想关联的</w:delText>
        </w:r>
        <w:r w:rsidR="003016B1" w:rsidDel="001D18D5">
          <w:rPr>
            <w:rFonts w:hint="eastAsia"/>
          </w:rPr>
          <w:delText>。我们采用一个图分块-任务关联机制，通过追踪查询任务的活跃顶点记录</w:delText>
        </w:r>
        <w:r w:rsidR="00924D42" w:rsidDel="001D18D5">
          <w:rPr>
            <w:rFonts w:hint="eastAsia"/>
          </w:rPr>
          <w:delText>图分块与查询任务的关联关系。</w:delText>
        </w:r>
        <w:r w:rsidDel="001D18D5">
          <w:rPr>
            <w:rFonts w:hint="eastAsia"/>
          </w:rPr>
          <w:delText>该模块采用一个优先级</w:delText>
        </w:r>
        <w:r w:rsidR="00C227AA" w:rsidDel="001D18D5">
          <w:rPr>
            <w:rFonts w:hint="eastAsia"/>
          </w:rPr>
          <w:delText>调度策略</w:delText>
        </w:r>
        <w:r w:rsidDel="001D18D5">
          <w:rPr>
            <w:rFonts w:hint="eastAsia"/>
          </w:rPr>
          <w:delText>，利用当前分块的关联任务数量得到当前分块的优先级</w:delText>
        </w:r>
        <w:r w:rsidR="00BF6EC4" w:rsidDel="001D18D5">
          <w:rPr>
            <w:rFonts w:hint="eastAsia"/>
          </w:rPr>
          <w:delText>，</w:delText>
        </w:r>
        <w:r w:rsidDel="001D18D5">
          <w:rPr>
            <w:rFonts w:hint="eastAsia"/>
          </w:rPr>
          <w:delText>关联数量越多，优先级越高</w:delText>
        </w:r>
        <w:r w:rsidR="00BF6EC4" w:rsidDel="001D18D5">
          <w:rPr>
            <w:rFonts w:hint="eastAsia"/>
          </w:rPr>
          <w:delText>，更可能被优先调度</w:delText>
        </w:r>
        <w:r w:rsidR="00A30D74" w:rsidDel="001D18D5">
          <w:rPr>
            <w:rFonts w:hint="eastAsia"/>
          </w:rPr>
          <w:delText>至缓存</w:delText>
        </w:r>
        <w:r w:rsidDel="001D18D5">
          <w:rPr>
            <w:rFonts w:hint="eastAsia"/>
          </w:rPr>
          <w:delText>。关联任务触发模块，会根据图分块管理模块提供的关联任务信息，</w:delText>
        </w:r>
        <w:r w:rsidR="00A30D74" w:rsidDel="001D18D5">
          <w:rPr>
            <w:rFonts w:hint="eastAsia"/>
          </w:rPr>
          <w:delText>触发与缓存中图分块</w:delText>
        </w:r>
        <w:r w:rsidDel="001D18D5">
          <w:rPr>
            <w:rFonts w:hint="eastAsia"/>
          </w:rPr>
          <w:delText>关联任务批量执行。最后考虑到虽然各个任务访问相同的数据分块，但是不同任务的访问顺序不同，可能导致无法数据共享。数据同步模块采用一种细粒度的同步方式，来实现缓存数据的共享。</w:delText>
        </w:r>
      </w:del>
    </w:p>
    <w:p w14:paraId="4746149F" w14:textId="26F3418E" w:rsidR="003D107F" w:rsidRDefault="00B44046" w:rsidP="00A8001C">
      <w:pPr>
        <w:rPr>
          <w:rStyle w:val="af"/>
        </w:rPr>
      </w:pPr>
      <w:del w:id="336" w:author="HERO 浩宇" w:date="2023-11-12T23:01:00Z">
        <w:r w:rsidDel="001D18D5">
          <w:br w:type="column"/>
        </w:r>
      </w:del>
      <w:r w:rsidRPr="00AA1193">
        <w:rPr>
          <w:rStyle w:val="af"/>
        </w:rPr>
        <w:t xml:space="preserve">GraphCPP </w:t>
      </w:r>
      <w:r>
        <w:rPr>
          <w:rStyle w:val="af"/>
        </w:rPr>
        <w:t>O</w:t>
      </w:r>
      <w:r w:rsidRPr="00AA1193">
        <w:rPr>
          <w:rStyle w:val="af"/>
        </w:rPr>
        <w:t>verview</w:t>
      </w:r>
    </w:p>
    <w:p w14:paraId="3CB659D2" w14:textId="68D92E42" w:rsidR="005E7744" w:rsidRPr="005E7744" w:rsidRDefault="005E7744">
      <w:pPr>
        <w:ind w:firstLine="420"/>
        <w:rPr>
          <w:ins w:id="337" w:author="huao" w:date="2023-11-09T10:50:00Z"/>
          <w:sz w:val="18"/>
          <w:szCs w:val="18"/>
        </w:rPr>
        <w:pPrChange w:id="338" w:author="huao" w:date="2023-11-09T10:51:00Z">
          <w:pPr/>
        </w:pPrChange>
      </w:pPr>
      <w:ins w:id="339" w:author="huao" w:date="2023-11-09T10:50:00Z">
        <w:r w:rsidRPr="005E7744">
          <w:rPr>
            <w:sz w:val="18"/>
            <w:szCs w:val="18"/>
          </w:rPr>
          <w:t>To enhance the execution efficiency of concurrent point-to-point queries on dynamic graphs, following a detailed examination of the computational intricacies, we propose a data-driven efficient concurrent point-to-point query system, GraphCPP, as shown in the diagram below. It employs a cache-centric execution mechanism that is center</w:t>
        </w:r>
      </w:ins>
      <w:ins w:id="340" w:author="HERO 浩宇" w:date="2023-11-12T20:54:00Z">
        <w:r w:rsidR="002F3D75">
          <w:rPr>
            <w:sz w:val="18"/>
            <w:szCs w:val="18"/>
          </w:rPr>
          <w:t xml:space="preserve"> </w:t>
        </w:r>
      </w:ins>
      <w:ins w:id="341" w:author="huao" w:date="2023-11-09T10:50:00Z">
        <w:r w:rsidRPr="005E7744">
          <w:rPr>
            <w:sz w:val="18"/>
            <w:szCs w:val="18"/>
          </w:rPr>
          <w:t>ed around data, enabling multiple tasks to share the results of a single data load by capitalizing on the data similarity between concurrent tasks. Additionally, it also includes a computation-sharing mechanism based on the core subgraph. This mechanism achieves computation sharing of high-frequency overlapping paths between different tasks through global indexing and core subgraph indexing. Furthermore, it leverages path prediction to drive the batch execution of similar tasks with overlapping paths, further exploiting data similarity.</w:t>
        </w:r>
      </w:ins>
    </w:p>
    <w:p w14:paraId="3AA096DF" w14:textId="77777777" w:rsidR="005E7744" w:rsidRPr="005E7744" w:rsidRDefault="005E7744">
      <w:pPr>
        <w:ind w:firstLine="420"/>
        <w:rPr>
          <w:ins w:id="342" w:author="huao" w:date="2023-11-09T10:50:00Z"/>
          <w:sz w:val="18"/>
          <w:szCs w:val="18"/>
        </w:rPr>
        <w:pPrChange w:id="343" w:author="huao" w:date="2023-11-09T11:15:00Z">
          <w:pPr/>
        </w:pPrChange>
      </w:pPr>
      <w:ins w:id="344" w:author="huao" w:date="2023-11-09T10:50:00Z">
        <w:r w:rsidRPr="005E7744">
          <w:rPr>
            <w:sz w:val="18"/>
            <w:szCs w:val="18"/>
          </w:rPr>
          <w:t>The data access sharing mechanism is responsible for partitioning the graph structure data into fine-grained blocks, selecting shared graph blocks, and triggering the execution of associated tasks in batches. First, like other distributed graph computing systems, it partitions the original graph data into coarse-grained graph partitions for parallel processing on different machines. Then, a fine-grained block manager is used to further divide the coarse-grained graph partitions into fine-grained graph blocks. Next, based on the partition where the active vertices of the query task are located, an association mechanism between graph blocks and tasks is established. The graph block priority scheduling mechanism will prioritize scheduling graph blocks with more associated tasks to the Last Level Cache (LLC) based on the number of associated tasks in different graph blocks. The associated task trigger, based on the active graph block information in the LLC and the association information between graph blocks and tasks, selects all tasks with association relationships to be executed in batches on the shared graph blocks.</w:t>
        </w:r>
      </w:ins>
    </w:p>
    <w:p w14:paraId="64F38F08" w14:textId="6B871CED" w:rsidR="00C3736B" w:rsidRPr="002F34A1" w:rsidDel="005E7744" w:rsidRDefault="005E7744">
      <w:pPr>
        <w:ind w:firstLine="420"/>
        <w:rPr>
          <w:del w:id="345" w:author="huao" w:date="2023-11-09T10:50:00Z"/>
          <w:b/>
          <w:color w:val="345A8A"/>
          <w:kern w:val="44"/>
          <w:sz w:val="18"/>
          <w:szCs w:val="18"/>
        </w:rPr>
      </w:pPr>
      <w:ins w:id="346" w:author="huao" w:date="2023-11-09T10:50:00Z">
        <w:r w:rsidRPr="005E7744">
          <w:rPr>
            <w:sz w:val="18"/>
            <w:szCs w:val="18"/>
          </w:rPr>
          <w:t xml:space="preserve">The computation-sharing mechanism is responsible for computing index information (including global indexing and core subgraph indexing) to provide precomputed results for pruning queries. It first collects degree information for all vertices in the original graph data and sorts the vertices from largest to smallest degree. It selects vertices ranked in the range [1, k] as global index vertices and vertices ranked in the range [k+1, k+m] as core subgraph vertices. Then, it </w:t>
        </w:r>
        <w:r w:rsidRPr="005E7744">
          <w:rPr>
            <w:sz w:val="18"/>
            <w:szCs w:val="18"/>
          </w:rPr>
          <w:lastRenderedPageBreak/>
          <w:t xml:space="preserve">computes the indexes, where global indexing needs to record the index values for all vertices in the graph, and core subgraph indexing only needs to record the index values between core subgraph vertices. After constructing the core subgraph in the above manner, we can use it to accelerate our queries. Specifically, point-to-point queries on the graph primarily use pruning to speed up the query process. With the help of the core subgraph mechanism, we can quickly obtain the index values between high-degree vertices on the path, thereby obtaining a more accurate pruning upper </w:t>
        </w:r>
      </w:ins>
      <w:ins w:id="347" w:author="HERO 浩宇" w:date="2023-11-12T20:07:00Z">
        <w:r w:rsidR="007302AE">
          <w:rPr>
            <w:noProof/>
          </w:rPr>
          <w:drawing>
            <wp:anchor distT="0" distB="0" distL="114300" distR="114300" simplePos="0" relativeHeight="251692032" behindDoc="0" locked="0" layoutInCell="1" allowOverlap="1" wp14:anchorId="0D2A079D" wp14:editId="5767E6F8">
              <wp:simplePos x="0" y="0"/>
              <wp:positionH relativeFrom="column">
                <wp:posOffset>318853</wp:posOffset>
              </wp:positionH>
              <wp:positionV relativeFrom="paragraph">
                <wp:posOffset>572494</wp:posOffset>
              </wp:positionV>
              <wp:extent cx="5481955" cy="3754120"/>
              <wp:effectExtent l="0" t="0" r="444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3754120"/>
                      </a:xfrm>
                      <a:prstGeom prst="rect">
                        <a:avLst/>
                      </a:prstGeom>
                      <a:noFill/>
                      <a:ln>
                        <a:noFill/>
                      </a:ln>
                    </pic:spPr>
                  </pic:pic>
                </a:graphicData>
              </a:graphic>
              <wp14:sizeRelH relativeFrom="page">
                <wp14:pctWidth>0</wp14:pctWidth>
              </wp14:sizeRelH>
              <wp14:sizeRelV relativeFrom="page">
                <wp14:pctHeight>0</wp14:pctHeight>
              </wp14:sizeRelV>
            </wp:anchor>
          </w:drawing>
        </w:r>
      </w:ins>
      <w:ins w:id="348" w:author="huao" w:date="2023-11-09T10:50:00Z">
        <w:r w:rsidRPr="005E7744">
          <w:rPr>
            <w:sz w:val="18"/>
            <w:szCs w:val="18"/>
          </w:rPr>
          <w:t>bound more quickly and reducing redundant traversal of query tasks.</w:t>
        </w:r>
      </w:ins>
      <w:del w:id="349" w:author="huao" w:date="2023-11-09T10:50:00Z">
        <w:r w:rsidR="00EE32D2" w:rsidRPr="00EE32D2" w:rsidDel="005E7744">
          <w:rPr>
            <w:sz w:val="18"/>
            <w:szCs w:val="18"/>
          </w:rPr>
          <w:delText xml:space="preserve">To enhance the execution efficiency of concurrent point-to-point queries on dynamic graphs, following a detailed examination of the computational intricacies, we propose a data-driven efficient concurrent point-to-point query system, GraphCPP. It employs a cache-centric execution mechanism that is centered around data, enabling multiple tasks to share the results of a single data load by capitalizing on the data similarity between concurrent tasks. Additionally, it establishes a </w:delText>
        </w:r>
      </w:del>
      <w:del w:id="350" w:author="huao" w:date="2023-11-07T18:06:00Z">
        <w:r w:rsidR="00EE32D2" w:rsidRPr="00EE32D2" w:rsidDel="00C06F9B">
          <w:rPr>
            <w:sz w:val="18"/>
            <w:szCs w:val="18"/>
          </w:rPr>
          <w:delText>distance</w:delText>
        </w:r>
      </w:del>
      <w:del w:id="351" w:author="huao" w:date="2023-11-09T10:50:00Z">
        <w:r w:rsidR="00EE32D2" w:rsidRPr="00EE32D2" w:rsidDel="005E7744">
          <w:rPr>
            <w:sz w:val="18"/>
            <w:szCs w:val="18"/>
          </w:rPr>
          <w:delText xml:space="preserve"> index between high-degree vertices through a core-subgraph-based query acceleration mechanism, facilitating shared computation of high-frequency overlapping paths among different tasks. Furthermore, it leverages path prediction to drive the batch execution of similar queries with overlapping paths, further exploiting data similarity.</w:delText>
        </w:r>
      </w:del>
    </w:p>
    <w:p w14:paraId="2CDB32D9" w14:textId="2A561024" w:rsidR="007B0C42" w:rsidDel="005E7744" w:rsidRDefault="003D107F">
      <w:pPr>
        <w:ind w:firstLine="420"/>
        <w:rPr>
          <w:del w:id="352" w:author="huao" w:date="2023-11-09T10:50:00Z"/>
          <w:b/>
          <w:bCs/>
        </w:rPr>
        <w:pPrChange w:id="353" w:author="huao" w:date="2023-11-09T11:15:00Z">
          <w:pPr/>
        </w:pPrChange>
      </w:pPr>
      <w:del w:id="354" w:author="huao" w:date="2023-11-09T10:50:00Z">
        <w:r w:rsidRPr="00F549C4" w:rsidDel="005E7744">
          <w:rPr>
            <w:rFonts w:hint="eastAsia"/>
            <w:b/>
            <w:bCs/>
          </w:rPr>
          <w:delText>S</w:delText>
        </w:r>
        <w:r w:rsidRPr="00F549C4" w:rsidDel="005E7744">
          <w:rPr>
            <w:b/>
            <w:bCs/>
          </w:rPr>
          <w:delText xml:space="preserve">ystem </w:delText>
        </w:r>
        <w:r w:rsidDel="005E7744">
          <w:rPr>
            <w:b/>
            <w:bCs/>
          </w:rPr>
          <w:delText>A</w:delText>
        </w:r>
        <w:r w:rsidRPr="00F549C4" w:rsidDel="005E7744">
          <w:rPr>
            <w:b/>
            <w:bCs/>
          </w:rPr>
          <w:delText>rchitecture</w:delText>
        </w:r>
      </w:del>
    </w:p>
    <w:p w14:paraId="73CD55E6" w14:textId="409162FA" w:rsidR="00915332" w:rsidRPr="00915332" w:rsidDel="005E7744" w:rsidRDefault="00915332">
      <w:pPr>
        <w:ind w:firstLine="420"/>
        <w:rPr>
          <w:del w:id="355" w:author="huao" w:date="2023-11-09T10:50:00Z"/>
          <w:sz w:val="18"/>
          <w:szCs w:val="18"/>
        </w:rPr>
      </w:pPr>
      <w:del w:id="356" w:author="huao" w:date="2023-11-09T10:50:00Z">
        <w:r w:rsidRPr="00915332" w:rsidDel="005E7744">
          <w:rPr>
            <w:sz w:val="18"/>
            <w:szCs w:val="18"/>
          </w:rPr>
          <w:delText>The figure below illustrates the system architecture of GraphCPP. Gemini is a state-of-the-art distributed memory graph computing engine, known for its commendable performance and programmability.</w:delText>
        </w:r>
      </w:del>
    </w:p>
    <w:p w14:paraId="275FB65B" w14:textId="5020B3BF" w:rsidR="00C3736B" w:rsidRPr="00C3736B" w:rsidDel="005E7744" w:rsidRDefault="00915332">
      <w:pPr>
        <w:ind w:firstLine="420"/>
        <w:rPr>
          <w:del w:id="357" w:author="huao" w:date="2023-11-09T10:50:00Z"/>
          <w:sz w:val="18"/>
          <w:szCs w:val="18"/>
        </w:rPr>
      </w:pPr>
      <w:del w:id="358" w:author="huao" w:date="2023-11-09T10:50:00Z">
        <w:r w:rsidRPr="00915332" w:rsidDel="005E7744">
          <w:rPr>
            <w:sz w:val="18"/>
            <w:szCs w:val="18"/>
          </w:rPr>
          <w:delText>Building upon Gemini’s framework, we introduced the fine-grained graph block management module, the graph block-task association mechanism, and the associated task triggering module. Specifically, GraphCPP utilizes the same graph partitioning mechanism as Gemini for graph loading. Subsequently, we employ formula x to determine the block size, followed by a straightforward ID mapping to logically partition the coarse-grained graph partition into fine-grained graph blocks. Point-to-point query tasks are executed using an iterative computation for graph traversal, with active vertices dynamically changing during execution. We consider query task qi to be associated with a graph block bi if qi has active vertices on bi. We employ a graph block-task association mechanism that tracks the active vertices of query tasks to establish the association between graph blocks and query tasks. This module adopts a priority scheduling strategy, determining the priority of a graph block based on the number of associated tasks. The higher the number of associations, the higher the priority, making it more likely to be prioritized for caching. The associated task triggering module uses the information provided by the graph block management module to trigger the batch execution of tasks associated with the graph blocks in the cache. Finally, considering that different tasks may access the same data block in different sequences, which could hinder data sharing, the data synchronization module employs a fine-grained synchronization approach to facilitate shared access to cached data.</w:delText>
        </w:r>
      </w:del>
    </w:p>
    <w:p w14:paraId="018DBBC3" w14:textId="2CDE69A1" w:rsidR="005E7744" w:rsidRDefault="00C3736B">
      <w:pPr>
        <w:ind w:firstLine="420"/>
        <w:rPr>
          <w:ins w:id="359" w:author="huao" w:date="2023-11-09T10:52:00Z"/>
        </w:rPr>
        <w:pPrChange w:id="360" w:author="huao" w:date="2023-11-09T11:15:00Z">
          <w:pPr>
            <w:pStyle w:val="af6"/>
          </w:pPr>
        </w:pPrChange>
      </w:pPr>
      <w:del w:id="361" w:author="huao" w:date="2023-11-09T10:50:00Z">
        <w:r w:rsidRPr="00C3736B" w:rsidDel="005E7744">
          <w:rPr>
            <w:sz w:val="18"/>
            <w:szCs w:val="18"/>
          </w:rPr>
          <w:delText xml:space="preserve"> </w:delText>
        </w:r>
      </w:del>
      <w:del w:id="362" w:author="HERO 浩宇" w:date="2023-11-12T23:07:00Z">
        <w:r w:rsidR="00AA1193" w:rsidDel="007302AE">
          <w:br w:type="column"/>
        </w:r>
      </w:del>
      <w:bookmarkStart w:id="363" w:name="_Toc149671646"/>
      <w:ins w:id="364" w:author="huao" w:date="2023-11-07T17:08:00Z">
        <w:del w:id="365" w:author="HERO 浩宇" w:date="2023-11-12T20:07:00Z">
          <w:r w:rsidR="0053451A" w:rsidDel="00F80497">
            <w:rPr>
              <w:noProof/>
            </w:rPr>
            <w:object w:dxaOrig="1440" w:dyaOrig="1440" w14:anchorId="249F5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05pt;margin-top:0;width:515.2pt;height:351.8pt;z-index:251689984;mso-position-horizontal-relative:text;mso-position-vertical-relative:text">
                <v:imagedata r:id="rId9" o:title=""/>
                <w10:wrap type="topAndBottom"/>
              </v:shape>
              <o:OLEObject Type="Embed" ProgID="Visio.Drawing.15" ShapeID="_x0000_s1046" DrawAspect="Content" ObjectID="_1761399596" r:id="rId10"/>
            </w:object>
          </w:r>
        </w:del>
      </w:ins>
      <w:ins w:id="366" w:author="HERO 浩宇" w:date="2023-11-12T20:07:00Z">
        <w:r w:rsidR="00F80497" w:rsidRPr="00F80497">
          <w:rPr>
            <w:noProof/>
          </w:rPr>
          <w:t xml:space="preserve"> </w:t>
        </w:r>
      </w:ins>
    </w:p>
    <w:p w14:paraId="4FDF19DB" w14:textId="08203A77" w:rsidR="005E7744" w:rsidRDefault="005E7744">
      <w:pPr>
        <w:pStyle w:val="af6"/>
        <w:rPr>
          <w:ins w:id="367" w:author="huao" w:date="2023-11-09T10:52:00Z"/>
        </w:rPr>
        <w:pPrChange w:id="368" w:author="huao" w:date="2023-11-09T10:52:00Z">
          <w:pPr>
            <w:ind w:firstLine="420"/>
          </w:pPr>
        </w:pPrChange>
      </w:pPr>
      <w:bookmarkStart w:id="369" w:name="_Hlk150782203"/>
      <w:ins w:id="370" w:author="huao" w:date="2023-11-09T10:52:00Z">
        <w:r>
          <w:rPr>
            <w:rFonts w:hint="eastAsia"/>
          </w:rPr>
          <w:t>整体执行流程</w:t>
        </w:r>
      </w:ins>
    </w:p>
    <w:p w14:paraId="3CEFCE56" w14:textId="77777777" w:rsidR="005E7744" w:rsidRDefault="005E7744" w:rsidP="005E7744">
      <w:pPr>
        <w:ind w:firstLine="420"/>
        <w:rPr>
          <w:ins w:id="371" w:author="huao" w:date="2023-11-09T10:52:00Z"/>
        </w:rPr>
      </w:pPr>
      <w:ins w:id="372" w:author="huao" w:date="2023-11-09T10:52:00Z">
        <w:r>
          <w:rPr>
            <w:rFonts w:hint="eastAsia"/>
          </w:rPr>
          <w:t>我们将以伪代码形式展示</w:t>
        </w:r>
        <w:r>
          <w:t>GraphCPP的整体执行流程。该算法接收两个输入参数：当前计算节点所包含的所有图分块的集合B以及当前计算节点所包含的所有查询任务的集合Q。首先，我们分配一个动态大小的连续内存空间，用于存储所有的查询任务（第一行）。然后，我们进入一个循环处理过程，只要仍有未结束的查询任务（第二行），GraphCPP将调用ChoseNextSharingBlock来更新查询任务与图分块之间的关联关系，并选择当前优先级最高(有着最多关联任务)的图分块bi。通过统计每个任务的关联分块（即任务在当前分块存在活</w:t>
        </w:r>
        <w:r>
          <w:rPr>
            <w:rFonts w:hint="eastAsia"/>
          </w:rPr>
          <w:t>跃顶点），我们可以确定与当前图分块</w:t>
        </w:r>
        <w:r>
          <w:t>bi相关联的所有查询任务（第四行）。接下来，我们将bi加载到缓存，并并行处理所有相关联的查询操作qi（第五行）。我们调用GraphCPPCompute在</w:t>
        </w:r>
      </w:ins>
    </w:p>
    <w:bookmarkEnd w:id="369"/>
    <w:p w14:paraId="56CB82AC" w14:textId="77777777" w:rsidR="005E7744" w:rsidRDefault="005E7744" w:rsidP="005E7744">
      <w:pPr>
        <w:ind w:firstLine="420"/>
        <w:rPr>
          <w:ins w:id="373" w:author="huao" w:date="2023-11-09T10:52:00Z"/>
        </w:rPr>
      </w:pPr>
    </w:p>
    <w:p w14:paraId="5860DA9F" w14:textId="77777777" w:rsidR="005E7744" w:rsidRDefault="005E7744" w:rsidP="005E7744">
      <w:pPr>
        <w:ind w:firstLine="420"/>
        <w:rPr>
          <w:ins w:id="374" w:author="huao" w:date="2023-11-09T10:52:00Z"/>
        </w:rPr>
      </w:pPr>
    </w:p>
    <w:p w14:paraId="16AFF34F" w14:textId="0D983689" w:rsidR="005E7744" w:rsidRDefault="005E7744" w:rsidP="005E7744">
      <w:pPr>
        <w:ind w:firstLine="420"/>
        <w:rPr>
          <w:ins w:id="375" w:author="huao" w:date="2023-11-09T10:52:00Z"/>
        </w:rPr>
      </w:pPr>
    </w:p>
    <w:p w14:paraId="7715E69A" w14:textId="60B9527D" w:rsidR="005E7744" w:rsidRDefault="005E7744" w:rsidP="005E7744">
      <w:pPr>
        <w:ind w:firstLine="420"/>
        <w:rPr>
          <w:ins w:id="376" w:author="huao" w:date="2023-11-09T10:52:00Z"/>
        </w:rPr>
      </w:pPr>
    </w:p>
    <w:p w14:paraId="1E3C9809" w14:textId="77777777" w:rsidR="005E7744" w:rsidRDefault="005E7744" w:rsidP="005E7744">
      <w:pPr>
        <w:ind w:firstLine="420"/>
        <w:rPr>
          <w:ins w:id="377" w:author="huao" w:date="2023-11-09T10:52:00Z"/>
        </w:rPr>
      </w:pPr>
    </w:p>
    <w:p w14:paraId="15A14EF0" w14:textId="77777777" w:rsidR="005E7744" w:rsidRDefault="005E7744" w:rsidP="005E7744">
      <w:pPr>
        <w:ind w:firstLine="420"/>
        <w:rPr>
          <w:ins w:id="378" w:author="huao" w:date="2023-11-09T10:52:00Z"/>
        </w:rPr>
      </w:pPr>
    </w:p>
    <w:p w14:paraId="685E1378" w14:textId="77777777" w:rsidR="005E7744" w:rsidRDefault="005E7744" w:rsidP="005E7744">
      <w:pPr>
        <w:ind w:firstLine="420"/>
        <w:rPr>
          <w:ins w:id="379" w:author="huao" w:date="2023-11-09T10:52:00Z"/>
        </w:rPr>
      </w:pPr>
    </w:p>
    <w:p w14:paraId="7C1DCAF7" w14:textId="77777777" w:rsidR="005E7744" w:rsidRDefault="005E7744" w:rsidP="005E7744">
      <w:pPr>
        <w:ind w:firstLine="420"/>
        <w:rPr>
          <w:ins w:id="380" w:author="huao" w:date="2023-11-09T10:52:00Z"/>
        </w:rPr>
      </w:pPr>
    </w:p>
    <w:p w14:paraId="1E0066E9" w14:textId="77777777" w:rsidR="005E7744" w:rsidRDefault="005E7744" w:rsidP="005E7744">
      <w:pPr>
        <w:ind w:firstLine="420"/>
        <w:rPr>
          <w:ins w:id="381" w:author="huao" w:date="2023-11-09T10:52:00Z"/>
        </w:rPr>
      </w:pPr>
    </w:p>
    <w:p w14:paraId="1078B1D1" w14:textId="77777777" w:rsidR="005E7744" w:rsidRDefault="005E7744" w:rsidP="005E7744">
      <w:pPr>
        <w:ind w:firstLine="420"/>
        <w:rPr>
          <w:ins w:id="382" w:author="huao" w:date="2023-11-09T10:52:00Z"/>
        </w:rPr>
      </w:pPr>
    </w:p>
    <w:p w14:paraId="014A691C" w14:textId="77777777" w:rsidR="005E7744" w:rsidRDefault="005E7744" w:rsidP="005E7744">
      <w:pPr>
        <w:ind w:firstLine="420"/>
        <w:rPr>
          <w:ins w:id="383" w:author="huao" w:date="2023-11-09T10:52:00Z"/>
        </w:rPr>
      </w:pPr>
    </w:p>
    <w:p w14:paraId="1EAF03E8" w14:textId="77777777" w:rsidR="005E7744" w:rsidRDefault="005E7744" w:rsidP="005E7744">
      <w:pPr>
        <w:ind w:firstLine="420"/>
        <w:rPr>
          <w:ins w:id="384" w:author="huao" w:date="2023-11-09T10:52:00Z"/>
        </w:rPr>
      </w:pPr>
    </w:p>
    <w:p w14:paraId="01D7F309" w14:textId="77777777" w:rsidR="005E7744" w:rsidRDefault="005E7744" w:rsidP="005E7744">
      <w:pPr>
        <w:ind w:firstLine="420"/>
        <w:rPr>
          <w:ins w:id="385" w:author="huao" w:date="2023-11-09T10:53:00Z"/>
        </w:rPr>
      </w:pPr>
    </w:p>
    <w:p w14:paraId="1339488E" w14:textId="1A77D2A0" w:rsidR="005E7744" w:rsidRPr="005E7744" w:rsidRDefault="005E7744">
      <w:pPr>
        <w:pStyle w:val="ae"/>
        <w:rPr>
          <w:ins w:id="386" w:author="huao" w:date="2023-11-09T10:52:00Z"/>
        </w:rPr>
        <w:pPrChange w:id="387" w:author="huao" w:date="2023-11-09T10:53:00Z">
          <w:pPr>
            <w:ind w:firstLine="420"/>
          </w:pPr>
        </w:pPrChange>
      </w:pPr>
      <w:ins w:id="388" w:author="huao" w:date="2023-11-09T10:52:00Z">
        <w:r w:rsidRPr="005E7744">
          <w:t xml:space="preserve">Overall Execution Workflow </w:t>
        </w:r>
      </w:ins>
    </w:p>
    <w:p w14:paraId="17A12AC8" w14:textId="77777777" w:rsidR="005E7744" w:rsidRPr="005E7744" w:rsidRDefault="005E7744" w:rsidP="005E7744">
      <w:pPr>
        <w:ind w:firstLine="420"/>
        <w:rPr>
          <w:ins w:id="389" w:author="huao" w:date="2023-11-09T10:52:00Z"/>
          <w:sz w:val="18"/>
          <w:szCs w:val="18"/>
          <w:rPrChange w:id="390" w:author="huao" w:date="2023-11-09T10:53:00Z">
            <w:rPr>
              <w:ins w:id="391" w:author="huao" w:date="2023-11-09T10:52:00Z"/>
            </w:rPr>
          </w:rPrChange>
        </w:rPr>
      </w:pPr>
      <w:ins w:id="392" w:author="huao" w:date="2023-11-09T10:52:00Z">
        <w:r w:rsidRPr="005E7744">
          <w:rPr>
            <w:sz w:val="18"/>
            <w:szCs w:val="18"/>
            <w:rPrChange w:id="393" w:author="huao" w:date="2023-11-09T10:53:00Z">
              <w:rPr/>
            </w:rPrChange>
          </w:rPr>
          <w:t>We will present the overall execution flow of GraphCPP in pseudo-code. This algorithm takes two input parameters: the set B, containing all graph blocks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GraphCPP calls ChoseNextSharingBlock to update the association between query tasks and graph blocks, and select the currently highest-priority graph block, bi. By calculating the associated blocks for each task (i.e., tasks with active vertices in the current block), we identify all query tasks related to the current graph block bi (Line 4). Next, we load ci into the cache and concurrently process all related query operations, qi (Line 5). We invoke GraphCPPCompute to perform the point-to-point query operation qi on the current block. If the query is not yet complete, we update the state of query qi and generate new query tasks (Line 6). If the newly generated query is associated with the current graph block bi, it is added to Qbi, and we return to Line 5 to continue querying. Otherwise, the information for the newly generated query is stored in the query task collection, and the task is suspended.</w:t>
        </w:r>
      </w:ins>
    </w:p>
    <w:p w14:paraId="1CF3012B" w14:textId="786BFCB0" w:rsidR="005E7744" w:rsidRDefault="005E7744" w:rsidP="005E7744">
      <w:pPr>
        <w:rPr>
          <w:ins w:id="394" w:author="huao" w:date="2023-11-09T10:53:00Z"/>
        </w:rPr>
      </w:pPr>
    </w:p>
    <w:p w14:paraId="61C9EC37" w14:textId="77777777" w:rsidR="005E7744" w:rsidRDefault="005E7744">
      <w:pPr>
        <w:rPr>
          <w:ins w:id="395" w:author="huao" w:date="2023-11-09T10:52:00Z"/>
        </w:rPr>
        <w:pPrChange w:id="396" w:author="huao" w:date="2023-11-09T10:53:00Z">
          <w:pPr>
            <w:ind w:firstLine="420"/>
          </w:pPr>
        </w:pPrChange>
      </w:pPr>
    </w:p>
    <w:p w14:paraId="1DA26AD4" w14:textId="4ADBD2DA" w:rsidR="0036005B" w:rsidDel="005E7744" w:rsidRDefault="005E7744">
      <w:pPr>
        <w:rPr>
          <w:del w:id="397" w:author="huao" w:date="2023-11-09T10:51:00Z"/>
        </w:rPr>
        <w:pPrChange w:id="398" w:author="huao" w:date="2023-11-09T10:53:00Z">
          <w:pPr>
            <w:ind w:firstLine="420"/>
          </w:pPr>
        </w:pPrChange>
      </w:pPr>
      <w:bookmarkStart w:id="399" w:name="_Hlk150782219"/>
      <w:ins w:id="400" w:author="huao" w:date="2023-11-09T10:52:00Z">
        <w:r>
          <w:rPr>
            <w:rFonts w:hint="eastAsia"/>
          </w:rPr>
          <w:t>当前分块上执行点对点查询操作</w:t>
        </w:r>
        <w:r>
          <w:t>qi。如果查询尚未结束，我们会更新查询qi的状态，生成新的查询任务（第六行）。如果新生成的查询与当前的图分块bi存在关联，将qi添加到Qbi，然后返回第五行以继续查询。否则，将新生成的查询信息保存到查询任务集合中，任务被挂起。</w:t>
        </w:r>
      </w:ins>
      <w:del w:id="401" w:author="huao" w:date="2023-11-07T16:47:00Z">
        <w:r w:rsidR="0053451A">
          <w:rPr>
            <w:noProof/>
          </w:rPr>
          <w:object w:dxaOrig="1440" w:dyaOrig="1440" w14:anchorId="2AA69FA9">
            <v:shape id="_x0000_s1042" type="#_x0000_t75" style="position:absolute;left:0;text-align:left;margin-left:145.35pt;margin-top:0;width:217.5pt;height:225.75pt;z-index:251687936;mso-position-horizontal-relative:text;mso-position-vertical-relative:text">
              <v:imagedata r:id="rId11" o:title=""/>
              <w10:wrap type="topAndBottom"/>
            </v:shape>
            <o:OLEObject Type="Embed" ProgID="Visio.Drawing.15" ShapeID="_x0000_s1042" DrawAspect="Content" ObjectID="_1761399597" r:id="rId12"/>
          </w:object>
        </w:r>
      </w:del>
    </w:p>
    <w:p w14:paraId="2D6ABB22" w14:textId="60B03A65" w:rsidR="009032FD" w:rsidDel="005E7744" w:rsidRDefault="009032FD">
      <w:pPr>
        <w:pStyle w:val="af6"/>
        <w:rPr>
          <w:del w:id="402" w:author="huao" w:date="2023-11-09T10:51:00Z"/>
        </w:rPr>
      </w:pPr>
      <w:bookmarkStart w:id="403" w:name="_Toc149671648"/>
      <w:bookmarkEnd w:id="363"/>
      <w:bookmarkEnd w:id="399"/>
      <w:del w:id="404" w:author="huao" w:date="2023-11-09T10:51:00Z">
        <w:r w:rsidDel="005E7744">
          <w:rPr>
            <w:rFonts w:hint="eastAsia"/>
          </w:rPr>
          <w:delText>整体执行流程</w:delText>
        </w:r>
      </w:del>
    </w:p>
    <w:p w14:paraId="7299DBCB" w14:textId="6CB2F50F" w:rsidR="009032FD" w:rsidDel="00C25A75" w:rsidRDefault="009032FD">
      <w:pPr>
        <w:rPr>
          <w:del w:id="405" w:author="huao" w:date="2023-11-07T18:28:00Z"/>
        </w:rPr>
        <w:pPrChange w:id="406" w:author="huao" w:date="2023-11-09T10:53:00Z">
          <w:pPr>
            <w:ind w:firstLine="420"/>
          </w:pPr>
        </w:pPrChange>
      </w:pPr>
      <w:del w:id="407" w:author="huao" w:date="2023-11-09T10:51:00Z">
        <w:r w:rsidRPr="00C852CF" w:rsidDel="005E7744">
          <w:rPr>
            <w:rFonts w:hint="eastAsia"/>
          </w:rPr>
          <w:delText>我们将以伪代码形式展示</w:delText>
        </w:r>
        <w:r w:rsidRPr="00C852CF" w:rsidDel="005E7744">
          <w:delText>GraphCPP的整体执行流程。该算法接收两个输入参数：当前计算节点所包含的所有图分块的集合</w:delText>
        </w:r>
        <w:r w:rsidR="00E051D1" w:rsidDel="005E7744">
          <w:rPr>
            <w:rFonts w:hint="eastAsia"/>
          </w:rPr>
          <w:delText>B</w:delText>
        </w:r>
        <w:r w:rsidRPr="00C852CF" w:rsidDel="005E7744">
          <w:delText>以及当前计算节点所包含的所有查询任务的集合Q。首先，我们分配一个动态大小的连续内存空间，用于存储所有的查询任务（第一行）。然后，我们进入一个循环处理过程，只要仍有未结束的查询任务（第二行），GraphCPP将调用</w:delText>
        </w:r>
        <w:r w:rsidR="00447DAB" w:rsidRPr="00C852CF" w:rsidDel="005E7744">
          <w:delText>ChoseNextSharing</w:delText>
        </w:r>
        <w:r w:rsidR="00447DAB" w:rsidDel="005E7744">
          <w:delText>Block</w:delText>
        </w:r>
        <w:r w:rsidRPr="00C852CF" w:rsidDel="005E7744">
          <w:delText>来</w:delText>
        </w:r>
        <w:r w:rsidR="00277282" w:rsidDel="005E7744">
          <w:rPr>
            <w:rFonts w:hint="eastAsia"/>
          </w:rPr>
          <w:delText>更新查询任务与图分块之间的关联关系，并</w:delText>
        </w:r>
        <w:r w:rsidRPr="00C852CF" w:rsidDel="005E7744">
          <w:delText>选择当前优先级最高</w:delText>
        </w:r>
        <w:r w:rsidR="00277282" w:rsidDel="005E7744">
          <w:rPr>
            <w:rFonts w:hint="eastAsia"/>
          </w:rPr>
          <w:delText>(有着最多关联任务)</w:delText>
        </w:r>
        <w:r w:rsidRPr="00C852CF" w:rsidDel="005E7744">
          <w:delText>的图分块</w:delText>
        </w:r>
        <w:r w:rsidR="00447DAB" w:rsidDel="005E7744">
          <w:delText>b</w:delText>
        </w:r>
        <w:r w:rsidRPr="00C852CF" w:rsidDel="005E7744">
          <w:delText>i。通过统计每个任务的关联分块（即任务在当前分块存在活跃顶点），我们可以确定与当前图分块</w:delText>
        </w:r>
        <w:r w:rsidR="00447DAB" w:rsidDel="005E7744">
          <w:delText>b</w:delText>
        </w:r>
        <w:r w:rsidRPr="00C852CF" w:rsidDel="005E7744">
          <w:delText>i相关联的所有查询任务</w:delText>
        </w:r>
        <w:r w:rsidRPr="00C852CF" w:rsidDel="005E7744">
          <w:rPr>
            <w:rFonts w:hint="eastAsia"/>
          </w:rPr>
          <w:delText>（第四行）。接下来，我们将</w:delText>
        </w:r>
        <w:r w:rsidR="00447DAB" w:rsidDel="005E7744">
          <w:delText>b</w:delText>
        </w:r>
        <w:r w:rsidRPr="00C852CF" w:rsidDel="005E7744">
          <w:delText>i加载到缓存，并并行处理所有相关联的查询操作qi（第五行）。我们调用GraphCPPCompute在当前分块上执行点对点查询操作qi。如果查询尚未结束，我们会更新查询qi的状态，生成新的查询任务（第六行）。如果新生成的查询与当前的图分块</w:delText>
        </w:r>
        <w:r w:rsidR="00447DAB" w:rsidDel="005E7744">
          <w:delText>b</w:delText>
        </w:r>
        <w:r w:rsidRPr="00C852CF" w:rsidDel="005E7744">
          <w:delText>i存在关联，将qi添加到Q</w:delText>
        </w:r>
        <w:r w:rsidR="00447DAB" w:rsidDel="005E7744">
          <w:delText>b</w:delText>
        </w:r>
        <w:r w:rsidRPr="00C852CF" w:rsidDel="005E7744">
          <w:delText>i，然后返回第五行以继续查询。否则，将新生成的查询信息保存到查询任务集合中，任务被挂起。</w:delText>
        </w:r>
      </w:del>
      <w:del w:id="408" w:author="huao" w:date="2023-11-07T18:28:00Z">
        <w:r w:rsidDel="00C25A75">
          <w:br w:type="column"/>
        </w:r>
      </w:del>
    </w:p>
    <w:p w14:paraId="1391EFCA" w14:textId="46B839A7" w:rsidR="009032FD" w:rsidDel="00C25A75" w:rsidRDefault="009032FD">
      <w:pPr>
        <w:rPr>
          <w:del w:id="409" w:author="huao" w:date="2023-11-07T18:28:00Z"/>
        </w:rPr>
        <w:pPrChange w:id="410" w:author="huao" w:date="2023-11-09T10:53:00Z">
          <w:pPr>
            <w:ind w:firstLine="420"/>
          </w:pPr>
        </w:pPrChange>
      </w:pPr>
    </w:p>
    <w:p w14:paraId="60A8C15E" w14:textId="24888866" w:rsidR="009032FD" w:rsidDel="00C25A75" w:rsidRDefault="009032FD">
      <w:pPr>
        <w:rPr>
          <w:del w:id="411" w:author="huao" w:date="2023-11-07T18:28:00Z"/>
        </w:rPr>
        <w:pPrChange w:id="412" w:author="huao" w:date="2023-11-09T10:53:00Z">
          <w:pPr>
            <w:ind w:firstLine="420"/>
          </w:pPr>
        </w:pPrChange>
      </w:pPr>
    </w:p>
    <w:p w14:paraId="450F1AB3" w14:textId="24E56488" w:rsidR="009032FD" w:rsidDel="00C25A75" w:rsidRDefault="009032FD">
      <w:pPr>
        <w:rPr>
          <w:del w:id="413" w:author="huao" w:date="2023-11-07T18:28:00Z"/>
        </w:rPr>
        <w:pPrChange w:id="414" w:author="huao" w:date="2023-11-09T10:53:00Z">
          <w:pPr>
            <w:ind w:firstLine="420"/>
          </w:pPr>
        </w:pPrChange>
      </w:pPr>
    </w:p>
    <w:p w14:paraId="6F801FEA" w14:textId="0F4E8715" w:rsidR="009032FD" w:rsidDel="00C25A75" w:rsidRDefault="009032FD">
      <w:pPr>
        <w:rPr>
          <w:del w:id="415" w:author="huao" w:date="2023-11-07T18:28:00Z"/>
        </w:rPr>
        <w:pPrChange w:id="416" w:author="huao" w:date="2023-11-09T10:53:00Z">
          <w:pPr>
            <w:ind w:firstLine="420"/>
          </w:pPr>
        </w:pPrChange>
      </w:pPr>
    </w:p>
    <w:p w14:paraId="21553A83" w14:textId="52A0E3A7" w:rsidR="009032FD" w:rsidDel="00C25A75" w:rsidRDefault="009032FD">
      <w:pPr>
        <w:rPr>
          <w:del w:id="417" w:author="huao" w:date="2023-11-07T18:28:00Z"/>
        </w:rPr>
        <w:pPrChange w:id="418" w:author="huao" w:date="2023-11-09T10:53:00Z">
          <w:pPr>
            <w:ind w:firstLine="420"/>
          </w:pPr>
        </w:pPrChange>
      </w:pPr>
    </w:p>
    <w:p w14:paraId="5DB279A5" w14:textId="014A7243" w:rsidR="009032FD" w:rsidDel="00C25A75" w:rsidRDefault="009032FD">
      <w:pPr>
        <w:rPr>
          <w:del w:id="419" w:author="huao" w:date="2023-11-07T18:28:00Z"/>
        </w:rPr>
        <w:pPrChange w:id="420" w:author="huao" w:date="2023-11-09T10:53:00Z">
          <w:pPr>
            <w:ind w:firstLine="420"/>
          </w:pPr>
        </w:pPrChange>
      </w:pPr>
    </w:p>
    <w:p w14:paraId="22F1A8C7" w14:textId="200E19BB" w:rsidR="009032FD" w:rsidDel="00C25A75" w:rsidRDefault="009032FD">
      <w:pPr>
        <w:rPr>
          <w:del w:id="421" w:author="huao" w:date="2023-11-07T18:28:00Z"/>
        </w:rPr>
        <w:pPrChange w:id="422" w:author="huao" w:date="2023-11-09T10:53:00Z">
          <w:pPr>
            <w:ind w:firstLine="420"/>
          </w:pPr>
        </w:pPrChange>
      </w:pPr>
    </w:p>
    <w:p w14:paraId="2BE49B1C" w14:textId="28703903" w:rsidR="009032FD" w:rsidDel="005E7744" w:rsidRDefault="009032FD">
      <w:pPr>
        <w:rPr>
          <w:del w:id="423" w:author="huao" w:date="2023-11-09T10:51:00Z"/>
        </w:rPr>
        <w:pPrChange w:id="424" w:author="huao" w:date="2023-11-09T10:53:00Z">
          <w:pPr>
            <w:ind w:firstLine="420"/>
          </w:pPr>
        </w:pPrChange>
      </w:pPr>
    </w:p>
    <w:p w14:paraId="7C1F3937" w14:textId="05404A06" w:rsidR="009032FD" w:rsidRPr="00A56767" w:rsidDel="005E7744" w:rsidRDefault="009032FD">
      <w:pPr>
        <w:rPr>
          <w:del w:id="425" w:author="huao" w:date="2023-11-09T10:51:00Z"/>
          <w:b/>
          <w:bCs/>
        </w:rPr>
      </w:pPr>
      <w:del w:id="426" w:author="huao" w:date="2023-11-09T10:51:00Z">
        <w:r w:rsidRPr="00A56767" w:rsidDel="005E7744">
          <w:rPr>
            <w:b/>
            <w:bCs/>
          </w:rPr>
          <w:delText xml:space="preserve">Overall Execution Workflow </w:delText>
        </w:r>
      </w:del>
    </w:p>
    <w:p w14:paraId="4DBF545E" w14:textId="49A069EC" w:rsidR="000E508B" w:rsidDel="005E7744" w:rsidRDefault="003728E8">
      <w:pPr>
        <w:rPr>
          <w:del w:id="427" w:author="huao" w:date="2023-11-09T10:51:00Z"/>
          <w:sz w:val="18"/>
          <w:szCs w:val="18"/>
        </w:rPr>
        <w:pPrChange w:id="428" w:author="huao" w:date="2023-11-09T10:53:00Z">
          <w:pPr>
            <w:ind w:firstLine="420"/>
          </w:pPr>
        </w:pPrChange>
      </w:pPr>
      <w:del w:id="429" w:author="huao" w:date="2023-11-09T10:51:00Z">
        <w:r w:rsidRPr="003728E8" w:rsidDel="005E7744">
          <w:rPr>
            <w:sz w:val="18"/>
            <w:szCs w:val="18"/>
          </w:rPr>
          <w:delText>We will present the overall execution flow of GraphCPP in pseudo-code. This algorithm takes two input parameters: the set B, containing all graph blocks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GraphCPP calls ChoseNextSharingBlock to update the association between query tasks and graph blocks, and select the currently highest-priority graph block, bi. By calculating the associated blocks for each task (i.e., tasks with active vertices in the current block), we identify all query tasks related to the current graph block bi (Line 4). Next, we load ci into the cache and concurrently process all related query operations, qi (Line 5). We invoke GraphCPPCompute to perform the point-to-point query operation qi on the current block. If the query is not yet complete, we update the state of query qi and generate new query tasks (Line 6). If the newly generated query is associated with the current graph block bi, it is added to Qbi, and we return to Line 5 to continue querying. Otherwise, the information for the newly generated query is stored in the query task collection, and the task is suspended.</w:delText>
        </w:r>
      </w:del>
    </w:p>
    <w:p w14:paraId="6DF72875" w14:textId="2A0C66EA" w:rsidR="000E508B" w:rsidDel="005E7744" w:rsidRDefault="000E508B">
      <w:pPr>
        <w:rPr>
          <w:del w:id="430" w:author="huao" w:date="2023-11-09T10:51:00Z"/>
          <w:sz w:val="18"/>
          <w:szCs w:val="18"/>
        </w:rPr>
        <w:pPrChange w:id="431" w:author="huao" w:date="2023-11-09T10:53:00Z">
          <w:pPr>
            <w:ind w:firstLine="420"/>
          </w:pPr>
        </w:pPrChange>
      </w:pPr>
    </w:p>
    <w:p w14:paraId="20EF7094" w14:textId="38D4F33A" w:rsidR="000E508B" w:rsidDel="005E7744" w:rsidRDefault="000E508B">
      <w:pPr>
        <w:rPr>
          <w:del w:id="432" w:author="huao" w:date="2023-11-09T10:51:00Z"/>
          <w:sz w:val="18"/>
          <w:szCs w:val="18"/>
        </w:rPr>
        <w:pPrChange w:id="433" w:author="huao" w:date="2023-11-09T10:53:00Z">
          <w:pPr>
            <w:ind w:firstLine="420"/>
          </w:pPr>
        </w:pPrChange>
      </w:pPr>
    </w:p>
    <w:p w14:paraId="57665738" w14:textId="5C83D834" w:rsidR="000E508B" w:rsidDel="005E7744" w:rsidRDefault="000E508B">
      <w:pPr>
        <w:rPr>
          <w:del w:id="434" w:author="huao" w:date="2023-11-09T10:51:00Z"/>
          <w:sz w:val="18"/>
          <w:szCs w:val="18"/>
        </w:rPr>
        <w:pPrChange w:id="435" w:author="huao" w:date="2023-11-09T10:53:00Z">
          <w:pPr>
            <w:ind w:firstLine="420"/>
          </w:pPr>
        </w:pPrChange>
      </w:pPr>
    </w:p>
    <w:p w14:paraId="2FE80DFF" w14:textId="490A1E74" w:rsidR="000E508B" w:rsidDel="005E7744" w:rsidRDefault="000E508B">
      <w:pPr>
        <w:rPr>
          <w:del w:id="436" w:author="huao" w:date="2023-11-09T10:51:00Z"/>
          <w:sz w:val="18"/>
          <w:szCs w:val="18"/>
        </w:rPr>
        <w:pPrChange w:id="437" w:author="huao" w:date="2023-11-09T10:53:00Z">
          <w:pPr>
            <w:ind w:firstLine="420"/>
          </w:pPr>
        </w:pPrChange>
      </w:pPr>
    </w:p>
    <w:p w14:paraId="321C4766" w14:textId="243F20A2" w:rsidR="000E508B" w:rsidDel="005E7744" w:rsidRDefault="000E508B">
      <w:pPr>
        <w:rPr>
          <w:del w:id="438" w:author="huao" w:date="2023-11-09T10:51:00Z"/>
          <w:sz w:val="18"/>
          <w:szCs w:val="18"/>
        </w:rPr>
        <w:pPrChange w:id="439" w:author="huao" w:date="2023-11-09T10:53:00Z">
          <w:pPr>
            <w:ind w:firstLine="420"/>
          </w:pPr>
        </w:pPrChange>
      </w:pPr>
    </w:p>
    <w:p w14:paraId="52E9FDAC" w14:textId="24D3AE2F" w:rsidR="000E508B" w:rsidDel="005E7744" w:rsidRDefault="000E508B">
      <w:pPr>
        <w:rPr>
          <w:del w:id="440" w:author="huao" w:date="2023-11-09T10:51:00Z"/>
          <w:sz w:val="18"/>
          <w:szCs w:val="18"/>
        </w:rPr>
        <w:pPrChange w:id="441" w:author="huao" w:date="2023-11-09T10:53:00Z">
          <w:pPr>
            <w:ind w:firstLine="420"/>
          </w:pPr>
        </w:pPrChange>
      </w:pPr>
    </w:p>
    <w:p w14:paraId="53367D3C" w14:textId="67CE17EA" w:rsidR="000E508B" w:rsidDel="005E7744" w:rsidRDefault="000E508B">
      <w:pPr>
        <w:rPr>
          <w:del w:id="442" w:author="huao" w:date="2023-11-09T10:51:00Z"/>
          <w:sz w:val="18"/>
          <w:szCs w:val="18"/>
        </w:rPr>
        <w:pPrChange w:id="443" w:author="huao" w:date="2023-11-09T10:53:00Z">
          <w:pPr>
            <w:ind w:firstLine="420"/>
          </w:pPr>
        </w:pPrChange>
      </w:pPr>
    </w:p>
    <w:p w14:paraId="19EEEF16" w14:textId="6B7F73DC" w:rsidR="009032FD" w:rsidRDefault="009032FD" w:rsidP="005E7744"/>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032FD" w14:paraId="6367DC2E" w14:textId="77777777" w:rsidTr="00BF3106">
        <w:tc>
          <w:tcPr>
            <w:tcW w:w="10243" w:type="dxa"/>
            <w:tcBorders>
              <w:top w:val="single" w:sz="4" w:space="0" w:color="auto"/>
              <w:bottom w:val="single" w:sz="4" w:space="0" w:color="auto"/>
            </w:tcBorders>
          </w:tcPr>
          <w:p w14:paraId="7E56CF9E" w14:textId="30813B65" w:rsidR="009032FD" w:rsidRPr="00957C24" w:rsidRDefault="009032FD" w:rsidP="00BF3106">
            <w:r>
              <w:t xml:space="preserve">Algorithm 1: </w:t>
            </w:r>
            <w:r w:rsidR="0058091C" w:rsidRPr="0058091C">
              <w:t>Concurrent Point-to-Point Queries on a Set of Graph Blocks Owned by a Graph Partition.</w:t>
            </w:r>
          </w:p>
        </w:tc>
      </w:tr>
      <w:tr w:rsidR="009032FD" w14:paraId="07CB95FD" w14:textId="77777777" w:rsidTr="00BF3106">
        <w:tc>
          <w:tcPr>
            <w:tcW w:w="10243" w:type="dxa"/>
            <w:tcBorders>
              <w:top w:val="single" w:sz="4" w:space="0" w:color="auto"/>
              <w:bottom w:val="single" w:sz="4" w:space="0" w:color="auto"/>
            </w:tcBorders>
          </w:tcPr>
          <w:p w14:paraId="2276AD40" w14:textId="1F554B19" w:rsidR="009032FD" w:rsidRDefault="009032FD" w:rsidP="00BF3106">
            <w:r>
              <w:t>1</w:t>
            </w:r>
            <w:r>
              <w:rPr>
                <w:rFonts w:hint="eastAsia"/>
              </w:rPr>
              <w:t>:</w:t>
            </w:r>
            <w:r>
              <w:t xml:space="preserve"> </w:t>
            </w:r>
            <w:r>
              <w:rPr>
                <w:rFonts w:hint="eastAsia"/>
              </w:rPr>
              <w:t>Malloc</w:t>
            </w:r>
            <w:r>
              <w:t xml:space="preserve">Buffers( </w:t>
            </w:r>
            <w:r w:rsidR="00447DAB">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sidR="00447DAB">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7635042B" w14:textId="262EB8C1" w:rsidR="0058091C" w:rsidRPr="0058091C" w:rsidRDefault="009032FD" w:rsidP="00BF3106">
            <w:r>
              <w:t xml:space="preserve">2: </w:t>
            </w:r>
            <w:r>
              <w:rPr>
                <w:rFonts w:hint="eastAsia"/>
              </w:rPr>
              <w:t>W</w:t>
            </w:r>
            <w:r>
              <w:t xml:space="preserve">hile </w:t>
            </w:r>
            <w:r>
              <w:rPr>
                <w:rFonts w:hint="eastAsia"/>
              </w:rPr>
              <w:t>has</w:t>
            </w:r>
            <w:r>
              <w:t xml:space="preserve">_active( </w:t>
            </w:r>
            <w:r w:rsidR="0058091C">
              <w:rPr>
                <w:rFonts w:ascii="Times New Roman" w:hAnsi="Times New Roman" w:cs="Times New Roman"/>
                <w:i/>
                <w:sz w:val="32"/>
              </w:rPr>
              <w:t>B</w:t>
            </w:r>
            <w:r>
              <w:rPr>
                <w:rFonts w:ascii="Times New Roman" w:hAnsi="Times New Roman" w:cs="Times New Roman"/>
                <w:i/>
                <w:sz w:val="32"/>
              </w:rPr>
              <w:t xml:space="preserve"> </w:t>
            </w:r>
            <w:r>
              <w:rPr>
                <w:rFonts w:hint="eastAsia"/>
              </w:rPr>
              <w:t>)</w:t>
            </w:r>
            <w:r>
              <w:t xml:space="preserve"> do</w:t>
            </w:r>
            <w:r>
              <w:rPr>
                <w:rFonts w:hint="eastAsia"/>
              </w:rPr>
              <w:t>：</w:t>
            </w:r>
          </w:p>
          <w:p w14:paraId="030472A6" w14:textId="68AD3EA7" w:rsidR="009032FD" w:rsidRDefault="009032FD" w:rsidP="00BF3106">
            <w:r>
              <w:rPr>
                <w:rFonts w:hint="eastAsia"/>
              </w:rPr>
              <w:t>3</w:t>
            </w:r>
            <w:r>
              <w:t xml:space="preserve">:     </w:t>
            </w:r>
            <w:r w:rsidR="00117058">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sidR="00117058">
              <w:rPr>
                <w:rFonts w:hint="eastAsia"/>
              </w:rPr>
              <w:t>Block</w:t>
            </w:r>
            <w:r>
              <w:t>( )</w:t>
            </w:r>
          </w:p>
          <w:p w14:paraId="5CAEFFA7" w14:textId="739490DD" w:rsidR="009032FD" w:rsidRDefault="009032FD" w:rsidP="00BF3106">
            <w:r>
              <w:t xml:space="preserve">4:     </w:t>
            </w:r>
            <w:r w:rsidRPr="00BE0AAA">
              <w:rPr>
                <w:rFonts w:ascii="Times New Roman" w:hAnsi="Times New Roman" w:cs="Times New Roman"/>
                <w:i/>
                <w:sz w:val="32"/>
              </w:rPr>
              <w:t>Q</w:t>
            </w:r>
            <w:r w:rsidR="00117058">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sidR="00117058">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40929019" w14:textId="625317BB" w:rsidR="009032FD" w:rsidRDefault="009032FD" w:rsidP="00BF3106">
            <w:pPr>
              <w:rPr>
                <w:rFonts w:ascii="Times New Roman" w:hAnsi="Times New Roman" w:cs="Times New Roman"/>
                <w:i/>
                <w:sz w:val="32"/>
              </w:rPr>
            </w:pPr>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sidR="00117058">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rsidR="00117058">
              <w:t xml:space="preserve">block </w:t>
            </w:r>
            <w:r w:rsidR="00117058">
              <w:rPr>
                <w:rFonts w:ascii="Times New Roman" w:hAnsi="Times New Roman" w:cs="Times New Roman" w:hint="eastAsia"/>
                <w:i/>
                <w:sz w:val="32"/>
              </w:rPr>
              <w:t>b</w:t>
            </w:r>
            <w:r w:rsidR="00117058" w:rsidRPr="00BE0AAA">
              <w:rPr>
                <w:rFonts w:ascii="Times New Roman" w:hAnsi="Times New Roman" w:cs="Times New Roman" w:hint="eastAsia"/>
                <w:i/>
                <w:sz w:val="32"/>
                <w:vertAlign w:val="subscript"/>
              </w:rPr>
              <w:t>i</w:t>
            </w:r>
          </w:p>
          <w:p w14:paraId="51AEE52D" w14:textId="28C23D8C" w:rsidR="009032FD" w:rsidRDefault="009032FD" w:rsidP="00BF3106">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sidR="00117058">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r w:rsidR="008D1DCB">
              <w:t xml:space="preserve"> // </w:t>
            </w:r>
            <w:r w:rsidR="007F20F6" w:rsidRPr="007F20F6">
              <w:t>The implementation function for point-to-point queries returns the active vertex set after one round of task iteration.</w:t>
            </w:r>
          </w:p>
          <w:p w14:paraId="3D9ABDDF" w14:textId="3EBFEAD1" w:rsidR="009032FD" w:rsidRDefault="009032FD" w:rsidP="00BF3106">
            <w:r>
              <w:t xml:space="preserve">7:         if(has Associated( ( </w:t>
            </w:r>
            <w:r w:rsidR="008D1DCB">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r w:rsidR="007F20F6">
              <w:t xml:space="preserve"> </w:t>
            </w:r>
          </w:p>
          <w:p w14:paraId="7472FBA2" w14:textId="63A02E4A" w:rsidR="009032FD" w:rsidRDefault="009032FD" w:rsidP="00BF3106">
            <w:r>
              <w:t xml:space="preserve">8:             </w:t>
            </w:r>
            <w:r w:rsidRPr="00BE0AAA">
              <w:rPr>
                <w:rFonts w:ascii="Times New Roman" w:hAnsi="Times New Roman" w:cs="Times New Roman"/>
                <w:i/>
                <w:sz w:val="32"/>
              </w:rPr>
              <w:t>Q</w:t>
            </w:r>
            <w:r w:rsidR="007F20F6">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7A2C7E11" w14:textId="77777777" w:rsidR="009032FD" w:rsidRDefault="009032FD" w:rsidP="00BF3106">
            <w:r>
              <w:t>9:         else:</w:t>
            </w:r>
          </w:p>
          <w:p w14:paraId="17ED5B13" w14:textId="77777777" w:rsidR="009032FD" w:rsidRDefault="009032FD" w:rsidP="00BF3106">
            <w:r>
              <w:t xml:space="preserve">10:             </w:t>
            </w:r>
            <w:r w:rsidRPr="00BE0AAA">
              <w:rPr>
                <w:rFonts w:ascii="Times New Roman" w:hAnsi="Times New Roman" w:cs="Times New Roman"/>
                <w:i/>
                <w:sz w:val="32"/>
              </w:rPr>
              <w:t>Q</w:t>
            </w:r>
            <w:r w:rsidRPr="00085863">
              <w:t>.</w:t>
            </w:r>
            <w:r>
              <w:t>Push( new_query )</w:t>
            </w:r>
          </w:p>
        </w:tc>
      </w:tr>
    </w:tbl>
    <w:p w14:paraId="2845B339" w14:textId="77777777" w:rsidR="009032FD" w:rsidRDefault="009032FD" w:rsidP="009032FD">
      <w:r>
        <w:tab/>
      </w:r>
      <w:r>
        <w:rPr>
          <w:rFonts w:hint="eastAsia"/>
        </w:rPr>
        <w:t>上述算法展示了GraphCPP中的数据共享机制，其中的GraphCPP</w:t>
      </w:r>
      <w:r>
        <w:t>Compute</w:t>
      </w:r>
      <w:r>
        <w:rPr>
          <w:rFonts w:hint="eastAsia"/>
        </w:rPr>
        <w:t>函数则使用了计算共享机制。下面的章节将详细介绍两个优化机制。</w:t>
      </w:r>
    </w:p>
    <w:p w14:paraId="14F960E9" w14:textId="77777777" w:rsidR="009032FD" w:rsidRDefault="009032FD" w:rsidP="009032FD">
      <w:r>
        <w:br w:type="column"/>
      </w:r>
    </w:p>
    <w:p w14:paraId="3E077DE5" w14:textId="77777777" w:rsidR="009032FD" w:rsidRDefault="009032FD" w:rsidP="009032FD"/>
    <w:p w14:paraId="40759D52" w14:textId="77777777" w:rsidR="009032FD" w:rsidRDefault="009032FD" w:rsidP="009032FD"/>
    <w:p w14:paraId="7B21388A" w14:textId="77777777" w:rsidR="009032FD" w:rsidRDefault="009032FD" w:rsidP="009032FD"/>
    <w:p w14:paraId="4482F999" w14:textId="77777777" w:rsidR="009032FD" w:rsidRDefault="009032FD" w:rsidP="009032FD"/>
    <w:p w14:paraId="6FAE38F9" w14:textId="77777777" w:rsidR="009032FD" w:rsidRDefault="009032FD" w:rsidP="009032FD"/>
    <w:p w14:paraId="09CC92DC" w14:textId="77777777" w:rsidR="009032FD" w:rsidRDefault="009032FD" w:rsidP="009032FD"/>
    <w:p w14:paraId="082AB2B4" w14:textId="77777777" w:rsidR="009032FD" w:rsidRDefault="009032FD" w:rsidP="009032FD"/>
    <w:p w14:paraId="69166061" w14:textId="77777777" w:rsidR="009032FD" w:rsidRDefault="009032FD" w:rsidP="009032FD"/>
    <w:p w14:paraId="1A7C63E6" w14:textId="77777777" w:rsidR="009032FD" w:rsidRDefault="009032FD" w:rsidP="009032FD"/>
    <w:p w14:paraId="31112F4B" w14:textId="77777777" w:rsidR="009032FD" w:rsidRDefault="009032FD" w:rsidP="009032FD"/>
    <w:p w14:paraId="7B5027AF" w14:textId="77777777" w:rsidR="009032FD" w:rsidRDefault="009032FD" w:rsidP="009032FD"/>
    <w:p w14:paraId="4D0F63CD" w14:textId="4D8B1500" w:rsidR="009032FD" w:rsidRPr="00A56767" w:rsidRDefault="00D86243" w:rsidP="009032FD">
      <w:pPr>
        <w:ind w:firstLine="420"/>
        <w:rPr>
          <w:sz w:val="18"/>
          <w:szCs w:val="18"/>
        </w:rPr>
      </w:pPr>
      <w:r w:rsidRPr="00D86243">
        <w:rPr>
          <w:sz w:val="18"/>
          <w:szCs w:val="18"/>
        </w:rPr>
        <w:t>The above algorithm demonstrates the data sharing mechanism in GraphCPP, with the GraphCPPCompute function utilizing the compute sharing mechanism. The following sections will provide a detailed explanation of these two optimization mechanisms.</w:t>
      </w:r>
      <w:r w:rsidR="009032FD" w:rsidRPr="00A56767">
        <w:rPr>
          <w:sz w:val="18"/>
          <w:szCs w:val="18"/>
        </w:rPr>
        <w:br w:type="page"/>
      </w:r>
    </w:p>
    <w:p w14:paraId="1F77EA4F" w14:textId="77777777" w:rsidR="007471D1" w:rsidRDefault="007471D1" w:rsidP="005101BD">
      <w:pPr>
        <w:pStyle w:val="af6"/>
      </w:pPr>
      <w:r>
        <w:rPr>
          <w:rFonts w:hint="eastAsia"/>
        </w:rPr>
        <w:lastRenderedPageBreak/>
        <w:t>数据访问共享机制</w:t>
      </w:r>
      <w:bookmarkEnd w:id="403"/>
    </w:p>
    <w:p w14:paraId="56648C19" w14:textId="7887969A" w:rsidR="007471D1" w:rsidRDefault="007471D1" w:rsidP="00A77805">
      <w:pPr>
        <w:ind w:firstLine="360"/>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中我们观察到并发任务之间的图结构数据访问存在很大一部分重叠，在现有处理机制下，这部分重叠数据并不能被共享利用。而对于图上的点对点查询任务来说，数据的访问顺序并不会影响结果的正确性。我们</w:t>
      </w:r>
      <w:r w:rsidRPr="00583188">
        <w:rPr>
          <w:rFonts w:hint="eastAsia"/>
        </w:rPr>
        <w:t>的</w:t>
      </w:r>
      <w:r>
        <w:rPr>
          <w:rFonts w:hint="eastAsia"/>
        </w:rPr>
        <w:t>数据共享机制本质上是将原本的“任务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”细粒度并发任务调度顺序，从而提高缓存利用效率，提高系统吞吐量。</w:t>
      </w:r>
      <w:bookmarkStart w:id="444" w:name="_Hlk150783843"/>
      <w:ins w:id="445" w:author="huao" w:date="2023-11-08T08:50:00Z">
        <w:r w:rsidR="00E752E9" w:rsidRPr="00E752E9">
          <w:rPr>
            <w:rFonts w:hint="eastAsia"/>
          </w:rPr>
          <w:t>接下来我们从两个问题出发描述如何实现数据访问共享，并在最后描述了一个进一步利用数据访问相似性的措施。</w:t>
        </w:r>
      </w:ins>
      <w:bookmarkEnd w:id="444"/>
      <w:del w:id="446" w:author="huao" w:date="2023-11-08T08:50:00Z">
        <w:r w:rsidDel="00E752E9">
          <w:rPr>
            <w:rFonts w:hint="eastAsia"/>
          </w:rPr>
          <w:delText>而要实现这样的执行模型，我们需要解决两个问题：1，如何确定共享的数据部分。2，如何实现多任务间的数据共享。下面是我们的实现细节。</w:delText>
        </w:r>
      </w:del>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23A542CA"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C56868">
        <w:rPr>
          <w:rFonts w:hint="eastAsia"/>
          <w:highlight w:val="yellow"/>
        </w:rPr>
        <w:t>公式</w:t>
      </w:r>
      <w:r w:rsidR="00605016" w:rsidRPr="00C5686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r w:rsidR="00FE5353">
        <w:t>B</w:t>
      </w:r>
      <w:r w:rsidR="00FE5353" w:rsidRPr="00ED4232">
        <w:rPr>
          <w:rFonts w:hint="eastAsia"/>
          <w:vertAlign w:val="subscript"/>
        </w:rPr>
        <w:t>S</w:t>
      </w:r>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30AAFBFC" w:rsidR="00DC34BB" w:rsidRPr="00D268CF" w:rsidRDefault="0053451A"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6A9D289C" w14:textId="7BFCB89F" w:rsidR="008330D8" w:rsidRPr="008330D8" w:rsidRDefault="008330D8" w:rsidP="00C56868">
      <w:pPr>
        <w:ind w:firstLine="420"/>
        <w:rPr>
          <w:sz w:val="18"/>
          <w:szCs w:val="18"/>
        </w:rPr>
      </w:pPr>
      <w:r w:rsidRPr="008330D8">
        <w:rPr>
          <w:sz w:val="18"/>
          <w:szCs w:val="18"/>
        </w:rPr>
        <w:t xml:space="preserve">In Section 2.2,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w:t>
      </w:r>
      <w:ins w:id="447" w:author="huao" w:date="2023-11-09T10:54:00Z">
        <w:r w:rsidR="005E7744" w:rsidRPr="005E7744">
          <w:rPr>
            <w:sz w:val="18"/>
            <w:szCs w:val="18"/>
          </w:rPr>
          <w:t>Next, we will describe how to achieve data access sharing starting from two aspects, and conclude with an additional measure that further leverages data access similarity.</w:t>
        </w:r>
      </w:ins>
      <w:del w:id="448" w:author="huao" w:date="2023-11-09T10:54:00Z">
        <w:r w:rsidRPr="008330D8" w:rsidDel="005E7744">
          <w:rPr>
            <w:sz w:val="18"/>
            <w:szCs w:val="18"/>
          </w:rPr>
          <w:delText>To implement this execution model, we need to address two issues: 1) How to determine the shared data segments? 2) How to implement data sharing among multiple tasks? Below are our implementation details.</w:delText>
        </w:r>
      </w:del>
    </w:p>
    <w:p w14:paraId="2A2BDA6A" w14:textId="77777777" w:rsidR="008330D8" w:rsidRPr="008330D8" w:rsidRDefault="008330D8" w:rsidP="008330D8">
      <w:pPr>
        <w:rPr>
          <w:sz w:val="18"/>
          <w:szCs w:val="18"/>
        </w:rPr>
      </w:pPr>
      <w:r w:rsidRPr="008330D8">
        <w:rPr>
          <w:sz w:val="18"/>
          <w:szCs w:val="18"/>
        </w:rPr>
        <w:t>A. How to Determine Shared Data Segments?</w:t>
      </w:r>
    </w:p>
    <w:p w14:paraId="61AAF527" w14:textId="5C46A386" w:rsidR="007471D1" w:rsidRDefault="008330D8" w:rsidP="00D6607D">
      <w:pPr>
        <w:ind w:firstLine="420"/>
      </w:pPr>
      <w:r w:rsidRPr="008330D8">
        <w:rPr>
          <w:sz w:val="18"/>
          <w:szCs w:val="18"/>
        </w:rPr>
        <w:t>1.Determine the granularity of shared graph block. Distributed memory graph computing systems need to load data into the cache to improve data access efficiency. Ideally, the data of shared graph should be able to fit entirely into the Last Level Cache (LLC), thereby avoiding the frequent swapping in and out of block parts. However, the granularity of graph blocks should not be too small, as it would increase the synchronization overhead of task processing. We employ formula x to determine an appropriate size for shared graph blocks. In this formula, BS represents the size of the graph structure data for the to-be-determined shared graph block, GS denotes the size of the graph structure data for the partition to which the block belongs, |V| signifies the total number of vertices on the partition, VS stands for the average space needed to store the status information of a vertex, N represents the number of concurrently queried tasks, LLCS denotes the size of the LLC cache space, and RS refers to the reserved redundant space.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768BC74F" w14:textId="77777777" w:rsidR="007471D1" w:rsidRDefault="007471D1" w:rsidP="00A77805">
      <w:r>
        <w:br w:type="page"/>
      </w:r>
    </w:p>
    <w:p w14:paraId="6B6A2259" w14:textId="6F40B059"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Pr="0021212E">
        <w:rPr>
          <w:rFonts w:hint="eastAsia"/>
          <w:highlight w:val="yellow"/>
        </w:rPr>
        <w:t>清单x</w:t>
      </w:r>
      <w:r>
        <w:rPr>
          <w:rFonts w:hint="eastAsia"/>
        </w:rPr>
        <w:t>展示了GraphCPP划分图分块的伪代码：</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BF3106">
        <w:tc>
          <w:tcPr>
            <w:tcW w:w="10243" w:type="dxa"/>
            <w:tcBorders>
              <w:top w:val="single" w:sz="4" w:space="0" w:color="auto"/>
              <w:bottom w:val="single" w:sz="4" w:space="0" w:color="auto"/>
            </w:tcBorders>
          </w:tcPr>
          <w:p w14:paraId="61B4ABE3" w14:textId="77777777" w:rsidR="007471D1" w:rsidRPr="00957C24" w:rsidRDefault="007471D1" w:rsidP="00BF3106">
            <w:bookmarkStart w:id="449" w:name="_Hlk150096962"/>
            <w:r>
              <w:t xml:space="preserve">Algorithm: </w:t>
            </w:r>
            <w:r>
              <w:rPr>
                <w:rFonts w:hint="eastAsia"/>
              </w:rPr>
              <w:t>L</w:t>
            </w:r>
            <w:r w:rsidRPr="00553447">
              <w:t>ogical</w:t>
            </w:r>
            <w:r>
              <w:t xml:space="preserve"> Partition Algorithm.</w:t>
            </w:r>
          </w:p>
        </w:tc>
      </w:tr>
      <w:tr w:rsidR="007471D1" w14:paraId="2AB53BBE" w14:textId="77777777" w:rsidTr="00BF3106">
        <w:tc>
          <w:tcPr>
            <w:tcW w:w="10243" w:type="dxa"/>
            <w:tcBorders>
              <w:top w:val="single" w:sz="4" w:space="0" w:color="auto"/>
              <w:bottom w:val="single" w:sz="4" w:space="0" w:color="auto"/>
            </w:tcBorders>
          </w:tcPr>
          <w:p w14:paraId="21348818" w14:textId="35A34F93" w:rsidR="007471D1" w:rsidRDefault="007471D1" w:rsidP="00BF3106">
            <w:r>
              <w:t>1: func</w:t>
            </w:r>
            <w:ins w:id="450" w:author="HERO 浩宇" w:date="2023-11-13T10:18:00Z">
              <w:r w:rsidR="00713BE5">
                <w:rPr>
                  <w:rFonts w:hint="eastAsia"/>
                </w:rPr>
                <w:t>tion</w:t>
              </w:r>
            </w:ins>
            <w:del w:id="451" w:author="HERO 浩宇" w:date="2023-11-13T10:18:00Z">
              <w:r w:rsidDel="00713BE5">
                <w:delText>.</w:delText>
              </w:r>
            </w:del>
            <w:r>
              <w:t xml:space="preserve"> Partition(P</w:t>
            </w:r>
            <w:r w:rsidRPr="00E55185">
              <w:rPr>
                <w:vertAlign w:val="subscript"/>
              </w:rPr>
              <w:t>i</w:t>
            </w:r>
            <w:r>
              <w:t xml:space="preserve"> , </w:t>
            </w:r>
            <w:r w:rsidR="00111D50">
              <w:t>B</w:t>
            </w:r>
            <w:r>
              <w:t>)</w:t>
            </w:r>
            <w:r w:rsidR="00111D50">
              <w:t xml:space="preserve"> //</w:t>
            </w:r>
            <w:r w:rsidR="00111D50" w:rsidRPr="0058091C">
              <w:t xml:space="preserve"> </w:t>
            </w:r>
            <w:r w:rsidR="00111D50">
              <w:rPr>
                <w:rFonts w:ascii="Times New Roman" w:hAnsi="Times New Roman" w:cs="Times New Roman"/>
                <w:i/>
                <w:sz w:val="32"/>
              </w:rPr>
              <w:t>B</w:t>
            </w:r>
            <w:r w:rsidR="00111D50" w:rsidRPr="00896BEB">
              <w:t xml:space="preserve"> is 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2BBF8669" w:rsidR="007471D1" w:rsidRDefault="007471D1" w:rsidP="00BF3106">
            <w:r>
              <w:t xml:space="preserve">3:     </w:t>
            </w:r>
            <w:r w:rsidR="001C5040">
              <w:t>block</w:t>
            </w:r>
            <w:r w:rsidR="00A80F01">
              <w:rPr>
                <w:rFonts w:hint="eastAsia"/>
              </w:rPr>
              <w:t>_</w:t>
            </w:r>
            <w:r w:rsidR="00A80F01">
              <w:t>table</w:t>
            </w:r>
            <w:r w:rsidR="001C5040">
              <w:t xml:space="preserve"> </w:t>
            </w:r>
            <w:r>
              <w:t>= null</w:t>
            </w:r>
            <w:r w:rsidR="003C049F">
              <w:t xml:space="preserve"> </w:t>
            </w:r>
          </w:p>
          <w:p w14:paraId="4742A328" w14:textId="6D942A6E" w:rsidR="007471D1" w:rsidRDefault="007471D1" w:rsidP="00BF3106">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682CB851" w:rsidR="007471D1" w:rsidRDefault="007471D1" w:rsidP="00BF3106">
            <w:r>
              <w:t>5:         if e</w:t>
            </w:r>
            <w:r w:rsidR="00A80F01">
              <w:t>.src</w:t>
            </w:r>
            <w:r>
              <w:t xml:space="preserve"> in </w:t>
            </w:r>
            <w:r w:rsidR="00A80F01" w:rsidRPr="00A80F01">
              <w:t>block_table</w:t>
            </w:r>
            <w:r>
              <w:t>:</w:t>
            </w:r>
          </w:p>
          <w:p w14:paraId="7F92A258" w14:textId="16A7ED18" w:rsidR="007471D1" w:rsidRDefault="007471D1" w:rsidP="00BF3106">
            <w:r>
              <w:t xml:space="preserve">6:             </w:t>
            </w:r>
            <w:r w:rsidR="00A80F01" w:rsidRPr="00A80F01">
              <w:t>block_table</w:t>
            </w:r>
            <w:r>
              <w:t>[e</w:t>
            </w:r>
            <w:r w:rsidR="00EE00A9">
              <w:t>.src</w:t>
            </w:r>
            <w:r>
              <w:t>]++</w:t>
            </w:r>
          </w:p>
          <w:p w14:paraId="376B0873" w14:textId="77777777" w:rsidR="007471D1" w:rsidRDefault="007471D1" w:rsidP="00BF3106">
            <w:r>
              <w:t>7:         else:</w:t>
            </w:r>
          </w:p>
          <w:p w14:paraId="202FEEA2" w14:textId="433F7A40" w:rsidR="007471D1" w:rsidRDefault="007471D1" w:rsidP="00BF3106">
            <w:r>
              <w:t xml:space="preserve">8:             </w:t>
            </w:r>
            <w:r w:rsidR="00A80F01" w:rsidRPr="00A80F01">
              <w:t>block_table</w:t>
            </w:r>
            <w:r>
              <w:t>[e</w:t>
            </w:r>
            <w:r w:rsidR="00EE00A9">
              <w:t>.src</w:t>
            </w:r>
            <w:r>
              <w:t>]=1</w:t>
            </w:r>
          </w:p>
          <w:p w14:paraId="319F99CC" w14:textId="7C2880A7" w:rsidR="007471D1" w:rsidRDefault="007471D1">
            <w:r>
              <w:t xml:space="preserve">9:         end if </w:t>
            </w:r>
          </w:p>
          <w:p w14:paraId="52DBF722" w14:textId="11E80CCA" w:rsidR="007471D1" w:rsidRDefault="007471D1" w:rsidP="00BF3106">
            <w:r>
              <w:t xml:space="preserve">11:        if </w:t>
            </w:r>
            <w:r w:rsidR="006E72C6">
              <w:rPr>
                <w:rFonts w:hint="eastAsia"/>
              </w:rPr>
              <w:t>block</w:t>
            </w:r>
            <w:r>
              <w:rPr>
                <w:rFonts w:hint="eastAsia"/>
              </w:rPr>
              <w:t>_</w:t>
            </w:r>
            <w:r w:rsidR="00EE00A9" w:rsidRPr="00A80F01">
              <w:t xml:space="preserve"> table</w:t>
            </w:r>
            <w:r w:rsidR="00EE00A9">
              <w:t>.size</w:t>
            </w:r>
            <w:r w:rsidR="00EE00A9">
              <w:rPr>
                <w:rFonts w:hint="eastAsia"/>
              </w:rPr>
              <w:t>（）</w:t>
            </w:r>
            <w:r>
              <w:t>≥ S</w:t>
            </w:r>
            <w:r w:rsidRPr="00E55185">
              <w:rPr>
                <w:rFonts w:hint="eastAsia"/>
                <w:vertAlign w:val="subscript"/>
              </w:rPr>
              <w:t>C</w:t>
            </w:r>
            <w:r>
              <w:t>:</w:t>
            </w:r>
          </w:p>
          <w:p w14:paraId="578982FD" w14:textId="347950C2" w:rsidR="007471D1" w:rsidRDefault="007471D1">
            <w:r>
              <w:t xml:space="preserve">12:            </w:t>
            </w:r>
            <w:r w:rsidR="006C222A">
              <w:rPr>
                <w:rFonts w:hint="eastAsia"/>
              </w:rPr>
              <w:t>B</w:t>
            </w:r>
            <w:r>
              <w:t>.push(</w:t>
            </w:r>
            <w:r w:rsidR="00A80F01" w:rsidRPr="00A80F01">
              <w:t>block_table</w:t>
            </w:r>
            <w:r>
              <w:t>)</w:t>
            </w:r>
          </w:p>
          <w:p w14:paraId="51730DC8" w14:textId="2D1BF007" w:rsidR="007471D1" w:rsidRDefault="007471D1" w:rsidP="00BF3106">
            <w:r>
              <w:t xml:space="preserve">13:            </w:t>
            </w:r>
            <w:r w:rsidR="00A80F01" w:rsidRPr="00A80F01">
              <w:t>block_table</w:t>
            </w:r>
            <w:r>
              <w:t>.cear( )</w:t>
            </w:r>
          </w:p>
          <w:p w14:paraId="45E4A4BF" w14:textId="77777777" w:rsidR="007471D1" w:rsidRDefault="007471D1" w:rsidP="00BF3106">
            <w:r>
              <w:t>14:        end if</w:t>
            </w:r>
          </w:p>
          <w:p w14:paraId="6F910D39" w14:textId="77777777" w:rsidR="007471D1" w:rsidRPr="00C40A7F" w:rsidRDefault="007471D1" w:rsidP="00BF3106">
            <w:r>
              <w:t>15:     end for</w:t>
            </w:r>
          </w:p>
        </w:tc>
      </w:tr>
      <w:bookmarkEnd w:id="449"/>
    </w:tbl>
    <w:p w14:paraId="05C1C191" w14:textId="77777777" w:rsidR="007471D1" w:rsidRDefault="007471D1" w:rsidP="00A77805"/>
    <w:p w14:paraId="22DF44D5" w14:textId="3B8E17A9" w:rsidR="007471D1" w:rsidRDefault="00A0644A" w:rsidP="003E2506">
      <w:pPr>
        <w:ind w:firstLine="420"/>
      </w:pPr>
      <w:r>
        <w:rPr>
          <w:sz w:val="18"/>
          <w:szCs w:val="18"/>
        </w:rPr>
        <w:br w:type="column"/>
      </w:r>
      <w:r w:rsidR="003A2B56" w:rsidRPr="003A2B56">
        <w:rPr>
          <w:sz w:val="18"/>
          <w:szCs w:val="18"/>
        </w:rPr>
        <w:t>2. Logical Partitioning. Once the granularity of shared graph blocks is established, GraphCPP can proceed with the logical partitioning during the graph preprocessing phase. This process involves subdividing coarse-grained graph partitions on the distributed system into finer-grained shared graph blocks. Pseudocode for partitioning graph blocks in GraphCPP is presented in Listing X:</w:t>
      </w:r>
    </w:p>
    <w:p w14:paraId="6A606C2E" w14:textId="77777777" w:rsidR="007471D1" w:rsidRDefault="007471D1" w:rsidP="00A77805">
      <w:r>
        <w:br w:type="page"/>
      </w:r>
    </w:p>
    <w:p w14:paraId="10230186" w14:textId="7F9A0E01"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E37A4A">
        <w:rPr>
          <w:rFonts w:hint="eastAsia"/>
        </w:rPr>
        <w:t>B</w:t>
      </w:r>
      <w:r>
        <w:rPr>
          <w:rFonts w:hint="eastAsia"/>
        </w:rPr>
        <w:t>。</w:t>
      </w:r>
      <w:r w:rsidR="00A0644A">
        <w:rPr>
          <w:rFonts w:hint="eastAsia"/>
        </w:rPr>
        <w:t>我们通过一个字典结构</w:t>
      </w:r>
      <w:r w:rsidR="006E72C6">
        <w:rPr>
          <w:rFonts w:hint="eastAsia"/>
        </w:rPr>
        <w:t>block</w:t>
      </w:r>
      <w:r w:rsidR="00A0644A">
        <w:t>_</w:t>
      </w:r>
      <w:r w:rsidR="00A0644A">
        <w:rPr>
          <w:rFonts w:hint="eastAsia"/>
        </w:rPr>
        <w:t>table</w:t>
      </w:r>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循环遍历分区中的每一条边。如果该边已经被加载到当前的分区，将分区对应的出边数量加一。如果该顶点是第一次加入到字典中，将分区的出边数置为1。每次遍历完一条边都会判断当前分块是否已满，若分块已满，将当前分块加入</w:t>
      </w:r>
      <w:r w:rsidR="006E72C6">
        <w:rPr>
          <w:rFonts w:hint="eastAsia"/>
        </w:rPr>
        <w:t>block</w:t>
      </w:r>
      <w:r>
        <w:rPr>
          <w:rFonts w:hint="eastAsia"/>
        </w:rPr>
        <w:t>_</w:t>
      </w:r>
      <w:r>
        <w:t>set</w:t>
      </w:r>
      <w:r>
        <w:rPr>
          <w:rFonts w:hint="eastAsia"/>
        </w:rPr>
        <w:t>。这样当分区中的所有数据遍历完一遍，分区的每一条边都被划归到某一个图分块，我们就得到了从逻辑上划分的图分块的集合。</w:t>
      </w:r>
    </w:p>
    <w:p w14:paraId="183FD421" w14:textId="6E9E2A53" w:rsidR="007471D1" w:rsidRPr="00C56868" w:rsidRDefault="0061596E" w:rsidP="007A466F">
      <w:pPr>
        <w:ind w:firstLine="360"/>
        <w:rPr>
          <w:sz w:val="18"/>
          <w:szCs w:val="18"/>
        </w:rPr>
      </w:pPr>
      <w:r>
        <w:br w:type="column"/>
      </w:r>
      <w:r w:rsidR="00BA42B5" w:rsidRPr="00BA42B5">
        <w:rPr>
          <w:sz w:val="18"/>
          <w:szCs w:val="18"/>
        </w:rPr>
        <w:t>Logical Partitioning Function takes two parameters: one is the graph partition structure data Pi recorded in edge table format, and the other is the and the other is the collection B of graph blocks owned by this partition.   We utilize a dictionary structure called block_table to aggregate information about the graph blocks, where the keys record the source vertex IDs of the edges, and values record the number of outgoing edges for each vertex. Iterate through each edge in the partition. If the edge has already been loaded into the current partition, increment the corresponding count of outgoing edges for that partition. If the vertex is added to the block dictionary for the first time, set the count of outgoing edges for the partition to 1. After processing each edge, check if the current block is full. If so, add the current block to block_set. This way, after traversing all the data in the partition, every edge in the partition is assigned to a specific graph block, resulting in a set of logically partitioned graph blocks.</w:t>
      </w:r>
      <w:r w:rsidR="007471D1" w:rsidRPr="00C56868">
        <w:rPr>
          <w:sz w:val="18"/>
          <w:szCs w:val="18"/>
        </w:rPr>
        <w:br w:type="page"/>
      </w:r>
    </w:p>
    <w:p w14:paraId="63B9C3D6" w14:textId="28A4B33D" w:rsidR="007471D1" w:rsidRDefault="00A97BBD" w:rsidP="002F34A1">
      <w:pPr>
        <w:ind w:firstLine="360"/>
      </w:pPr>
      <w:r>
        <w:rPr>
          <w:rFonts w:hint="eastAsia"/>
        </w:rPr>
        <w:lastRenderedPageBreak/>
        <w:t>二、</w:t>
      </w:r>
      <w:r w:rsidR="007471D1">
        <w:rPr>
          <w:rFonts w:hint="eastAsia"/>
        </w:rPr>
        <w:t>如何实现多任务间的数据共享</w:t>
      </w:r>
    </w:p>
    <w:p w14:paraId="432D2E92" w14:textId="6EB23CA4" w:rsidR="00920F75" w:rsidRDefault="00920F75">
      <w:pPr>
        <w:ind w:firstLine="360"/>
      </w:pPr>
      <w:bookmarkStart w:id="452" w:name="_Hlk150784319"/>
      <w:r>
        <w:t>1</w:t>
      </w:r>
      <w:r>
        <w:rPr>
          <w:rFonts w:hint="eastAsia"/>
        </w:rPr>
        <w:t>，</w:t>
      </w:r>
      <w:r w:rsidR="001F44D4">
        <w:rPr>
          <w:rFonts w:hint="eastAsia"/>
        </w:rPr>
        <w:t>建立共享分块-</w:t>
      </w:r>
      <w:r>
        <w:rPr>
          <w:rFonts w:hint="eastAsia"/>
        </w:rPr>
        <w:t>查询任务</w:t>
      </w:r>
      <w:r w:rsidR="001F44D4">
        <w:rPr>
          <w:rFonts w:hint="eastAsia"/>
        </w:rPr>
        <w:t>的</w:t>
      </w:r>
      <w:r>
        <w:rPr>
          <w:rFonts w:hint="eastAsia"/>
        </w:rPr>
        <w:t>关联。通过之前的步骤，我们用逻辑划分的方式，实现了细粒度的图分块。由于只是逻辑上的分块，数据在物理存储介质上依然是连续的，所以可以通过顶点的ID轻松判断出顶点所在的分区。</w:t>
      </w:r>
      <w:r w:rsidR="00F83E42">
        <w:rPr>
          <w:rFonts w:hint="eastAsia"/>
        </w:rPr>
        <w:t>执行查询时，</w:t>
      </w:r>
      <w:r w:rsidR="00CE3044">
        <w:rPr>
          <w:rFonts w:hint="eastAsia"/>
        </w:rPr>
        <w:t>每个任务</w:t>
      </w:r>
      <w:r w:rsidR="00CE3044" w:rsidRPr="001271A0">
        <w:rPr>
          <w:rFonts w:ascii="Times New Roman" w:hAnsi="Times New Roman" w:cs="Times New Roman" w:hint="eastAsia"/>
          <w:i/>
          <w:sz w:val="32"/>
        </w:rPr>
        <w:t>q</w:t>
      </w:r>
      <w:r w:rsidR="00CE3044" w:rsidRPr="001271A0">
        <w:rPr>
          <w:rFonts w:ascii="Times New Roman" w:hAnsi="Times New Roman" w:cs="Times New Roman" w:hint="eastAsia"/>
          <w:i/>
          <w:sz w:val="32"/>
          <w:vertAlign w:val="subscript"/>
        </w:rPr>
        <w:t>i</w:t>
      </w:r>
      <w:r w:rsidR="00CE3044">
        <w:rPr>
          <w:rFonts w:hint="eastAsia"/>
        </w:rPr>
        <w:t>在</w:t>
      </w:r>
      <w:r w:rsidR="00F83E42">
        <w:rPr>
          <w:rFonts w:hint="eastAsia"/>
        </w:rPr>
        <w:t>迭代计算过程</w:t>
      </w:r>
      <w:r w:rsidR="00CE3044">
        <w:rPr>
          <w:rFonts w:hint="eastAsia"/>
        </w:rPr>
        <w:t>中会维护一个活跃顶点集Set</w:t>
      </w:r>
      <w:r w:rsidR="00CE3044" w:rsidRPr="00326112">
        <w:rPr>
          <w:rFonts w:hint="eastAsia"/>
          <w:vertAlign w:val="subscript"/>
        </w:rPr>
        <w:t>act</w:t>
      </w:r>
      <w:r w:rsidR="00CE3044">
        <w:rPr>
          <w:vertAlign w:val="subscript"/>
        </w:rPr>
        <w:t>,i</w:t>
      </w:r>
      <w:r w:rsidR="00CE3044">
        <w:rPr>
          <w:rFonts w:hint="eastAsia"/>
        </w:rPr>
        <w:t>，它遵循以下更新策略：1，初始时Set</w:t>
      </w:r>
      <w:r w:rsidR="00CE3044" w:rsidRPr="00326112">
        <w:rPr>
          <w:rFonts w:hint="eastAsia"/>
          <w:vertAlign w:val="subscript"/>
        </w:rPr>
        <w:t>act</w:t>
      </w:r>
      <w:r w:rsidR="00CE3044">
        <w:rPr>
          <w:vertAlign w:val="subscript"/>
        </w:rPr>
        <w:t>,i</w:t>
      </w:r>
      <w:r w:rsidR="00CE3044">
        <w:rPr>
          <w:rFonts w:hint="eastAsia"/>
        </w:rPr>
        <w:t>仅包含查询源顶点S</w:t>
      </w:r>
      <w:r w:rsidR="00CE3044" w:rsidRPr="0077052A">
        <w:rPr>
          <w:vertAlign w:val="subscript"/>
        </w:rPr>
        <w:t>i</w:t>
      </w:r>
      <w:r w:rsidR="00CE3044">
        <w:rPr>
          <w:rFonts w:hint="eastAsia"/>
        </w:rPr>
        <w:t>。2，按照点对点查询算法的流程处理Set</w:t>
      </w:r>
      <w:r w:rsidR="00CE3044" w:rsidRPr="00326112">
        <w:rPr>
          <w:rFonts w:hint="eastAsia"/>
          <w:vertAlign w:val="subscript"/>
        </w:rPr>
        <w:t>act</w:t>
      </w:r>
      <w:r w:rsidR="00CE3044">
        <w:rPr>
          <w:vertAlign w:val="subscript"/>
        </w:rPr>
        <w:t>,i</w:t>
      </w:r>
      <w:r w:rsidR="00CE3044">
        <w:rPr>
          <w:rFonts w:hint="eastAsia"/>
        </w:rPr>
        <w:t>中的活跃顶点，处理后的顶点会被从活跃顶点集中移除。</w:t>
      </w:r>
      <w:r w:rsidR="00CE3044">
        <w:t xml:space="preserve"> 3</w:t>
      </w:r>
      <w:r w:rsidR="00CE3044">
        <w:rPr>
          <w:rFonts w:hint="eastAsia"/>
        </w:rPr>
        <w:t>，如果一个顶点的状态在本轮中被改变，且它没有被剪枝，则该顶点被加入到Set</w:t>
      </w:r>
      <w:r w:rsidR="00CE3044" w:rsidRPr="00326112">
        <w:rPr>
          <w:rFonts w:hint="eastAsia"/>
          <w:vertAlign w:val="subscript"/>
        </w:rPr>
        <w:t>act</w:t>
      </w:r>
      <w:r w:rsidR="00CE3044">
        <w:rPr>
          <w:vertAlign w:val="subscript"/>
        </w:rPr>
        <w:t>,i</w:t>
      </w:r>
      <w:r w:rsidR="00CE3044">
        <w:rPr>
          <w:rFonts w:hint="eastAsia"/>
        </w:rPr>
        <w:t>等待下一轮处理</w:t>
      </w:r>
      <w:r w:rsidR="00F83E42">
        <w:rPr>
          <w:rFonts w:hint="eastAsia"/>
        </w:rPr>
        <w:t>。</w:t>
      </w:r>
      <w:r>
        <w:rPr>
          <w:rFonts w:hint="eastAsia"/>
        </w:rPr>
        <w:t>我们首先通过顶点的ID号反推出其所在的图分块，然后利用专门设计的数组存放每个任务所遍历的分区。由于点对点查询采用基于剪枝的遍历策略，每一轮执行中活跃顶点的数量并不多，所以可以以较低的开销建立查询任务与所属分块的关联。</w:t>
      </w:r>
    </w:p>
    <w:p w14:paraId="475EC492" w14:textId="0D2B4299" w:rsidR="00FD7E18" w:rsidRDefault="00920F75">
      <w:pPr>
        <w:ind w:firstLine="360"/>
      </w:pPr>
      <w:r>
        <w:t>2</w:t>
      </w:r>
      <w:r>
        <w:rPr>
          <w:rFonts w:hint="eastAsia"/>
        </w:rPr>
        <w:t>，确定分区调度的优先级。建立好查询任务与所属分块的关联后，我们可以统计到每个分块关联的任务数量。任务数量越多，代表共享该分块的任务越多，此时该任务带来的收益越大，优先</w:t>
      </w:r>
      <w:r w:rsidR="00F43A3F">
        <w:rPr>
          <w:rFonts w:hint="eastAsia"/>
        </w:rPr>
        <w:t>将</w:t>
      </w:r>
      <w:r>
        <w:rPr>
          <w:rFonts w:hint="eastAsia"/>
        </w:rPr>
        <w:t>该分块</w:t>
      </w:r>
      <w:r w:rsidR="00F43A3F">
        <w:rPr>
          <w:rFonts w:hint="eastAsia"/>
        </w:rPr>
        <w:t>调入LLC中</w:t>
      </w:r>
      <w:r>
        <w:rPr>
          <w:rFonts w:hint="eastAsia"/>
        </w:rPr>
        <w:t>。</w:t>
      </w:r>
    </w:p>
    <w:p w14:paraId="058FC5C7" w14:textId="77A30B00" w:rsidR="00E752E9" w:rsidRDefault="00FD7E18" w:rsidP="005911B4">
      <w:pPr>
        <w:ind w:firstLine="360"/>
        <w:rPr>
          <w:ins w:id="453" w:author="huao" w:date="2023-11-08T08:53:00Z"/>
        </w:rPr>
      </w:pPr>
      <w:r>
        <w:t>3</w:t>
      </w:r>
      <w:r w:rsidR="001F44D4">
        <w:rPr>
          <w:rFonts w:hint="eastAsia"/>
        </w:rPr>
        <w:t>，</w:t>
      </w:r>
      <w:r w:rsidR="007471D1">
        <w:rPr>
          <w:rFonts w:hint="eastAsia"/>
        </w:rPr>
        <w:t>触发关联任务并发执行</w:t>
      </w:r>
      <w:r w:rsidR="00AA13F2">
        <w:rPr>
          <w:rFonts w:hint="eastAsia"/>
        </w:rPr>
        <w:t>。</w:t>
      </w:r>
      <w:r w:rsidR="000678A8">
        <w:rPr>
          <w:rFonts w:hint="eastAsia"/>
        </w:rPr>
        <w:t>我们已经获得了共享图数据分块，根据</w:t>
      </w:r>
      <w:r w:rsidR="001F44D4">
        <w:rPr>
          <w:rFonts w:hint="eastAsia"/>
        </w:rPr>
        <w:t>共享分块-查询任务的关联关系可以推导出</w:t>
      </w:r>
      <w:r w:rsidR="00725C55">
        <w:rPr>
          <w:rFonts w:hint="eastAsia"/>
        </w:rPr>
        <w:t>活跃的查询任务，</w:t>
      </w:r>
      <w:r w:rsidR="000678A8">
        <w:rPr>
          <w:rFonts w:hint="eastAsia"/>
        </w:rPr>
        <w:t>它们共享LLC中的图结构数据，我们采用批量计算的方式执行这些查询任务。</w:t>
      </w:r>
      <w:r w:rsidR="007471D1">
        <w:rPr>
          <w:rFonts w:hint="eastAsia"/>
        </w:rPr>
        <w:t>如</w:t>
      </w:r>
      <w:r w:rsidR="007471D1" w:rsidRPr="00B01D50">
        <w:rPr>
          <w:rFonts w:hint="eastAsia"/>
          <w:highlight w:val="yellow"/>
        </w:rPr>
        <w:t>算法X</w:t>
      </w:r>
      <w:r w:rsidR="007471D1">
        <w:rPr>
          <w:rFonts w:hint="eastAsia"/>
        </w:rPr>
        <w:t>所示，</w:t>
      </w:r>
      <w:r w:rsidR="000678A8">
        <w:rPr>
          <w:rFonts w:hint="eastAsia"/>
        </w:rPr>
        <w:t>活跃</w:t>
      </w:r>
      <w:r w:rsidR="007471D1">
        <w:rPr>
          <w:rFonts w:hint="eastAsia"/>
        </w:rPr>
        <w:t>任务执行一轮后</w:t>
      </w:r>
      <w:r w:rsidR="001B2EB9">
        <w:rPr>
          <w:rFonts w:hint="eastAsia"/>
        </w:rPr>
        <w:t>会</w:t>
      </w:r>
      <w:r w:rsidR="007471D1">
        <w:rPr>
          <w:rFonts w:hint="eastAsia"/>
        </w:rPr>
        <w:t>产生新的活跃顶点</w:t>
      </w:r>
      <w:r w:rsidR="001B2EB9">
        <w:rPr>
          <w:rFonts w:hint="eastAsia"/>
        </w:rPr>
        <w:t>，</w:t>
      </w:r>
      <w:r w:rsidR="007471D1">
        <w:rPr>
          <w:rFonts w:hint="eastAsia"/>
        </w:rPr>
        <w:t>倘若新的活跃顶点仍然与当前的共享分块相关联，查询任务会继续执行。共享分块会始终停留在LLC，直到与该分块关联的所有查询任务都被处理完毕，才会换出。</w:t>
      </w:r>
    </w:p>
    <w:bookmarkEnd w:id="452"/>
    <w:p w14:paraId="19984E36" w14:textId="5080C876" w:rsidR="005911B4" w:rsidRPr="005911B4" w:rsidRDefault="001B2EB9">
      <w:pPr>
        <w:rPr>
          <w:sz w:val="18"/>
          <w:szCs w:val="18"/>
        </w:rPr>
        <w:pPrChange w:id="454" w:author="huao" w:date="2023-11-08T08:53:00Z">
          <w:pPr>
            <w:ind w:firstLine="360"/>
          </w:pPr>
        </w:pPrChange>
      </w:pPr>
      <w:del w:id="455" w:author="huao" w:date="2023-11-08T08:53:00Z">
        <w:r w:rsidDel="00E752E9">
          <w:br w:type="column"/>
        </w:r>
      </w:del>
      <w:ins w:id="456" w:author="huao" w:date="2023-11-09T10:54:00Z">
        <w:r w:rsidR="005E7744">
          <w:br w:type="column"/>
        </w:r>
      </w:ins>
      <w:r w:rsidR="005911B4" w:rsidRPr="005911B4">
        <w:rPr>
          <w:sz w:val="18"/>
          <w:szCs w:val="18"/>
        </w:rPr>
        <w:t>B. Achieving Data Sharing Among Multiple Tasks</w:t>
      </w:r>
    </w:p>
    <w:p w14:paraId="02FD1DBA" w14:textId="77777777" w:rsidR="005911B4" w:rsidRPr="005911B4" w:rsidRDefault="005911B4" w:rsidP="005911B4">
      <w:pPr>
        <w:ind w:firstLine="360"/>
        <w:rPr>
          <w:sz w:val="18"/>
          <w:szCs w:val="18"/>
        </w:rPr>
      </w:pPr>
      <w:r w:rsidRPr="005911B4">
        <w:rPr>
          <w:sz w:val="18"/>
          <w:szCs w:val="18"/>
        </w:rPr>
        <w:t>1. Establishing the Association between Shared Blocks and Query Tasks. Through the previous steps, we have achieved fine-grained graph partitioning using a logical approach. Since this is only a logical partitioning, the data remains contiguous on the physical storage medium. Hence, it is easy to determine the partition a vertex belongs to based on its ID. During the execution of a query, each task qi maintains a set of active vertices, Setact,i, following the update policy outlined below:</w:t>
      </w:r>
    </w:p>
    <w:p w14:paraId="436A0D36" w14:textId="77777777" w:rsidR="005911B4" w:rsidRPr="005911B4" w:rsidRDefault="005911B4" w:rsidP="005911B4">
      <w:pPr>
        <w:ind w:firstLine="360"/>
        <w:rPr>
          <w:sz w:val="18"/>
          <w:szCs w:val="18"/>
        </w:rPr>
      </w:pPr>
      <w:r w:rsidRPr="005911B4">
        <w:rPr>
          <w:sz w:val="18"/>
          <w:szCs w:val="18"/>
        </w:rPr>
        <w:t>a. Initially, Set_(act,i) contains only the source vertex Si of the query.</w:t>
      </w:r>
    </w:p>
    <w:p w14:paraId="5689A3A4" w14:textId="77777777" w:rsidR="005911B4" w:rsidRPr="005911B4" w:rsidRDefault="005911B4" w:rsidP="005911B4">
      <w:pPr>
        <w:ind w:firstLine="360"/>
        <w:rPr>
          <w:sz w:val="18"/>
          <w:szCs w:val="18"/>
        </w:rPr>
      </w:pPr>
      <w:r w:rsidRPr="005911B4">
        <w:rPr>
          <w:sz w:val="18"/>
          <w:szCs w:val="18"/>
        </w:rPr>
        <w:t>b. The active vertices in Set_(act,i) are processed according to the point-to-point query algorithm, and the processed vertices are removed from the set of active vertices.</w:t>
      </w:r>
    </w:p>
    <w:p w14:paraId="79579EF2" w14:textId="77777777" w:rsidR="005911B4" w:rsidRPr="005911B4" w:rsidRDefault="005911B4" w:rsidP="005911B4">
      <w:pPr>
        <w:ind w:firstLine="360"/>
        <w:rPr>
          <w:sz w:val="18"/>
          <w:szCs w:val="18"/>
        </w:rPr>
      </w:pPr>
      <w:r w:rsidRPr="005911B4">
        <w:rPr>
          <w:sz w:val="18"/>
          <w:szCs w:val="18"/>
        </w:rPr>
        <w:t>c. If a vertex's state is changed in this round and it is not pruned, the vertex is added to Set_(act,i) and awaits processing in the next round.</w:t>
      </w:r>
    </w:p>
    <w:p w14:paraId="317997FC" w14:textId="77777777" w:rsidR="005911B4" w:rsidRPr="005911B4" w:rsidRDefault="005911B4" w:rsidP="005911B4">
      <w:pPr>
        <w:ind w:firstLine="360"/>
        <w:rPr>
          <w:sz w:val="18"/>
          <w:szCs w:val="18"/>
        </w:rPr>
      </w:pPr>
      <w:r w:rsidRPr="005911B4">
        <w:rPr>
          <w:sz w:val="18"/>
          <w:szCs w:val="18"/>
        </w:rPr>
        <w:t>We first deduce the graph block in which the vertex is located based on its ID, and then use a specially designed array to store the partitions traversed by each task. Since point-to-point queries employ a pruning-based traversal strategy, the number of active vertices in each round is not large. Therefore, it is possible to establish the association between query tasks and their corresponding blocks with relatively low overhead.</w:t>
      </w:r>
    </w:p>
    <w:p w14:paraId="20C871F2" w14:textId="77777777" w:rsidR="005911B4" w:rsidRPr="005911B4" w:rsidRDefault="005911B4" w:rsidP="005911B4">
      <w:pPr>
        <w:ind w:firstLine="360"/>
        <w:rPr>
          <w:sz w:val="18"/>
          <w:szCs w:val="18"/>
        </w:rPr>
      </w:pPr>
      <w:r w:rsidRPr="005911B4">
        <w:rPr>
          <w:sz w:val="18"/>
          <w:szCs w:val="18"/>
        </w:rPr>
        <w:t>2. Determining the Priority of Partition Scheduling. Once the association between query tasks and corresponding blocks is established, we can tally the number of tasks associated with each block. The more tasks associated with a block, the greater the benefits it brings. In this scenario, the block is prioritized for loading into the Last Level Cache (LLC).</w:t>
      </w:r>
    </w:p>
    <w:p w14:paraId="689ADE61" w14:textId="44C80AC2" w:rsidR="001B2EB9" w:rsidRDefault="005911B4" w:rsidP="005911B4">
      <w:pPr>
        <w:ind w:firstLine="360"/>
      </w:pPr>
      <w:r w:rsidRPr="005911B4">
        <w:rPr>
          <w:sz w:val="18"/>
          <w:szCs w:val="18"/>
        </w:rPr>
        <w:t>3. Triggering Concurrent Execution of Associated Tasks. Having obtained the shared graph data blocks, active query tasks associated with the LLC-resident graph structural data can be deduced. These tasks are executed in batches. As illustrated in Algorithm X, after one round of execution, active tasks generate new active vertices. If these new active vertices are still associated with the current shared block, the query tasks continue execution. The shared block remains in the LLC until all associated query tasks have been processed before it is evicted.</w:t>
      </w:r>
      <w:r w:rsidR="001B2EB9">
        <w:br w:type="page"/>
      </w:r>
    </w:p>
    <w:p w14:paraId="419D52C9" w14:textId="77777777" w:rsidR="005E7744" w:rsidRDefault="005E7744" w:rsidP="005E7744">
      <w:pPr>
        <w:rPr>
          <w:ins w:id="457" w:author="huao" w:date="2023-11-09T10:55:00Z"/>
        </w:rPr>
      </w:pPr>
      <w:bookmarkStart w:id="458" w:name="_Toc149671649"/>
      <w:bookmarkStart w:id="459" w:name="_Hlk150784386"/>
      <w:ins w:id="460" w:author="huao" w:date="2023-11-09T10:55:00Z">
        <w:r>
          <w:rPr>
            <w:rFonts w:hint="eastAsia"/>
          </w:rPr>
          <w:lastRenderedPageBreak/>
          <w:t>相似任务批量执行</w:t>
        </w:r>
      </w:ins>
    </w:p>
    <w:p w14:paraId="1C1B8391" w14:textId="77777777" w:rsidR="005E7744" w:rsidRPr="005E7744" w:rsidRDefault="005E7744" w:rsidP="005E7744">
      <w:pPr>
        <w:rPr>
          <w:ins w:id="461" w:author="huao" w:date="2023-11-09T10:55:00Z"/>
          <w:b/>
          <w:sz w:val="18"/>
          <w:szCs w:val="18"/>
          <w:rPrChange w:id="462" w:author="huao" w:date="2023-11-09T10:55:00Z">
            <w:rPr>
              <w:ins w:id="463" w:author="huao" w:date="2023-11-09T10:55:00Z"/>
            </w:rPr>
          </w:rPrChange>
        </w:rPr>
      </w:pPr>
      <w:ins w:id="464" w:author="huao" w:date="2023-11-09T10:55:00Z">
        <w:r>
          <w:tab/>
          <w:t>不同查询任务随机到来，它们的遍历路径也有很大的不同。我们发现当两个任务的相似程度过低，它们之间的重叠路径比例也会降低，甚至可能没有重叠部分。而如果两个查询的起始顶点和目的顶点都处于临近的图数据分块，它们在查询过程中的遍历路径也大概率是临近的。对此我们提出了一个相似任务感知的批量执行策略，每次从任务池中筛选相似任务批量执行，以进一步地利用数据相似性。具体地，GraphCPP首先从任务池中随机选择一个查询任务，获取任务的起始顶点和目标顶点。然后执行k跳SSSP获取起始顶点的邻居顶点集SetS，以及目标顶点的邻</w:t>
        </w:r>
        <w:r>
          <w:rPr>
            <w:rFonts w:hint="eastAsia"/>
          </w:rPr>
          <w:t>居顶点集</w:t>
        </w:r>
        <w:r>
          <w:t>SetD（k的大小由用户确定，默认设为3）。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t>
        </w:r>
        <w:bookmarkEnd w:id="459"/>
        <w:r>
          <w:br w:type="column"/>
        </w:r>
        <w:r w:rsidRPr="005E7744">
          <w:rPr>
            <w:b/>
            <w:sz w:val="18"/>
            <w:szCs w:val="18"/>
            <w:rPrChange w:id="465" w:author="huao" w:date="2023-11-09T10:55:00Z">
              <w:rPr/>
            </w:rPrChange>
          </w:rPr>
          <w:t>Batch Execution of Similar Tasks</w:t>
        </w:r>
      </w:ins>
    </w:p>
    <w:p w14:paraId="6693048D" w14:textId="77777777" w:rsidR="005E7744" w:rsidRPr="005E7744" w:rsidRDefault="005E7744" w:rsidP="005E7744">
      <w:pPr>
        <w:rPr>
          <w:ins w:id="466" w:author="huao" w:date="2023-11-09T10:55:00Z"/>
          <w:sz w:val="18"/>
          <w:szCs w:val="18"/>
          <w:rPrChange w:id="467" w:author="huao" w:date="2023-11-09T10:55:00Z">
            <w:rPr>
              <w:ins w:id="468" w:author="huao" w:date="2023-11-09T10:55:00Z"/>
            </w:rPr>
          </w:rPrChange>
        </w:rPr>
      </w:pPr>
      <w:ins w:id="469" w:author="huao" w:date="2023-11-09T10:55:00Z">
        <w:r w:rsidRPr="005E7744">
          <w:rPr>
            <w:sz w:val="18"/>
            <w:szCs w:val="18"/>
            <w:rPrChange w:id="470" w:author="huao" w:date="2023-11-09T10:55:00Z">
              <w:rPr/>
            </w:rPrChange>
          </w:rPr>
          <w:t>Different query tasks arrive randomly, and they have significantly different traversal paths. We observed that when the similarity between two tasks is low, the proportion of overlapping paths between them decreases, and there may even be no overlap at all. However, if the starting and target vertices of two queries are both in adjacent graph data blocks, their traversal paths during the query process are likely to be close. To address this, we propose a batch execution strategy that is aware of similar tasks. It selects similar tasks from the task pool for batch execution, further leveraging data similarity.</w:t>
        </w:r>
      </w:ins>
    </w:p>
    <w:p w14:paraId="4B7DC64E" w14:textId="31227BE0" w:rsidR="005E7744" w:rsidRPr="005E7744" w:rsidRDefault="005E7744" w:rsidP="005E7744">
      <w:pPr>
        <w:rPr>
          <w:ins w:id="471" w:author="huao" w:date="2023-11-09T10:55:00Z"/>
          <w:sz w:val="18"/>
          <w:szCs w:val="18"/>
          <w:rPrChange w:id="472" w:author="huao" w:date="2023-11-09T10:55:00Z">
            <w:rPr>
              <w:ins w:id="473" w:author="huao" w:date="2023-11-09T10:55:00Z"/>
            </w:rPr>
          </w:rPrChange>
        </w:rPr>
      </w:pPr>
      <w:ins w:id="474" w:author="huao" w:date="2023-11-09T10:55:00Z">
        <w:r w:rsidRPr="005E7744">
          <w:rPr>
            <w:sz w:val="18"/>
            <w:szCs w:val="18"/>
            <w:rPrChange w:id="475" w:author="huao" w:date="2023-11-09T10:55:00Z">
              <w:rPr/>
            </w:rPrChange>
          </w:rPr>
          <w:t>Specifically, GraphCPP first randomly selects a query task from the task pool, obtaining the starting and target vertices of the task. It then performs k-hop SSSP to get the neighbor vertex sets, SetS, for the starting vertex, and SetD, for the target vertex (the value of k is determined by the user and is set to 3 by default). Next, it traverses the task pool, filtering out all queries with starting points in SetS and target points in SetD. These queries are processed concurrently as similar tasks. It's worth noting that if the starting or target vertex of a query belongs to a high-degree vertex, we can directly use an index to accelerate the query process, bypassing the regular query steps. Excluding high-degree vertices, the overhead of the k-hop SSSP itself is minimal, and the execution process can be concurrent with normal queries, with negligible cost.</w:t>
        </w:r>
      </w:ins>
    </w:p>
    <w:p w14:paraId="7EE0D9AA" w14:textId="77777777" w:rsidR="005E7744" w:rsidRPr="005E7744" w:rsidRDefault="005E7744">
      <w:pPr>
        <w:rPr>
          <w:ins w:id="476" w:author="huao" w:date="2023-11-09T10:54:00Z"/>
        </w:rPr>
        <w:pPrChange w:id="477" w:author="huao" w:date="2023-11-09T10:55:00Z">
          <w:pPr>
            <w:pStyle w:val="af6"/>
          </w:pPr>
        </w:pPrChange>
      </w:pPr>
    </w:p>
    <w:p w14:paraId="0CFB37D2" w14:textId="77777777" w:rsidR="005E7744" w:rsidRDefault="005E7744" w:rsidP="005101BD">
      <w:pPr>
        <w:pStyle w:val="af6"/>
        <w:rPr>
          <w:ins w:id="478" w:author="huao" w:date="2023-11-09T10:55:00Z"/>
        </w:rPr>
      </w:pPr>
      <w:ins w:id="479" w:author="huao" w:date="2023-11-09T10:55:00Z">
        <w:r>
          <w:br w:type="page"/>
        </w:r>
      </w:ins>
    </w:p>
    <w:p w14:paraId="18520FD3" w14:textId="6F9046DB" w:rsidR="007471D1" w:rsidRDefault="007471D1" w:rsidP="005101BD">
      <w:pPr>
        <w:pStyle w:val="af6"/>
      </w:pPr>
      <w:r>
        <w:rPr>
          <w:rFonts w:hint="eastAsia"/>
        </w:rPr>
        <w:lastRenderedPageBreak/>
        <w:t>计算共享机制</w:t>
      </w:r>
      <w:bookmarkEnd w:id="458"/>
    </w:p>
    <w:p w14:paraId="6E911D35" w14:textId="28BA45C7" w:rsidR="00D4356D" w:rsidDel="00961CA6" w:rsidRDefault="00D4356D" w:rsidP="00286859">
      <w:pPr>
        <w:ind w:firstLine="420"/>
        <w:rPr>
          <w:del w:id="480" w:author="HERO 浩宇" w:date="2023-11-12T23:36:00Z"/>
        </w:rPr>
        <w:pPrChange w:id="481" w:author="HERO 浩宇" w:date="2023-11-12T23:13:00Z">
          <w:pPr>
            <w:ind w:firstLine="420"/>
          </w:pPr>
        </w:pPrChange>
      </w:pPr>
      <w:bookmarkStart w:id="482" w:name="_Hlk150723464"/>
      <w:bookmarkStart w:id="483" w:name="_Hlk150784538"/>
      <w:ins w:id="484" w:author="HERO 浩宇" w:date="2023-11-12T23:29:00Z">
        <w:r>
          <w:rPr>
            <w:rFonts w:hint="eastAsia"/>
          </w:rPr>
          <w:t>Graph</w:t>
        </w:r>
        <w:r>
          <w:t>CPP</w:t>
        </w:r>
        <w:r>
          <w:rPr>
            <w:rFonts w:hint="eastAsia"/>
          </w:rPr>
          <w:t>通过全局索引机制和核心子图索引机制</w:t>
        </w:r>
        <w:r w:rsidR="00187E9E">
          <w:rPr>
            <w:rFonts w:hint="eastAsia"/>
          </w:rPr>
          <w:t>实现了两个</w:t>
        </w:r>
      </w:ins>
      <w:ins w:id="485" w:author="HERO 浩宇" w:date="2023-11-12T23:30:00Z">
        <w:r w:rsidR="007A71D4">
          <w:rPr>
            <w:rFonts w:hint="eastAsia"/>
          </w:rPr>
          <w:t>层次的计算共享。</w:t>
        </w:r>
      </w:ins>
      <w:del w:id="486" w:author="HERO 浩宇" w:date="2023-11-12T23:28:00Z">
        <w:r w:rsidDel="00D4356D">
          <w:rPr>
            <w:rFonts w:hint="eastAsia"/>
          </w:rPr>
          <w:delText>全局索引</w:delText>
        </w:r>
      </w:del>
      <w:del w:id="487" w:author="HERO 浩宇" w:date="2023-11-12T23:11:00Z">
        <w:r w:rsidDel="00313D5D">
          <w:rPr>
            <w:rFonts w:hint="eastAsia"/>
          </w:rPr>
          <w:delText>选择高度</w:delText>
        </w:r>
      </w:del>
      <w:del w:id="488" w:author="HERO 浩宇" w:date="2023-11-12T23:28:00Z">
        <w:r w:rsidDel="00D4356D">
          <w:rPr>
            <w:rFonts w:hint="eastAsia"/>
          </w:rPr>
          <w:delText>顶点</w:delText>
        </w:r>
      </w:del>
      <w:del w:id="489" w:author="HERO 浩宇" w:date="2023-11-12T23:11:00Z">
        <w:r w:rsidDel="00313D5D">
          <w:rPr>
            <w:rFonts w:hint="eastAsia"/>
          </w:rPr>
          <w:delText>计算到达</w:delText>
        </w:r>
      </w:del>
      <w:del w:id="490" w:author="HERO 浩宇" w:date="2023-11-12T23:28:00Z">
        <w:r w:rsidDel="00D4356D">
          <w:rPr>
            <w:rFonts w:hint="eastAsia"/>
          </w:rPr>
          <w:delText>所有顶点的距离值</w:delText>
        </w:r>
      </w:del>
      <w:ins w:id="491" w:author="huao" w:date="2023-11-07T18:02:00Z">
        <w:del w:id="492" w:author="HERO 浩宇" w:date="2023-11-12T23:28:00Z">
          <w:r w:rsidDel="00D4356D">
            <w:rPr>
              <w:rFonts w:hint="eastAsia"/>
            </w:rPr>
            <w:delText>索引值</w:delText>
          </w:r>
        </w:del>
      </w:ins>
      <w:del w:id="493" w:author="HERO 浩宇" w:date="2023-11-12T23:28:00Z">
        <w:r w:rsidDel="00D4356D">
          <w:rPr>
            <w:rFonts w:hint="eastAsia"/>
          </w:rPr>
          <w:delText>，</w:delText>
        </w:r>
      </w:del>
      <w:del w:id="494" w:author="HERO 浩宇" w:date="2023-11-12T23:11:00Z">
        <w:r w:rsidDel="00313D5D">
          <w:rPr>
            <w:rFonts w:hint="eastAsia"/>
          </w:rPr>
          <w:delText>它利用闲时算力维护高度顶点到其余顶点的距离值</w:delText>
        </w:r>
      </w:del>
      <w:ins w:id="495" w:author="huao" w:date="2023-11-07T18:05:00Z">
        <w:del w:id="496" w:author="HERO 浩宇" w:date="2023-11-12T23:11:00Z">
          <w:r w:rsidDel="00313D5D">
            <w:rPr>
              <w:rFonts w:hint="eastAsia"/>
            </w:rPr>
            <w:delText>索引值</w:delText>
          </w:r>
        </w:del>
      </w:ins>
      <w:del w:id="497" w:author="HERO 浩宇" w:date="2023-11-12T23:11:00Z">
        <w:r w:rsidDel="00313D5D">
          <w:rPr>
            <w:rFonts w:hint="eastAsia"/>
          </w:rPr>
          <w:delText>，从</w:delText>
        </w:r>
      </w:del>
      <w:del w:id="498" w:author="HERO 浩宇" w:date="2023-11-12T23:28:00Z">
        <w:r w:rsidDel="00D4356D">
          <w:rPr>
            <w:rFonts w:hint="eastAsia"/>
          </w:rPr>
          <w:delText>而在不同查询任务中共享这部分高度顶点距离值</w:delText>
        </w:r>
      </w:del>
      <w:ins w:id="499" w:author="huao" w:date="2023-11-07T18:05:00Z">
        <w:del w:id="500" w:author="HERO 浩宇" w:date="2023-11-12T23:28:00Z">
          <w:r w:rsidDel="00D4356D">
            <w:rPr>
              <w:rFonts w:hint="eastAsia"/>
            </w:rPr>
            <w:delText>索引值</w:delText>
          </w:r>
        </w:del>
      </w:ins>
      <w:del w:id="501" w:author="HERO 浩宇" w:date="2023-11-12T23:28:00Z">
        <w:r w:rsidDel="00D4356D">
          <w:rPr>
            <w:rFonts w:hint="eastAsia"/>
          </w:rPr>
          <w:delText>。</w:delText>
        </w:r>
      </w:del>
      <w:del w:id="502" w:author="HERO 浩宇" w:date="2023-11-12T23:11:00Z">
        <w:r w:rsidDel="00313D5D">
          <w:rPr>
            <w:rFonts w:hint="eastAsia"/>
          </w:rPr>
          <w:delText>但是全局索引机制存在以下缺陷：</w:delText>
        </w:r>
      </w:del>
      <w:del w:id="503" w:author="HERO 浩宇" w:date="2023-11-12T23:28:00Z">
        <w:r w:rsidDel="00D4356D">
          <w:rPr>
            <w:rFonts w:hint="eastAsia"/>
          </w:rPr>
          <w:delText>缺陷1：全局索引</w:delText>
        </w:r>
      </w:del>
      <w:del w:id="504" w:author="HERO 浩宇" w:date="2023-11-12T23:13:00Z">
        <w:r w:rsidDel="00286859">
          <w:rPr>
            <w:rFonts w:hint="eastAsia"/>
          </w:rPr>
          <w:delText>需要记录高度顶点与其它所有顶点的距离值</w:delText>
        </w:r>
      </w:del>
      <w:ins w:id="505" w:author="huao" w:date="2023-11-07T18:05:00Z">
        <w:del w:id="506" w:author="HERO 浩宇" w:date="2023-11-12T23:13:00Z">
          <w:r w:rsidDel="00286859">
            <w:rPr>
              <w:rFonts w:hint="eastAsia"/>
            </w:rPr>
            <w:delText>索引值</w:delText>
          </w:r>
        </w:del>
      </w:ins>
      <w:del w:id="507" w:author="HERO 浩宇" w:date="2023-11-12T23:28:00Z">
        <w:r w:rsidDel="00D4356D">
          <w:rPr>
            <w:rFonts w:hint="eastAsia"/>
          </w:rPr>
          <w:delText>，</w:delText>
        </w:r>
      </w:del>
      <w:del w:id="508" w:author="HERO 浩宇" w:date="2023-11-12T23:13:00Z">
        <w:r w:rsidDel="00286859">
          <w:rPr>
            <w:rFonts w:hint="eastAsia"/>
          </w:rPr>
          <w:delText>而</w:delText>
        </w:r>
      </w:del>
      <w:del w:id="509" w:author="HERO 浩宇" w:date="2023-11-12T23:28:00Z">
        <w:r w:rsidDel="00D4356D">
          <w:rPr>
            <w:rFonts w:hint="eastAsia"/>
          </w:rPr>
          <w:delText>当图的规模非常大时，建立索引的计算开销和存储开销会很大。缺陷2：在流图上的点对点查询中，每轮图更新都会有新的边添加和边删除产生，全局索引需要基于最新的图快照来进行动态更新高度顶点与每一个顶点的索引关系，这意味着流图的任何更新都会对所有的顶点索引造成影响，所以维护索引的计算开销也很大。</w:delText>
        </w:r>
      </w:del>
    </w:p>
    <w:bookmarkEnd w:id="482"/>
    <w:p w14:paraId="5B4B34CE" w14:textId="2974B9FB" w:rsidR="0027520F" w:rsidRDefault="007A71D4" w:rsidP="005D3813">
      <w:pPr>
        <w:ind w:firstLine="420"/>
        <w:pPrChange w:id="510" w:author="HERO 浩宇" w:date="2023-11-12T23:40:00Z">
          <w:pPr>
            <w:ind w:firstLine="420"/>
          </w:pPr>
        </w:pPrChange>
      </w:pPr>
      <w:ins w:id="511" w:author="HERO 浩宇" w:date="2023-11-12T23:30:00Z">
        <w:r>
          <w:rPr>
            <w:rFonts w:hint="eastAsia"/>
          </w:rPr>
          <w:t>全局</w:t>
        </w:r>
      </w:ins>
      <w:ins w:id="512" w:author="HERO 浩宇" w:date="2023-11-12T23:31:00Z">
        <w:r>
          <w:rPr>
            <w:rFonts w:hint="eastAsia"/>
          </w:rPr>
          <w:t>索引的固有开销很大，</w:t>
        </w:r>
      </w:ins>
      <w:ins w:id="513" w:author="HERO 浩宇" w:date="2023-11-12T23:33:00Z">
        <w:r w:rsidR="00437682">
          <w:rPr>
            <w:rFonts w:hint="eastAsia"/>
          </w:rPr>
          <w:t>因此</w:t>
        </w:r>
      </w:ins>
      <w:ins w:id="514" w:author="HERO 浩宇" w:date="2023-11-12T23:31:00Z">
        <w:r>
          <w:rPr>
            <w:rFonts w:hint="eastAsia"/>
          </w:rPr>
          <w:t>实践中往往选择</w:t>
        </w:r>
        <w:r w:rsidR="00FC4266">
          <w:rPr>
            <w:rFonts w:hint="eastAsia"/>
          </w:rPr>
          <w:t>很少量的</w:t>
        </w:r>
      </w:ins>
      <w:ins w:id="515" w:author="HERO 浩宇" w:date="2023-11-12T23:32:00Z">
        <w:r w:rsidR="00FC4266">
          <w:rPr>
            <w:rFonts w:hint="eastAsia"/>
          </w:rPr>
          <w:t>热顶点建立全局索引。</w:t>
        </w:r>
      </w:ins>
      <w:ins w:id="516" w:author="HERO 浩宇" w:date="2023-11-12T23:34:00Z">
        <w:r w:rsidR="00437682">
          <w:rPr>
            <w:rFonts w:hint="eastAsia"/>
          </w:rPr>
          <w:t>由于幂律分布的特点，这些热路径充当了不同查询的中介枢纽节点，</w:t>
        </w:r>
      </w:ins>
      <w:ins w:id="517" w:author="HERO 浩宇" w:date="2023-11-12T23:35:00Z">
        <w:r w:rsidR="00961CA6">
          <w:rPr>
            <w:rFonts w:hint="eastAsia"/>
          </w:rPr>
          <w:t>虽然</w:t>
        </w:r>
      </w:ins>
      <w:ins w:id="518" w:author="HERO 浩宇" w:date="2023-11-12T23:34:00Z">
        <w:r w:rsidR="000F5F84">
          <w:rPr>
            <w:rFonts w:hint="eastAsia"/>
          </w:rPr>
          <w:t>很难确保</w:t>
        </w:r>
      </w:ins>
      <w:ins w:id="519" w:author="HERO 浩宇" w:date="2023-11-12T23:35:00Z">
        <w:r w:rsidR="000F5F84">
          <w:rPr>
            <w:rFonts w:hint="eastAsia"/>
          </w:rPr>
          <w:t>途径热顶点的路径一定是查询的最佳路径</w:t>
        </w:r>
        <w:r w:rsidR="00961CA6">
          <w:rPr>
            <w:rFonts w:hint="eastAsia"/>
          </w:rPr>
          <w:t>，但是它们为</w:t>
        </w:r>
      </w:ins>
      <w:ins w:id="520" w:author="HERO 浩宇" w:date="2023-11-12T23:36:00Z">
        <w:r w:rsidR="00961CA6">
          <w:rPr>
            <w:rFonts w:hint="eastAsia"/>
          </w:rPr>
          <w:t>剪枝查询提供了参考值，实现了第一层次的计算共享；进一步的，</w:t>
        </w:r>
      </w:ins>
      <w:ins w:id="521" w:author="HERO 浩宇" w:date="2023-11-12T23:37:00Z">
        <w:r w:rsidR="00A36FB3">
          <w:rPr>
            <w:rFonts w:hint="eastAsia"/>
          </w:rPr>
          <w:t>核心子图机制</w:t>
        </w:r>
      </w:ins>
      <w:ins w:id="522" w:author="HERO 浩宇" w:date="2023-11-12T23:38:00Z">
        <w:r w:rsidR="00983735">
          <w:rPr>
            <w:rFonts w:hint="eastAsia"/>
          </w:rPr>
          <w:t>在无需</w:t>
        </w:r>
        <w:r w:rsidR="001573C8">
          <w:rPr>
            <w:rFonts w:hint="eastAsia"/>
          </w:rPr>
          <w:t>预处理</w:t>
        </w:r>
        <w:r w:rsidR="00983735">
          <w:rPr>
            <w:rFonts w:hint="eastAsia"/>
          </w:rPr>
          <w:t>的前提下，</w:t>
        </w:r>
      </w:ins>
      <w:ins w:id="523" w:author="HERO 浩宇" w:date="2023-11-13T09:20:00Z">
        <w:r w:rsidR="00793133">
          <w:rPr>
            <w:rFonts w:hint="eastAsia"/>
          </w:rPr>
          <w:t>挖掘</w:t>
        </w:r>
      </w:ins>
      <w:ins w:id="524" w:author="HERO 浩宇" w:date="2023-11-12T23:37:00Z">
        <w:r w:rsidR="00A36FB3">
          <w:rPr>
            <w:rFonts w:hint="eastAsia"/>
          </w:rPr>
          <w:t>已有查询</w:t>
        </w:r>
      </w:ins>
      <w:ins w:id="525" w:author="HERO 浩宇" w:date="2023-11-12T23:38:00Z">
        <w:r w:rsidR="001573C8">
          <w:rPr>
            <w:rFonts w:hint="eastAsia"/>
          </w:rPr>
          <w:t>结果的</w:t>
        </w:r>
      </w:ins>
      <w:ins w:id="526" w:author="HERO 浩宇" w:date="2023-11-12T23:39:00Z">
        <w:r w:rsidR="00983735">
          <w:rPr>
            <w:rFonts w:hint="eastAsia"/>
          </w:rPr>
          <w:t>最佳路径</w:t>
        </w:r>
      </w:ins>
      <w:ins w:id="527" w:author="HERO 浩宇" w:date="2023-11-13T09:20:00Z">
        <w:r w:rsidR="00793133">
          <w:rPr>
            <w:rFonts w:hint="eastAsia"/>
          </w:rPr>
          <w:t>，</w:t>
        </w:r>
      </w:ins>
      <w:ins w:id="528" w:author="HERO 浩宇" w:date="2023-11-12T23:39:00Z">
        <w:r w:rsidR="00983735">
          <w:rPr>
            <w:rFonts w:hint="eastAsia"/>
          </w:rPr>
          <w:t>实现对热路径的</w:t>
        </w:r>
      </w:ins>
      <w:ins w:id="529" w:author="HERO 浩宇" w:date="2023-11-12T23:40:00Z">
        <w:r w:rsidR="005D3813">
          <w:rPr>
            <w:rFonts w:hint="eastAsia"/>
          </w:rPr>
          <w:t>计算</w:t>
        </w:r>
      </w:ins>
      <w:ins w:id="530" w:author="HERO 浩宇" w:date="2023-11-12T23:38:00Z">
        <w:r w:rsidR="001573C8">
          <w:rPr>
            <w:rFonts w:hint="eastAsia"/>
          </w:rPr>
          <w:t>共享</w:t>
        </w:r>
      </w:ins>
      <w:ins w:id="531" w:author="HERO 浩宇" w:date="2023-11-12T23:39:00Z">
        <w:r w:rsidR="00983735">
          <w:rPr>
            <w:rFonts w:hint="eastAsia"/>
          </w:rPr>
          <w:t>。</w:t>
        </w:r>
      </w:ins>
      <w:del w:id="532" w:author="HERO 浩宇" w:date="2023-11-12T23:32:00Z">
        <w:r w:rsidR="0027520F" w:rsidDel="00FC4266">
          <w:rPr>
            <w:rFonts w:hint="eastAsia"/>
          </w:rPr>
          <w:delText>一般来说，为了应对随时到来的随机查询，</w:delText>
        </w:r>
      </w:del>
      <w:del w:id="533" w:author="HERO 浩宇" w:date="2023-11-12T23:40:00Z">
        <w:r w:rsidR="0027520F" w:rsidDel="005D3813">
          <w:rPr>
            <w:rFonts w:hint="eastAsia"/>
          </w:rPr>
          <w:delText>选择的</w:delText>
        </w:r>
      </w:del>
      <w:del w:id="534" w:author="HERO 浩宇" w:date="2023-11-12T23:32:00Z">
        <w:r w:rsidR="0027520F" w:rsidDel="00FC4266">
          <w:rPr>
            <w:rFonts w:hint="eastAsia"/>
          </w:rPr>
          <w:delText>高度</w:delText>
        </w:r>
      </w:del>
      <w:del w:id="535" w:author="HERO 浩宇" w:date="2023-11-12T23:40:00Z">
        <w:r w:rsidR="0027520F" w:rsidDel="005D3813">
          <w:rPr>
            <w:rFonts w:hint="eastAsia"/>
          </w:rPr>
          <w:delText>顶点的数量越多，</w:delText>
        </w:r>
      </w:del>
      <w:del w:id="536" w:author="HERO 浩宇" w:date="2023-11-12T23:32:00Z">
        <w:r w:rsidR="0027520F" w:rsidDel="006E239C">
          <w:rPr>
            <w:rFonts w:hint="eastAsia"/>
          </w:rPr>
          <w:delText>对重叠路径的覆盖率越大，</w:delText>
        </w:r>
      </w:del>
      <w:del w:id="537" w:author="HERO 浩宇" w:date="2023-11-12T23:40:00Z">
        <w:r w:rsidR="0027520F" w:rsidDel="005D3813">
          <w:rPr>
            <w:rFonts w:hint="eastAsia"/>
          </w:rPr>
          <w:delText>计算共享的效果越好。但是基于上面提到的缺陷，我们不能无限制的增加高度顶点的数量，即使我们可以利用闲时算力分摊一部分计算索引、维护索引的开销。对此，本文在全局索引的基础上，提出了轻量级的核心子图索引。</w:delText>
        </w:r>
      </w:del>
      <w:r w:rsidR="0027520F">
        <w:rPr>
          <w:rFonts w:hint="eastAsia"/>
        </w:rPr>
        <w:t>和全局索引相比，</w:t>
      </w:r>
      <w:ins w:id="538" w:author="HERO 浩宇" w:date="2023-11-12T23:40:00Z">
        <w:r w:rsidR="005D3813">
          <w:rPr>
            <w:rFonts w:hint="eastAsia"/>
          </w:rPr>
          <w:t>核心子图</w:t>
        </w:r>
      </w:ins>
      <w:ins w:id="539" w:author="HERO 浩宇" w:date="2023-11-12T23:44:00Z">
        <w:r w:rsidR="00513435">
          <w:rPr>
            <w:rFonts w:hint="eastAsia"/>
          </w:rPr>
          <w:t>更加的轻量级</w:t>
        </w:r>
      </w:ins>
      <w:del w:id="540" w:author="HERO 浩宇" w:date="2023-11-12T23:40:00Z">
        <w:r w:rsidR="0027520F" w:rsidDel="005D3813">
          <w:rPr>
            <w:rFonts w:hint="eastAsia"/>
          </w:rPr>
          <w:delText>它</w:delText>
        </w:r>
      </w:del>
      <w:del w:id="541" w:author="HERO 浩宇" w:date="2023-11-12T23:44:00Z">
        <w:r w:rsidR="0027520F" w:rsidDel="00513435">
          <w:rPr>
            <w:rFonts w:hint="eastAsia"/>
          </w:rPr>
          <w:delText>的筛选阈值更小，数量更多</w:delText>
        </w:r>
      </w:del>
      <w:r w:rsidR="0027520F">
        <w:rPr>
          <w:rFonts w:hint="eastAsia"/>
        </w:rPr>
        <w:t>，因此可以</w:t>
      </w:r>
      <w:ins w:id="542" w:author="HERO 浩宇" w:date="2023-11-12T23:44:00Z">
        <w:r w:rsidR="00513435">
          <w:rPr>
            <w:rFonts w:hint="eastAsia"/>
          </w:rPr>
          <w:t>通过</w:t>
        </w:r>
      </w:ins>
      <w:ins w:id="543" w:author="HERO 浩宇" w:date="2023-11-12T23:45:00Z">
        <w:r w:rsidR="00513435">
          <w:rPr>
            <w:rFonts w:hint="eastAsia"/>
          </w:rPr>
          <w:t>增加热顶点数目</w:t>
        </w:r>
      </w:ins>
      <w:r w:rsidR="0027520F">
        <w:rPr>
          <w:rFonts w:hint="eastAsia"/>
        </w:rPr>
        <w:t>做到更高的覆盖</w:t>
      </w:r>
      <w:ins w:id="544" w:author="HERO 浩宇" w:date="2023-11-12T23:45:00Z">
        <w:r w:rsidR="00513435">
          <w:rPr>
            <w:rFonts w:hint="eastAsia"/>
          </w:rPr>
          <w:t>范围</w:t>
        </w:r>
      </w:ins>
      <w:del w:id="545" w:author="HERO 浩宇" w:date="2023-11-12T23:45:00Z">
        <w:r w:rsidR="0027520F" w:rsidDel="00513435">
          <w:rPr>
            <w:rFonts w:hint="eastAsia"/>
          </w:rPr>
          <w:delText>率</w:delText>
        </w:r>
      </w:del>
      <w:r w:rsidR="0027520F">
        <w:rPr>
          <w:rFonts w:hint="eastAsia"/>
        </w:rPr>
        <w:t>，提供更精确的上界值</w:t>
      </w:r>
      <w:del w:id="546" w:author="HERO 浩宇" w:date="2023-11-12T23:45:00Z">
        <w:r w:rsidR="0027520F" w:rsidDel="000D2A30">
          <w:rPr>
            <w:rFonts w:hint="eastAsia"/>
          </w:rPr>
          <w:delText>。同时它不再维护高度顶点到所有顶点的距离值</w:delText>
        </w:r>
      </w:del>
      <w:ins w:id="547" w:author="huao" w:date="2023-11-07T18:05:00Z">
        <w:del w:id="548" w:author="HERO 浩宇" w:date="2023-11-12T23:45:00Z">
          <w:r w:rsidR="00C06F9B" w:rsidDel="000D2A30">
            <w:rPr>
              <w:rFonts w:hint="eastAsia"/>
            </w:rPr>
            <w:delText>索引值</w:delText>
          </w:r>
        </w:del>
      </w:ins>
      <w:del w:id="549" w:author="HERO 浩宇" w:date="2023-11-12T23:45:00Z">
        <w:r w:rsidR="0027520F" w:rsidDel="000D2A30">
          <w:rPr>
            <w:rFonts w:hint="eastAsia"/>
          </w:rPr>
          <w:delText>，而只需要维护高度顶点之间的索引，因此它的开销远小于全局索引</w:delText>
        </w:r>
      </w:del>
      <w:r w:rsidR="0027520F">
        <w:rPr>
          <w:rFonts w:hint="eastAsia"/>
        </w:rPr>
        <w:t>。</w:t>
      </w:r>
      <w:del w:id="550" w:author="HERO 浩宇" w:date="2023-11-13T16:14:00Z">
        <w:r w:rsidR="0027520F" w:rsidDel="00B614DB">
          <w:rPr>
            <w:rFonts w:hint="eastAsia"/>
          </w:rPr>
          <w:delText>清单</w:delText>
        </w:r>
      </w:del>
      <w:ins w:id="551" w:author="HERO 浩宇" w:date="2023-11-13T16:14:00Z">
        <w:r w:rsidR="00B614DB">
          <w:rPr>
            <w:rFonts w:hint="eastAsia"/>
          </w:rPr>
          <w:t>算法</w:t>
        </w:r>
      </w:ins>
      <w:r w:rsidR="0027520F">
        <w:rPr>
          <w:rFonts w:hint="eastAsia"/>
        </w:rPr>
        <w:t>XXXX展示了核心子图查询的伪代码</w:t>
      </w:r>
      <w:ins w:id="552" w:author="huao" w:date="2023-11-07T18:29:00Z">
        <w:r w:rsidR="00AD2EED">
          <w:rPr>
            <w:rFonts w:hint="eastAsia"/>
          </w:rPr>
          <w:t>。</w:t>
        </w:r>
      </w:ins>
      <w:bookmarkEnd w:id="483"/>
    </w:p>
    <w:p w14:paraId="188F1BCD" w14:textId="77777777" w:rsidR="00FD7E18" w:rsidRPr="00FD7E18" w:rsidRDefault="00FD7E18" w:rsidP="00C56868"/>
    <w:p w14:paraId="48A5EA2A" w14:textId="1F61DC95" w:rsidR="000443EA" w:rsidRPr="002F34A1" w:rsidRDefault="00BD273C" w:rsidP="002F34A1">
      <w:pPr>
        <w:rPr>
          <w:b/>
          <w:bCs/>
        </w:rPr>
      </w:pPr>
      <w:r>
        <w:br w:type="column"/>
      </w:r>
      <w:r w:rsidR="000443EA" w:rsidRPr="002F34A1">
        <w:rPr>
          <w:b/>
          <w:bCs/>
        </w:rPr>
        <w:t>Computation Sharing Mechanism</w:t>
      </w:r>
    </w:p>
    <w:p w14:paraId="04AA09F4" w14:textId="4D23C56B" w:rsidR="00501C4C" w:rsidRPr="00501C4C" w:rsidRDefault="00501C4C" w:rsidP="00C56868">
      <w:pPr>
        <w:ind w:firstLine="270"/>
        <w:rPr>
          <w:sz w:val="18"/>
          <w:szCs w:val="18"/>
        </w:rPr>
      </w:pPr>
      <w:r w:rsidRPr="00501C4C">
        <w:rPr>
          <w:sz w:val="18"/>
          <w:szCs w:val="18"/>
        </w:rPr>
        <w:t xml:space="preserve">Tripoline initially introduced the concept of a global index, utilizing idle computational resources to maintain </w:t>
      </w:r>
      <w:del w:id="553" w:author="huao" w:date="2023-11-07T17:59:00Z">
        <w:r w:rsidRPr="00501C4C" w:rsidDel="00C06F9B">
          <w:rPr>
            <w:sz w:val="18"/>
            <w:szCs w:val="18"/>
          </w:rPr>
          <w:delText xml:space="preserve">distance </w:delText>
        </w:r>
      </w:del>
      <w:ins w:id="554" w:author="huao" w:date="2023-11-07T17:59:00Z">
        <w:r w:rsidR="00C06F9B">
          <w:rPr>
            <w:sz w:val="18"/>
            <w:szCs w:val="18"/>
          </w:rPr>
          <w:t>index</w:t>
        </w:r>
        <w:r w:rsidR="00C06F9B" w:rsidRPr="00501C4C">
          <w:rPr>
            <w:sz w:val="18"/>
            <w:szCs w:val="18"/>
          </w:rPr>
          <w:t xml:space="preserve"> </w:t>
        </w:r>
      </w:ins>
      <w:r w:rsidRPr="00501C4C">
        <w:rPr>
          <w:sz w:val="18"/>
          <w:szCs w:val="18"/>
        </w:rPr>
        <w:t xml:space="preserve">values from high-degree vertices to other vertices, thus enabling the sharing of these high-degree vertex </w:t>
      </w:r>
      <w:del w:id="555" w:author="huao" w:date="2023-11-07T18:02:00Z">
        <w:r w:rsidRPr="00501C4C" w:rsidDel="00C06F9B">
          <w:rPr>
            <w:sz w:val="18"/>
            <w:szCs w:val="18"/>
          </w:rPr>
          <w:delText xml:space="preserve">distance </w:delText>
        </w:r>
      </w:del>
      <w:ins w:id="556" w:author="huao" w:date="2023-11-07T18:02:00Z">
        <w:r w:rsidR="00C06F9B">
          <w:rPr>
            <w:sz w:val="18"/>
            <w:szCs w:val="18"/>
          </w:rPr>
          <w:t>index</w:t>
        </w:r>
        <w:r w:rsidR="00C06F9B" w:rsidRPr="00501C4C">
          <w:rPr>
            <w:sz w:val="18"/>
            <w:szCs w:val="18"/>
          </w:rPr>
          <w:t xml:space="preserve"> </w:t>
        </w:r>
      </w:ins>
      <w:r w:rsidRPr="00501C4C">
        <w:rPr>
          <w:sz w:val="18"/>
          <w:szCs w:val="18"/>
        </w:rPr>
        <w:t xml:space="preserve">values across different query tasks. However, the global index mechanism exhibits the following shortcomings:  Shortcoming 1: The global index necessitates the recording of </w:t>
      </w:r>
      <w:del w:id="557" w:author="huao" w:date="2023-11-07T18:05:00Z">
        <w:r w:rsidRPr="00501C4C" w:rsidDel="00C06F9B">
          <w:rPr>
            <w:sz w:val="18"/>
            <w:szCs w:val="18"/>
          </w:rPr>
          <w:delText>distance</w:delText>
        </w:r>
      </w:del>
      <w:ins w:id="558" w:author="huao" w:date="2023-11-07T18:05:00Z">
        <w:r w:rsidR="00C06F9B">
          <w:rPr>
            <w:sz w:val="18"/>
            <w:szCs w:val="18"/>
          </w:rPr>
          <w:t>index</w:t>
        </w:r>
      </w:ins>
      <w:r w:rsidRPr="00501C4C">
        <w:rPr>
          <w:sz w:val="18"/>
          <w:szCs w:val="18"/>
        </w:rPr>
        <w:t xml:space="preserve"> values between high-degree vertices and all other vertices. When the graph's scale is extremely large, the computational and storage costs of establishing the index become substantial. Shortcoming 2: In point-to-point queries on streaming graphs, each round of graph updates introduces new edges and edge deletions. The global index requires dynamic updates of the index relationships between high-degree vertices and every vertex based on the latest graph snapshot. This implies that any update to the streaming graph impacts the indexing of all vertices, resulting in a significant computational overhead for maintaining the index.</w:t>
      </w:r>
    </w:p>
    <w:p w14:paraId="7388D60F" w14:textId="33DB31BA" w:rsidR="0071088B" w:rsidRPr="002F34A1" w:rsidRDefault="00501C4C" w:rsidP="0071088B">
      <w:pPr>
        <w:tabs>
          <w:tab w:val="left" w:pos="6237"/>
        </w:tabs>
        <w:ind w:firstLineChars="150" w:firstLine="270"/>
        <w:rPr>
          <w:sz w:val="18"/>
          <w:szCs w:val="18"/>
        </w:rPr>
      </w:pPr>
      <w:r w:rsidRPr="00501C4C">
        <w:rPr>
          <w:sz w:val="18"/>
          <w:szCs w:val="18"/>
        </w:rPr>
        <w:t xml:space="preserve">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w:t>
      </w:r>
      <w:del w:id="559" w:author="huao" w:date="2023-11-07T18:05:00Z">
        <w:r w:rsidRPr="00501C4C" w:rsidDel="00C06F9B">
          <w:rPr>
            <w:sz w:val="18"/>
            <w:szCs w:val="18"/>
          </w:rPr>
          <w:delText>distance</w:delText>
        </w:r>
      </w:del>
      <w:ins w:id="560" w:author="huao" w:date="2023-11-07T18:05:00Z">
        <w:r w:rsidR="00C06F9B">
          <w:rPr>
            <w:sz w:val="18"/>
            <w:szCs w:val="18"/>
          </w:rPr>
          <w:t>index</w:t>
        </w:r>
      </w:ins>
      <w:r w:rsidRPr="00501C4C">
        <w:rPr>
          <w:sz w:val="18"/>
          <w:szCs w:val="18"/>
        </w:rPr>
        <w:t xml:space="preserve"> values from high-degree vertices to all vertices; instead, it only needs to maintain indices among high-degree vertices. Consequently, its overhead is significantly reduced compared to the global index. Pseudocode for core subgraph query is shown in Listing XXXX.</w:t>
      </w:r>
    </w:p>
    <w:p w14:paraId="180BED50" w14:textId="77777777" w:rsidR="0027520F" w:rsidRPr="00F93920" w:rsidRDefault="0027520F">
      <w:r w:rsidRPr="00F93920">
        <w:br w:type="page"/>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16013C" w14:paraId="4FC4D54A" w14:textId="77777777" w:rsidTr="0016013C">
        <w:tc>
          <w:tcPr>
            <w:tcW w:w="8640" w:type="dxa"/>
            <w:tcBorders>
              <w:top w:val="single" w:sz="4" w:space="0" w:color="auto"/>
              <w:bottom w:val="single" w:sz="4" w:space="0" w:color="auto"/>
            </w:tcBorders>
          </w:tcPr>
          <w:p w14:paraId="5194AD2F" w14:textId="460B544D" w:rsidR="0016013C" w:rsidRPr="00957C24" w:rsidRDefault="00AF4D8A" w:rsidP="00AF4D8A">
            <w:pPr>
              <w:widowControl/>
              <w:jc w:val="left"/>
              <w:pPrChange w:id="561" w:author="HERO 浩宇" w:date="2023-11-13T10:29:00Z">
                <w:pPr/>
              </w:pPrChange>
            </w:pPr>
            <w:ins w:id="562" w:author="HERO 浩宇" w:date="2023-11-13T10:29:00Z">
              <w:r>
                <w:lastRenderedPageBreak/>
                <w:t>Algorithm: Shared Computation</w:t>
              </w:r>
            </w:ins>
            <w:del w:id="563" w:author="HERO 浩宇" w:date="2023-11-13T10:29:00Z">
              <w:r w:rsidR="0016013C" w:rsidRPr="0016013C" w:rsidDel="00AF4D8A">
                <w:delText xml:space="preserve">Algorithm: </w:delText>
              </w:r>
            </w:del>
            <w:del w:id="564" w:author="HERO 浩宇" w:date="2023-11-13T09:45:00Z">
              <w:r w:rsidR="0016013C" w:rsidRPr="0016013C" w:rsidDel="00A36638">
                <w:rPr>
                  <w:rFonts w:hint="eastAsia"/>
                </w:rPr>
                <w:delText>Core Subgraph Query</w:delText>
              </w:r>
            </w:del>
            <w:del w:id="565" w:author="HERO 浩宇" w:date="2023-11-13T10:29:00Z">
              <w:r w:rsidR="0016013C" w:rsidRPr="0016013C" w:rsidDel="00AF4D8A">
                <w:delText xml:space="preserve"> Algorithm</w:delText>
              </w:r>
            </w:del>
          </w:p>
        </w:tc>
      </w:tr>
      <w:tr w:rsidR="0016013C" w14:paraId="0B1F9F1F" w14:textId="77777777" w:rsidTr="0016013C">
        <w:tc>
          <w:tcPr>
            <w:tcW w:w="8640" w:type="dxa"/>
            <w:tcBorders>
              <w:top w:val="single" w:sz="4" w:space="0" w:color="auto"/>
              <w:bottom w:val="single" w:sz="4" w:space="0" w:color="auto"/>
            </w:tcBorders>
          </w:tcPr>
          <w:p w14:paraId="46BE7F2A" w14:textId="77777777" w:rsidR="00AF4D8A" w:rsidRDefault="00AF4D8A" w:rsidP="00AF4D8A">
            <w:pPr>
              <w:widowControl/>
              <w:jc w:val="left"/>
              <w:rPr>
                <w:ins w:id="566" w:author="HERO 浩宇" w:date="2023-11-13T10:29:00Z"/>
              </w:rPr>
            </w:pPr>
            <w:ins w:id="567" w:author="HERO 浩宇" w:date="2023-11-13T10:29:00Z">
              <w:r>
                <w:t>1: function IndexPreprocess(V, k, m):</w:t>
              </w:r>
            </w:ins>
          </w:p>
          <w:p w14:paraId="152149C0" w14:textId="77777777" w:rsidR="00AF4D8A" w:rsidRDefault="00AF4D8A" w:rsidP="00AF4D8A">
            <w:pPr>
              <w:widowControl/>
              <w:jc w:val="left"/>
              <w:rPr>
                <w:ins w:id="568" w:author="HERO 浩宇" w:date="2023-11-13T10:29:00Z"/>
              </w:rPr>
            </w:pPr>
            <w:ins w:id="569" w:author="HERO 浩宇" w:date="2023-11-13T10:29:00Z">
              <w:r>
                <w:t>2:     globalVertices, coreSubgraphVertices = SortVerticesByDegree(V, k, m)</w:t>
              </w:r>
            </w:ins>
          </w:p>
          <w:p w14:paraId="3916F5E9" w14:textId="77777777" w:rsidR="00AF4D8A" w:rsidRDefault="00AF4D8A" w:rsidP="00AF4D8A">
            <w:pPr>
              <w:widowControl/>
              <w:jc w:val="left"/>
              <w:rPr>
                <w:ins w:id="570" w:author="HERO 浩宇" w:date="2023-11-13T10:29:00Z"/>
              </w:rPr>
            </w:pPr>
            <w:ins w:id="571" w:author="HERO 浩宇" w:date="2023-11-13T10:29:00Z">
              <w:r>
                <w:t>3:     globalIndex = BuildGlobalIndex(k)</w:t>
              </w:r>
            </w:ins>
          </w:p>
          <w:p w14:paraId="40E4B719" w14:textId="77777777" w:rsidR="00AF4D8A" w:rsidRDefault="00AF4D8A" w:rsidP="00AF4D8A">
            <w:pPr>
              <w:widowControl/>
              <w:jc w:val="left"/>
              <w:rPr>
                <w:ins w:id="572" w:author="HERO 浩宇" w:date="2023-11-13T10:29:00Z"/>
              </w:rPr>
            </w:pPr>
            <w:ins w:id="573" w:author="HERO 浩宇" w:date="2023-11-13T10:29:00Z">
              <w:r>
                <w:t>4:     coreSubgraphIndex = InitializeCoreSubgraphIndex(m, globalIndex)</w:t>
              </w:r>
            </w:ins>
          </w:p>
          <w:p w14:paraId="2151108D" w14:textId="77777777" w:rsidR="00AF4D8A" w:rsidRDefault="00AF4D8A" w:rsidP="00AF4D8A">
            <w:pPr>
              <w:widowControl/>
              <w:jc w:val="left"/>
              <w:rPr>
                <w:ins w:id="574" w:author="HERO 浩宇" w:date="2023-11-13T10:29:00Z"/>
              </w:rPr>
            </w:pPr>
          </w:p>
          <w:p w14:paraId="3DF4BC3A" w14:textId="77777777" w:rsidR="00AF4D8A" w:rsidRDefault="00AF4D8A" w:rsidP="00AF4D8A">
            <w:pPr>
              <w:widowControl/>
              <w:jc w:val="left"/>
              <w:rPr>
                <w:ins w:id="575" w:author="HERO 浩宇" w:date="2023-11-13T10:29:00Z"/>
              </w:rPr>
            </w:pPr>
            <w:ins w:id="576" w:author="HERO 浩宇" w:date="2023-11-13T10:29:00Z">
              <w:r>
                <w:t>5: function SharedComputation(globalIndex, coreSubgraphIndex, query):</w:t>
              </w:r>
            </w:ins>
          </w:p>
          <w:p w14:paraId="70E5D017" w14:textId="77777777" w:rsidR="00AF4D8A" w:rsidRDefault="00AF4D8A" w:rsidP="00AF4D8A">
            <w:pPr>
              <w:widowControl/>
              <w:jc w:val="left"/>
              <w:rPr>
                <w:ins w:id="577" w:author="HERO 浩宇" w:date="2023-11-13T10:29:00Z"/>
              </w:rPr>
            </w:pPr>
            <w:ins w:id="578" w:author="HERO 浩宇" w:date="2023-11-13T10:29:00Z">
              <w:r>
                <w:t>6:     bound = FirstLevelSharedComputation(globalIndex, query)</w:t>
              </w:r>
            </w:ins>
          </w:p>
          <w:p w14:paraId="3B6CE616" w14:textId="77777777" w:rsidR="00AF4D8A" w:rsidRDefault="00AF4D8A" w:rsidP="00AF4D8A">
            <w:pPr>
              <w:widowControl/>
              <w:jc w:val="left"/>
              <w:rPr>
                <w:ins w:id="579" w:author="HERO 浩宇" w:date="2023-11-13T10:29:00Z"/>
              </w:rPr>
            </w:pPr>
            <w:ins w:id="580" w:author="HERO 浩宇" w:date="2023-11-13T10:29:00Z">
              <w:r>
                <w:t>7:     while (activeVerticesCount != 0):</w:t>
              </w:r>
            </w:ins>
          </w:p>
          <w:p w14:paraId="5BC3AAD7" w14:textId="77777777" w:rsidR="00AF4D8A" w:rsidRDefault="00AF4D8A" w:rsidP="00AF4D8A">
            <w:pPr>
              <w:widowControl/>
              <w:jc w:val="left"/>
              <w:rPr>
                <w:ins w:id="581" w:author="HERO 浩宇" w:date="2023-11-13T10:29:00Z"/>
              </w:rPr>
            </w:pPr>
            <w:ins w:id="582" w:author="HERO 浩宇" w:date="2023-11-13T10:29:00Z">
              <w:r>
                <w:t>8:         activeVertex = GetNextActiveVertex()</w:t>
              </w:r>
            </w:ins>
          </w:p>
          <w:p w14:paraId="7C7DD391" w14:textId="77777777" w:rsidR="00AF4D8A" w:rsidRDefault="00AF4D8A" w:rsidP="00AF4D8A">
            <w:pPr>
              <w:widowControl/>
              <w:jc w:val="left"/>
              <w:rPr>
                <w:ins w:id="583" w:author="HERO 浩宇" w:date="2023-11-13T10:29:00Z"/>
              </w:rPr>
            </w:pPr>
            <w:ins w:id="584" w:author="HERO 浩宇" w:date="2023-11-13T10:29:00Z">
              <w:r>
                <w:t>9:         if activeVertex in coreSubgraph:</w:t>
              </w:r>
            </w:ins>
          </w:p>
          <w:p w14:paraId="022A5D3D" w14:textId="77777777" w:rsidR="00AF4D8A" w:rsidRDefault="00AF4D8A" w:rsidP="00AF4D8A">
            <w:pPr>
              <w:widowControl/>
              <w:jc w:val="left"/>
              <w:rPr>
                <w:ins w:id="585" w:author="HERO 浩宇" w:date="2023-11-13T10:29:00Z"/>
              </w:rPr>
            </w:pPr>
            <w:ins w:id="586" w:author="HERO 浩宇" w:date="2023-11-13T10:29:00Z">
              <w:r>
                <w:t>10:             UpdateBounds(bound, SecondLevelSharedComputation(coreSubgraphIndex, query))</w:t>
              </w:r>
            </w:ins>
          </w:p>
          <w:p w14:paraId="2E478E81" w14:textId="77777777" w:rsidR="00AF4D8A" w:rsidRDefault="00AF4D8A" w:rsidP="00AF4D8A">
            <w:pPr>
              <w:widowControl/>
              <w:jc w:val="left"/>
              <w:rPr>
                <w:ins w:id="587" w:author="HERO 浩宇" w:date="2023-11-13T10:29:00Z"/>
              </w:rPr>
            </w:pPr>
            <w:ins w:id="588" w:author="HERO 浩宇" w:date="2023-11-13T10:29:00Z">
              <w:r>
                <w:t>11:         for neighbor of activeVertex:</w:t>
              </w:r>
            </w:ins>
          </w:p>
          <w:p w14:paraId="0A32BE31" w14:textId="77777777" w:rsidR="00AF4D8A" w:rsidRDefault="00AF4D8A" w:rsidP="00AF4D8A">
            <w:pPr>
              <w:widowControl/>
              <w:jc w:val="left"/>
              <w:rPr>
                <w:ins w:id="589" w:author="HERO 浩宇" w:date="2023-11-13T10:29:00Z"/>
              </w:rPr>
            </w:pPr>
            <w:ins w:id="590" w:author="HERO 浩宇" w:date="2023-11-13T10:29:00Z">
              <w:r>
                <w:t>12:             UpdateBoundsByNeighbors(neighbor)</w:t>
              </w:r>
            </w:ins>
          </w:p>
          <w:p w14:paraId="57B70151" w14:textId="77777777" w:rsidR="00AF4D8A" w:rsidRDefault="00AF4D8A" w:rsidP="00AF4D8A">
            <w:pPr>
              <w:widowControl/>
              <w:jc w:val="left"/>
              <w:rPr>
                <w:ins w:id="591" w:author="HERO 浩宇" w:date="2023-11-13T10:29:00Z"/>
              </w:rPr>
            </w:pPr>
            <w:ins w:id="592" w:author="HERO 浩宇" w:date="2023-11-13T10:29:00Z">
              <w:r>
                <w:t>13:         activeVerticesCount = UpdateActiveVertices()</w:t>
              </w:r>
            </w:ins>
          </w:p>
          <w:p w14:paraId="22BA5E03" w14:textId="77777777" w:rsidR="00AF4D8A" w:rsidRDefault="00AF4D8A" w:rsidP="00AF4D8A">
            <w:pPr>
              <w:widowControl/>
              <w:jc w:val="left"/>
              <w:rPr>
                <w:ins w:id="593" w:author="HERO 浩宇" w:date="2023-11-13T10:29:00Z"/>
              </w:rPr>
            </w:pPr>
          </w:p>
          <w:p w14:paraId="62B56DE8" w14:textId="3DC4D48C" w:rsidR="00AF4D8A" w:rsidRDefault="00AF4D8A" w:rsidP="00AF4D8A">
            <w:pPr>
              <w:widowControl/>
              <w:jc w:val="left"/>
              <w:rPr>
                <w:ins w:id="594" w:author="HERO 浩宇" w:date="2023-11-13T10:29:00Z"/>
              </w:rPr>
            </w:pPr>
            <w:ins w:id="595" w:author="HERO 浩宇" w:date="2023-11-13T10:29:00Z">
              <w:r>
                <w:t xml:space="preserve">14: function </w:t>
              </w:r>
            </w:ins>
            <w:ins w:id="596" w:author="HERO 浩宇" w:date="2023-11-13T10:53:00Z">
              <w:r w:rsidR="006D6746">
                <w:rPr>
                  <w:rFonts w:hint="eastAsia"/>
                </w:rPr>
                <w:t>Update</w:t>
              </w:r>
            </w:ins>
            <w:ins w:id="597" w:author="HERO 浩宇" w:date="2023-11-13T10:29:00Z">
              <w:r>
                <w:t>CoreSubgraph(bestPath):</w:t>
              </w:r>
            </w:ins>
          </w:p>
          <w:p w14:paraId="65464ECC" w14:textId="77777777" w:rsidR="00AF4D8A" w:rsidRDefault="00AF4D8A" w:rsidP="00AF4D8A">
            <w:pPr>
              <w:widowControl/>
              <w:jc w:val="left"/>
              <w:rPr>
                <w:ins w:id="598" w:author="HERO 浩宇" w:date="2023-11-13T10:29:00Z"/>
              </w:rPr>
            </w:pPr>
            <w:ins w:id="599" w:author="HERO 浩宇" w:date="2023-11-13T10:29:00Z">
              <w:r>
                <w:t>15:     hotPath = ExtractHotPath(bestPath)</w:t>
              </w:r>
            </w:ins>
          </w:p>
          <w:p w14:paraId="5549C911" w14:textId="77777777" w:rsidR="00AF4D8A" w:rsidRDefault="00AF4D8A" w:rsidP="00AF4D8A">
            <w:pPr>
              <w:widowControl/>
              <w:jc w:val="left"/>
              <w:rPr>
                <w:ins w:id="600" w:author="HERO 浩宇" w:date="2023-11-13T10:29:00Z"/>
              </w:rPr>
            </w:pPr>
            <w:ins w:id="601" w:author="HERO 浩宇" w:date="2023-11-13T10:29:00Z">
              <w:r>
                <w:t>16:     hotPathValue = CalculateHotPathValue(hotPath)</w:t>
              </w:r>
            </w:ins>
          </w:p>
          <w:p w14:paraId="5E768C4F" w14:textId="0AB36CAB" w:rsidR="0016013C" w:rsidDel="00AF4D8A" w:rsidRDefault="00AF4D8A" w:rsidP="00AF4D8A">
            <w:pPr>
              <w:rPr>
                <w:del w:id="602" w:author="HERO 浩宇" w:date="2023-11-13T10:29:00Z"/>
              </w:rPr>
            </w:pPr>
            <w:ins w:id="603" w:author="HERO 浩宇" w:date="2023-11-13T10:29:00Z">
              <w:r>
                <w:t>17:     AddToCoreSubgraph(hotPath, hotPathValue)</w:t>
              </w:r>
            </w:ins>
            <w:del w:id="604" w:author="HERO 浩宇" w:date="2023-11-13T10:12:00Z">
              <w:r w:rsidR="0016013C" w:rsidDel="00091DDA">
                <w:delText xml:space="preserve">1: </w:delText>
              </w:r>
            </w:del>
            <w:del w:id="605" w:author="HERO 浩宇" w:date="2023-11-13T09:56:00Z">
              <w:r w:rsidR="0016013C" w:rsidDel="002734B8">
                <w:rPr>
                  <w:rFonts w:hint="eastAsia"/>
                </w:rPr>
                <w:delText>g</w:delText>
              </w:r>
            </w:del>
            <w:del w:id="606" w:author="HERO 浩宇" w:date="2023-11-13T10:29:00Z">
              <w:r w:rsidR="0016013C" w:rsidDel="00AF4D8A">
                <w:delText>lobal</w:delText>
              </w:r>
            </w:del>
            <w:del w:id="607" w:author="HERO 浩宇" w:date="2023-11-13T09:56:00Z">
              <w:r w:rsidR="0016013C" w:rsidDel="002734B8">
                <w:delText>_i</w:delText>
              </w:r>
            </w:del>
            <w:del w:id="608" w:author="HERO 浩宇" w:date="2023-11-13T10:29:00Z">
              <w:r w:rsidR="0016013C" w:rsidDel="00AF4D8A">
                <w:delText>ndex = BuildGlobalIndex(k)  // Step 1: Calculate k Global Index</w:delText>
              </w:r>
            </w:del>
          </w:p>
          <w:p w14:paraId="04F1A113" w14:textId="4BEB0B67" w:rsidR="0016013C" w:rsidDel="00AF4D8A" w:rsidRDefault="0016013C" w:rsidP="0016013C">
            <w:pPr>
              <w:rPr>
                <w:del w:id="609" w:author="HERO 浩宇" w:date="2023-11-13T10:29:00Z"/>
              </w:rPr>
            </w:pPr>
            <w:del w:id="610" w:author="HERO 浩宇" w:date="2023-11-13T10:12:00Z">
              <w:r w:rsidDel="00091DDA">
                <w:delText xml:space="preserve">2: </w:delText>
              </w:r>
            </w:del>
            <w:del w:id="611" w:author="HERO 浩宇" w:date="2023-11-13T09:56:00Z">
              <w:r w:rsidDel="002734B8">
                <w:rPr>
                  <w:rFonts w:hint="eastAsia"/>
                </w:rPr>
                <w:delText>c</w:delText>
              </w:r>
            </w:del>
            <w:del w:id="612" w:author="HERO 浩宇" w:date="2023-11-13T10:29:00Z">
              <w:r w:rsidDel="00AF4D8A">
                <w:delText>ore</w:delText>
              </w:r>
            </w:del>
            <w:del w:id="613" w:author="HERO 浩宇" w:date="2023-11-13T09:56:00Z">
              <w:r w:rsidDel="002734B8">
                <w:delText>_s</w:delText>
              </w:r>
            </w:del>
            <w:del w:id="614" w:author="HERO 浩宇" w:date="2023-11-13T10:29:00Z">
              <w:r w:rsidDel="00AF4D8A">
                <w:delText>ubgraph</w:delText>
              </w:r>
            </w:del>
            <w:del w:id="615" w:author="HERO 浩宇" w:date="2023-11-13T09:56:00Z">
              <w:r w:rsidDel="002734B8">
                <w:delText>_i</w:delText>
              </w:r>
            </w:del>
            <w:del w:id="616" w:author="HERO 浩宇" w:date="2023-11-13T10:29:00Z">
              <w:r w:rsidDel="00AF4D8A">
                <w:delText xml:space="preserve">ndex = </w:delText>
              </w:r>
            </w:del>
            <w:del w:id="617" w:author="HERO 浩宇" w:date="2023-11-13T09:53:00Z">
              <w:r w:rsidDel="002B7ED1">
                <w:rPr>
                  <w:rFonts w:hint="eastAsia"/>
                </w:rPr>
                <w:delText>Build</w:delText>
              </w:r>
            </w:del>
            <w:del w:id="618" w:author="HERO 浩宇" w:date="2023-11-13T10:29:00Z">
              <w:r w:rsidDel="00AF4D8A">
                <w:delText xml:space="preserve">CoreSubgraphIndex(m, global_index)  // </w:delText>
              </w:r>
            </w:del>
            <w:del w:id="619" w:author="HERO 浩宇" w:date="2023-11-13T09:55:00Z">
              <w:r w:rsidDel="00CA551C">
                <w:rPr>
                  <w:rFonts w:hint="eastAsia"/>
                </w:rPr>
                <w:delText xml:space="preserve">Build </w:delText>
              </w:r>
            </w:del>
            <w:del w:id="620" w:author="HERO 浩宇" w:date="2023-11-13T10:29:00Z">
              <w:r w:rsidDel="00AF4D8A">
                <w:delText>m Core Subgraph Index</w:delText>
              </w:r>
            </w:del>
          </w:p>
          <w:p w14:paraId="44BCF85F" w14:textId="13214590" w:rsidR="0016013C" w:rsidRPr="002734B8" w:rsidDel="00AF4D8A" w:rsidRDefault="0016013C" w:rsidP="0016013C">
            <w:pPr>
              <w:rPr>
                <w:del w:id="621" w:author="HERO 浩宇" w:date="2023-11-13T10:29:00Z"/>
                <w:rPrChange w:id="622" w:author="HERO 浩宇" w:date="2023-11-13T09:56:00Z">
                  <w:rPr>
                    <w:del w:id="623" w:author="HERO 浩宇" w:date="2023-11-13T10:29:00Z"/>
                  </w:rPr>
                </w:rPrChange>
              </w:rPr>
            </w:pPr>
          </w:p>
          <w:p w14:paraId="125D7AF2" w14:textId="779C645F" w:rsidR="004F4A26" w:rsidDel="00AF4D8A" w:rsidRDefault="0016013C" w:rsidP="0016013C">
            <w:pPr>
              <w:rPr>
                <w:del w:id="624" w:author="HERO 浩宇" w:date="2023-11-13T10:29:00Z"/>
                <w:rFonts w:hint="eastAsia"/>
              </w:rPr>
            </w:pPr>
            <w:del w:id="625" w:author="HERO 浩宇" w:date="2023-11-13T10:12:00Z">
              <w:r w:rsidDel="00091DDA">
                <w:delText xml:space="preserve">3: </w:delText>
              </w:r>
            </w:del>
            <w:del w:id="626" w:author="HERO 浩宇" w:date="2023-11-13T10:13:00Z">
              <w:r w:rsidDel="00091DDA">
                <w:delText>function</w:delText>
              </w:r>
            </w:del>
            <w:del w:id="627" w:author="HERO 浩宇" w:date="2023-11-13T09:56:00Z">
              <w:r w:rsidDel="002734B8">
                <w:rPr>
                  <w:rFonts w:hint="eastAsia"/>
                </w:rPr>
                <w:delText xml:space="preserve"> GraphCPPCompute</w:delText>
              </w:r>
            </w:del>
            <w:del w:id="628" w:author="HERO 浩宇" w:date="2023-11-13T10:29:00Z">
              <w:r w:rsidDel="00AF4D8A">
                <w:delText>(</w:delText>
              </w:r>
            </w:del>
            <w:del w:id="629" w:author="HERO 浩宇" w:date="2023-11-13T09:56:00Z">
              <w:r w:rsidDel="002734B8">
                <w:delText>q</w:delText>
              </w:r>
            </w:del>
            <w:del w:id="630" w:author="HERO 浩宇" w:date="2023-11-13T10:29:00Z">
              <w:r w:rsidDel="00AF4D8A">
                <w:delText>,</w:delText>
              </w:r>
            </w:del>
            <w:del w:id="631" w:author="HERO 浩宇" w:date="2023-11-13T09:56:00Z">
              <w:r w:rsidDel="002734B8">
                <w:delText xml:space="preserve"> b</w:delText>
              </w:r>
            </w:del>
            <w:del w:id="632" w:author="HERO 浩宇" w:date="2023-11-13T10:29:00Z">
              <w:r w:rsidDel="00AF4D8A">
                <w:delText>)</w:delText>
              </w:r>
            </w:del>
          </w:p>
          <w:p w14:paraId="7A1CA1DA" w14:textId="44FD4E0F" w:rsidR="0016013C" w:rsidDel="007A5632" w:rsidRDefault="0016013C" w:rsidP="0016013C">
            <w:pPr>
              <w:rPr>
                <w:del w:id="633" w:author="HERO 浩宇" w:date="2023-11-13T10:03:00Z"/>
              </w:rPr>
            </w:pPr>
            <w:del w:id="634" w:author="HERO 浩宇" w:date="2023-11-13T10:03:00Z">
              <w:r w:rsidDel="00E56CE7">
                <w:rPr>
                  <w:rFonts w:hint="eastAsia"/>
                </w:rPr>
                <w:delText>4:  active_vertices = InitializeActiveVertices(q, b)  // Determine active vertices</w:delText>
              </w:r>
              <w:r w:rsidDel="007A5632">
                <w:delText xml:space="preserve"> based on query task and graph block</w:delText>
              </w:r>
            </w:del>
          </w:p>
          <w:p w14:paraId="377A1478" w14:textId="06B861DD" w:rsidR="0016013C" w:rsidDel="007A5632" w:rsidRDefault="0016013C" w:rsidP="0016013C">
            <w:pPr>
              <w:rPr>
                <w:del w:id="635" w:author="HERO 浩宇" w:date="2023-11-13T10:03:00Z"/>
              </w:rPr>
            </w:pPr>
            <w:del w:id="636" w:author="HERO 浩宇" w:date="2023-11-13T10:03:00Z">
              <w:r w:rsidDel="007A5632">
                <w:delText>5:  InitializeBoundsFromGlobalIndex(global_index)  // Initialize bounds based on the global index</w:delText>
              </w:r>
            </w:del>
          </w:p>
          <w:p w14:paraId="61700533" w14:textId="0D390063" w:rsidR="0016013C" w:rsidDel="007A5632" w:rsidRDefault="0016013C" w:rsidP="0016013C">
            <w:pPr>
              <w:rPr>
                <w:del w:id="637" w:author="HERO 浩宇" w:date="2023-11-13T10:03:00Z"/>
              </w:rPr>
            </w:pPr>
            <w:del w:id="638" w:author="HERO 浩宇" w:date="2023-11-13T10:03:00Z">
              <w:r w:rsidDel="007A5632">
                <w:delText>6:  while active_vertices is not empty:</w:delText>
              </w:r>
            </w:del>
          </w:p>
          <w:p w14:paraId="21846BEB" w14:textId="00862D9E" w:rsidR="0016013C" w:rsidDel="007A5632" w:rsidRDefault="0016013C" w:rsidP="0016013C">
            <w:pPr>
              <w:rPr>
                <w:del w:id="639" w:author="HERO 浩宇" w:date="2023-11-13T10:03:00Z"/>
              </w:rPr>
            </w:pPr>
            <w:del w:id="640" w:author="HERO 浩宇" w:date="2023-11-13T10:03:00Z">
              <w:r w:rsidDel="007A5632">
                <w:delText>7:    for vertex in active_vertices:</w:delText>
              </w:r>
            </w:del>
          </w:p>
          <w:p w14:paraId="702CC98B" w14:textId="33364B6B" w:rsidR="0016013C" w:rsidDel="00AF4D8A" w:rsidRDefault="0016013C" w:rsidP="0016013C">
            <w:pPr>
              <w:rPr>
                <w:del w:id="641" w:author="HERO 浩宇" w:date="2023-11-13T10:29:00Z"/>
              </w:rPr>
            </w:pPr>
            <w:del w:id="642" w:author="HERO 浩宇" w:date="2023-11-13T10:29:00Z">
              <w:r w:rsidDel="00AF4D8A">
                <w:delText xml:space="preserve">8:      if vertex is in </w:delText>
              </w:r>
            </w:del>
            <w:del w:id="643" w:author="HERO 浩宇" w:date="2023-11-13T10:04:00Z">
              <w:r w:rsidDel="007A5632">
                <w:rPr>
                  <w:rFonts w:hint="eastAsia"/>
                </w:rPr>
                <w:delText>c</w:delText>
              </w:r>
            </w:del>
            <w:del w:id="644" w:author="HERO 浩宇" w:date="2023-11-13T10:29:00Z">
              <w:r w:rsidDel="00AF4D8A">
                <w:delText>ore</w:delText>
              </w:r>
            </w:del>
            <w:del w:id="645" w:author="HERO 浩宇" w:date="2023-11-13T10:04:00Z">
              <w:r w:rsidDel="007A5632">
                <w:delText>_s</w:delText>
              </w:r>
            </w:del>
            <w:del w:id="646" w:author="HERO 浩宇" w:date="2023-11-13T10:29:00Z">
              <w:r w:rsidDel="00AF4D8A">
                <w:delText>ubgraph:</w:delText>
              </w:r>
            </w:del>
          </w:p>
          <w:p w14:paraId="013CDC06" w14:textId="10852D98" w:rsidR="0016013C" w:rsidDel="00AF4D8A" w:rsidRDefault="0016013C" w:rsidP="0016013C">
            <w:pPr>
              <w:rPr>
                <w:del w:id="647" w:author="HERO 浩宇" w:date="2023-11-13T10:29:00Z"/>
                <w:rFonts w:hint="eastAsia"/>
              </w:rPr>
            </w:pPr>
            <w:del w:id="648" w:author="HERO 浩宇" w:date="2023-11-13T10:29:00Z">
              <w:r w:rsidDel="00AF4D8A">
                <w:delText>9:        UpdateBounds</w:delText>
              </w:r>
            </w:del>
            <w:del w:id="649" w:author="HERO 浩宇" w:date="2023-11-13T10:04:00Z">
              <w:r w:rsidDel="007A5632">
                <w:delText xml:space="preserve">ByCoreVertices(vertex, core_subgraph_index)  </w:delText>
              </w:r>
            </w:del>
          </w:p>
          <w:p w14:paraId="16D195D8" w14:textId="7BE19BEB" w:rsidR="0016013C" w:rsidDel="00052676" w:rsidRDefault="0016013C" w:rsidP="0016013C">
            <w:pPr>
              <w:rPr>
                <w:del w:id="650" w:author="HERO 浩宇" w:date="2023-11-13T10:11:00Z"/>
              </w:rPr>
            </w:pPr>
            <w:del w:id="651" w:author="HERO 浩宇" w:date="2023-11-13T10:11:00Z">
              <w:r w:rsidDel="00052676">
                <w:delText>10:     else:</w:delText>
              </w:r>
            </w:del>
          </w:p>
          <w:p w14:paraId="016E33C6" w14:textId="6AC49EA4" w:rsidR="0016013C" w:rsidDel="00AF4D8A" w:rsidRDefault="0016013C" w:rsidP="0016013C">
            <w:pPr>
              <w:rPr>
                <w:del w:id="652" w:author="HERO 浩宇" w:date="2023-11-13T10:29:00Z"/>
              </w:rPr>
            </w:pPr>
            <w:del w:id="653" w:author="HERO 浩宇" w:date="2023-11-13T10:29:00Z">
              <w:r w:rsidDel="00AF4D8A">
                <w:delText xml:space="preserve">11:  </w:delText>
              </w:r>
            </w:del>
            <w:del w:id="654" w:author="HERO 浩宇" w:date="2023-11-13T10:11:00Z">
              <w:r w:rsidDel="00052676">
                <w:delText xml:space="preserve">  </w:delText>
              </w:r>
            </w:del>
            <w:del w:id="655" w:author="HERO 浩宇" w:date="2023-11-13T10:29:00Z">
              <w:r w:rsidDel="00AF4D8A">
                <w:delText>for nbr</w:delText>
              </w:r>
            </w:del>
            <w:del w:id="656" w:author="HERO 浩宇" w:date="2023-11-13T10:11:00Z">
              <w:r w:rsidDel="00052676">
                <w:delText xml:space="preserve"> in GetOutgoingNeighbors(vertex)</w:delText>
              </w:r>
            </w:del>
            <w:del w:id="657" w:author="HERO 浩宇" w:date="2023-11-13T10:29:00Z">
              <w:r w:rsidDel="00AF4D8A">
                <w:delText>:  // Traverse outgoing neighbors of vertex</w:delText>
              </w:r>
            </w:del>
          </w:p>
          <w:p w14:paraId="7BC4E9A9" w14:textId="7AC91EA6" w:rsidR="0016013C" w:rsidDel="00AF4D8A" w:rsidRDefault="0016013C" w:rsidP="0016013C">
            <w:pPr>
              <w:rPr>
                <w:del w:id="658" w:author="HERO 浩宇" w:date="2023-11-13T10:29:00Z"/>
              </w:rPr>
            </w:pPr>
            <w:del w:id="659" w:author="HERO 浩宇" w:date="2023-11-13T10:29:00Z">
              <w:r w:rsidDel="00AF4D8A">
                <w:delText xml:space="preserve">12:       </w:delText>
              </w:r>
            </w:del>
            <w:del w:id="660" w:author="HERO 浩宇" w:date="2023-11-13T10:11:00Z">
              <w:r w:rsidDel="00052676">
                <w:delText xml:space="preserve"> </w:delText>
              </w:r>
            </w:del>
            <w:del w:id="661" w:author="HERO 浩宇" w:date="2023-11-13T10:29:00Z">
              <w:r w:rsidDel="00AF4D8A">
                <w:delText xml:space="preserve">UpdateBoundsByNeighbors(nbr)  </w:delText>
              </w:r>
            </w:del>
          </w:p>
          <w:p w14:paraId="4C44FFD4" w14:textId="2EA86229" w:rsidR="0016013C" w:rsidDel="00052676" w:rsidRDefault="0016013C" w:rsidP="0016013C">
            <w:pPr>
              <w:rPr>
                <w:del w:id="662" w:author="HERO 浩宇" w:date="2023-11-13T10:11:00Z"/>
              </w:rPr>
            </w:pPr>
            <w:del w:id="663" w:author="HERO 浩宇" w:date="2023-11-13T10:11:00Z">
              <w:r w:rsidDel="00052676">
                <w:delText>13:      end for</w:delText>
              </w:r>
            </w:del>
          </w:p>
          <w:p w14:paraId="0E17465B" w14:textId="4F69E2F9" w:rsidR="0016013C" w:rsidDel="00052676" w:rsidRDefault="0016013C" w:rsidP="0016013C">
            <w:pPr>
              <w:rPr>
                <w:del w:id="664" w:author="HERO 浩宇" w:date="2023-11-13T10:11:00Z"/>
              </w:rPr>
            </w:pPr>
            <w:del w:id="665" w:author="HERO 浩宇" w:date="2023-11-13T10:11:00Z">
              <w:r w:rsidDel="00052676">
                <w:delText>14:    end for</w:delText>
              </w:r>
            </w:del>
          </w:p>
          <w:p w14:paraId="6CC63657" w14:textId="6DCA6318" w:rsidR="00D6111F" w:rsidRPr="00C40A7F" w:rsidRDefault="0016013C" w:rsidP="0016013C">
            <w:pPr>
              <w:rPr>
                <w:rFonts w:hint="eastAsia"/>
              </w:rPr>
            </w:pPr>
            <w:del w:id="666" w:author="HERO 浩宇" w:date="2023-11-13T10:29:00Z">
              <w:r w:rsidDel="00AF4D8A">
                <w:delText>15:    active_vertices = UpdateActiveVertices()</w:delText>
              </w:r>
            </w:del>
          </w:p>
        </w:tc>
      </w:tr>
      <w:tr w:rsidR="00727C6F" w14:paraId="7A0E2111" w14:textId="77777777" w:rsidTr="0016013C">
        <w:trPr>
          <w:ins w:id="667" w:author="HERO 浩宇" w:date="2023-11-13T09:50:00Z"/>
        </w:trPr>
        <w:tc>
          <w:tcPr>
            <w:tcW w:w="8640" w:type="dxa"/>
            <w:tcBorders>
              <w:top w:val="single" w:sz="4" w:space="0" w:color="auto"/>
              <w:bottom w:val="single" w:sz="4" w:space="0" w:color="auto"/>
            </w:tcBorders>
          </w:tcPr>
          <w:p w14:paraId="5AB5586D" w14:textId="08FCD30B" w:rsidR="00727C6F" w:rsidRDefault="00727C6F" w:rsidP="003935DE">
            <w:pPr>
              <w:rPr>
                <w:ins w:id="668" w:author="HERO 浩宇" w:date="2023-11-13T09:50:00Z"/>
                <w:rFonts w:hint="eastAsia"/>
              </w:rPr>
            </w:pPr>
          </w:p>
        </w:tc>
      </w:tr>
    </w:tbl>
    <w:p w14:paraId="35D3A6E0" w14:textId="77777777" w:rsidR="0016013C" w:rsidRPr="0078031B" w:rsidRDefault="0016013C">
      <w:pPr>
        <w:tabs>
          <w:tab w:val="left" w:pos="6237"/>
        </w:tabs>
      </w:pPr>
    </w:p>
    <w:p w14:paraId="053E6FE7" w14:textId="77777777" w:rsidR="0016013C" w:rsidRDefault="0016013C" w:rsidP="00F93920">
      <w:pPr>
        <w:tabs>
          <w:tab w:val="left" w:pos="6237"/>
        </w:tabs>
        <w:ind w:firstLineChars="200" w:firstLine="360"/>
        <w:rPr>
          <w:sz w:val="18"/>
          <w:szCs w:val="18"/>
        </w:rPr>
      </w:pPr>
      <w:r>
        <w:rPr>
          <w:sz w:val="18"/>
          <w:szCs w:val="18"/>
        </w:rPr>
        <w:br w:type="page"/>
      </w:r>
    </w:p>
    <w:p w14:paraId="6E97320E" w14:textId="47CD14F6" w:rsidR="002D74A2" w:rsidRDefault="002D74A2" w:rsidP="00D973EC">
      <w:pPr>
        <w:tabs>
          <w:tab w:val="left" w:pos="6237"/>
        </w:tabs>
        <w:ind w:firstLineChars="200" w:firstLine="440"/>
        <w:rPr>
          <w:b/>
        </w:rPr>
        <w:pPrChange w:id="669" w:author="HERO 浩宇" w:date="2023-11-13T11:21:00Z">
          <w:pPr>
            <w:tabs>
              <w:tab w:val="left" w:pos="6237"/>
            </w:tabs>
            <w:ind w:firstLineChars="200" w:firstLine="440"/>
          </w:pPr>
        </w:pPrChange>
      </w:pPr>
      <w:bookmarkStart w:id="670" w:name="_Hlk150784705"/>
      <w:r>
        <w:rPr>
          <w:rFonts w:hint="eastAsia"/>
        </w:rPr>
        <w:lastRenderedPageBreak/>
        <w:t>实现计算共享</w:t>
      </w:r>
      <w:r w:rsidRPr="006F427E">
        <w:t>的执行步骤如下：</w:t>
      </w:r>
      <w:r w:rsidRPr="00955F0F">
        <w:rPr>
          <w:bCs/>
        </w:rPr>
        <w:t>1</w:t>
      </w:r>
      <w:r w:rsidRPr="00955F0F">
        <w:rPr>
          <w:rFonts w:hint="eastAsia"/>
          <w:bCs/>
        </w:rPr>
        <w:t>，</w:t>
      </w:r>
      <w:del w:id="671" w:author="HERO 浩宇" w:date="2023-11-13T10:33:00Z">
        <w:r w:rsidRPr="00955F0F" w:rsidDel="000D43E4">
          <w:rPr>
            <w:rFonts w:hint="eastAsia"/>
            <w:bCs/>
          </w:rPr>
          <w:delText>建立全局索引</w:delText>
        </w:r>
      </w:del>
      <w:ins w:id="672" w:author="HERO 浩宇" w:date="2023-11-13T10:33:00Z">
        <w:r w:rsidR="000D43E4">
          <w:rPr>
            <w:rFonts w:hint="eastAsia"/>
            <w:bCs/>
          </w:rPr>
          <w:t>索引预处理</w:t>
        </w:r>
      </w:ins>
      <w:r>
        <w:rPr>
          <w:rFonts w:hint="eastAsia"/>
          <w:bCs/>
        </w:rPr>
        <w:t>（第1</w:t>
      </w:r>
      <w:ins w:id="673" w:author="HERO 浩宇" w:date="2023-11-13T10:33:00Z">
        <w:r w:rsidR="00E61A74">
          <w:rPr>
            <w:bCs/>
          </w:rPr>
          <w:t>-4</w:t>
        </w:r>
      </w:ins>
      <w:r>
        <w:rPr>
          <w:rFonts w:hint="eastAsia"/>
          <w:bCs/>
        </w:rPr>
        <w:t>行）</w:t>
      </w:r>
      <w:r w:rsidR="00E6103F">
        <w:rPr>
          <w:rFonts w:hint="eastAsia"/>
          <w:bCs/>
        </w:rPr>
        <w:t>，</w:t>
      </w:r>
      <w:r w:rsidRPr="00955F0F">
        <w:rPr>
          <w:rFonts w:hint="eastAsia"/>
          <w:bCs/>
        </w:rPr>
        <w:t>系统在对顶点的度数进行排序之后，选择度数最高的</w:t>
      </w:r>
      <w:r w:rsidRPr="00955F0F">
        <w:rPr>
          <w:bCs/>
        </w:rPr>
        <w:t>k</w:t>
      </w:r>
      <w:ins w:id="674" w:author="HERO 浩宇" w:date="2023-11-13T10:54:00Z">
        <w:r w:rsidR="00A22938">
          <w:rPr>
            <w:bCs/>
          </w:rPr>
          <w:t>+</w:t>
        </w:r>
        <w:r w:rsidR="00A22938">
          <w:rPr>
            <w:rFonts w:hint="eastAsia"/>
            <w:bCs/>
          </w:rPr>
          <w:t>m</w:t>
        </w:r>
      </w:ins>
      <w:r w:rsidRPr="00955F0F">
        <w:rPr>
          <w:bCs/>
        </w:rPr>
        <w:t>个</w:t>
      </w:r>
      <w:ins w:id="675" w:author="HERO 浩宇" w:date="2023-11-13T10:54:00Z">
        <w:r w:rsidR="00A22938">
          <w:rPr>
            <w:rFonts w:hint="eastAsia"/>
            <w:bCs/>
          </w:rPr>
          <w:t>热</w:t>
        </w:r>
      </w:ins>
      <w:r w:rsidRPr="00955F0F">
        <w:rPr>
          <w:bCs/>
        </w:rPr>
        <w:t>顶点</w:t>
      </w:r>
      <w:ins w:id="676" w:author="HERO 浩宇" w:date="2023-11-13T10:54:00Z">
        <w:r w:rsidR="00A22938">
          <w:rPr>
            <w:rFonts w:hint="eastAsia"/>
            <w:bCs/>
          </w:rPr>
          <w:t>，将前k个顶点</w:t>
        </w:r>
      </w:ins>
      <w:ins w:id="677" w:author="HERO 浩宇" w:date="2023-11-13T10:52:00Z">
        <w:r w:rsidR="00E42C65">
          <w:rPr>
            <w:rFonts w:hint="eastAsia"/>
            <w:bCs/>
          </w:rPr>
          <w:t>作为全局索引顶点</w:t>
        </w:r>
      </w:ins>
      <w:r w:rsidRPr="00955F0F">
        <w:rPr>
          <w:bCs/>
        </w:rPr>
        <w:t>（k值由用户确定）</w:t>
      </w:r>
      <w:ins w:id="678" w:author="HERO 浩宇" w:date="2023-11-13T10:54:00Z">
        <w:r w:rsidR="00A22938">
          <w:rPr>
            <w:rFonts w:hint="eastAsia"/>
            <w:bCs/>
          </w:rPr>
          <w:t>，剩下的顶点作为核心子图顶点</w:t>
        </w:r>
      </w:ins>
      <w:r>
        <w:rPr>
          <w:rFonts w:hint="eastAsia"/>
          <w:bCs/>
        </w:rPr>
        <w:t>。</w:t>
      </w:r>
      <w:ins w:id="679" w:author="HERO 浩宇" w:date="2023-11-13T10:54:00Z">
        <w:r w:rsidR="00A22938">
          <w:rPr>
            <w:rFonts w:hint="eastAsia"/>
            <w:bCs/>
          </w:rPr>
          <w:t>全局索引的计算</w:t>
        </w:r>
      </w:ins>
      <w:ins w:id="680" w:author="HERO 浩宇" w:date="2023-11-13T10:55:00Z">
        <w:r w:rsidR="00A22938">
          <w:rPr>
            <w:rFonts w:hint="eastAsia"/>
            <w:bCs/>
          </w:rPr>
          <w:t>在预处理阶段完成</w:t>
        </w:r>
        <w:r w:rsidR="00F50819">
          <w:rPr>
            <w:rFonts w:hint="eastAsia"/>
            <w:bCs/>
          </w:rPr>
          <w:t>，GraphCPP会</w:t>
        </w:r>
      </w:ins>
      <w:r w:rsidRPr="00955F0F">
        <w:rPr>
          <w:rFonts w:hint="eastAsia"/>
          <w:bCs/>
        </w:rPr>
        <w:t>执行</w:t>
      </w:r>
      <w:r w:rsidRPr="00955F0F">
        <w:rPr>
          <w:bCs/>
        </w:rPr>
        <w:t>SSSP</w:t>
      </w:r>
      <w:r w:rsidRPr="00955F0F">
        <w:rPr>
          <w:rFonts w:hint="eastAsia"/>
          <w:bCs/>
        </w:rPr>
        <w:t>算法计算</w:t>
      </w:r>
      <w:r w:rsidRPr="00955F0F">
        <w:rPr>
          <w:bCs/>
        </w:rPr>
        <w:t>k个高度顶点与图上的所有顶点的</w:t>
      </w:r>
      <w:del w:id="681" w:author="huao" w:date="2023-11-07T18:10:00Z">
        <w:r w:rsidRPr="00955F0F" w:rsidDel="00BA742E">
          <w:rPr>
            <w:rFonts w:hint="eastAsia"/>
            <w:bCs/>
          </w:rPr>
          <w:delText>最短</w:delText>
        </w:r>
      </w:del>
      <w:ins w:id="682" w:author="huao" w:date="2023-11-07T18:10:00Z">
        <w:r w:rsidR="00BA742E">
          <w:rPr>
            <w:rFonts w:hint="eastAsia"/>
            <w:bCs/>
          </w:rPr>
          <w:t>最佳</w:t>
        </w:r>
      </w:ins>
      <w:r w:rsidRPr="00955F0F">
        <w:rPr>
          <w:rFonts w:hint="eastAsia"/>
          <w:bCs/>
        </w:rPr>
        <w:t>路径（包含</w:t>
      </w:r>
      <w:del w:id="683" w:author="huao" w:date="2023-11-07T18:02:00Z">
        <w:r w:rsidRPr="00955F0F" w:rsidDel="00C06F9B">
          <w:rPr>
            <w:rFonts w:hint="eastAsia"/>
            <w:bCs/>
          </w:rPr>
          <w:delText>距离值</w:delText>
        </w:r>
      </w:del>
      <w:ins w:id="684" w:author="huao" w:date="2023-11-07T18:02:00Z">
        <w:r w:rsidR="00C06F9B">
          <w:rPr>
            <w:rFonts w:hint="eastAsia"/>
            <w:bCs/>
          </w:rPr>
          <w:t>索引值</w:t>
        </w:r>
      </w:ins>
      <w:r w:rsidRPr="00955F0F">
        <w:rPr>
          <w:rFonts w:hint="eastAsia"/>
          <w:bCs/>
        </w:rPr>
        <w:t>和路径父节点），将结果存入以高度顶点</w:t>
      </w:r>
      <w:r w:rsidRPr="00955F0F">
        <w:rPr>
          <w:bCs/>
        </w:rPr>
        <w:t>id为索引的数组保存。</w:t>
      </w:r>
      <w:ins w:id="685" w:author="HERO 浩宇" w:date="2023-11-13T10:55:00Z">
        <w:r w:rsidR="00F50819">
          <w:rPr>
            <w:rFonts w:hint="eastAsia"/>
            <w:bCs/>
          </w:rPr>
          <w:t>核心子图省去了预计算过程，直接复用每次查询的计算结果，因此</w:t>
        </w:r>
      </w:ins>
      <w:ins w:id="686" w:author="HERO 浩宇" w:date="2023-11-13T10:56:00Z">
        <w:r w:rsidR="00F50819">
          <w:rPr>
            <w:rFonts w:hint="eastAsia"/>
            <w:bCs/>
          </w:rPr>
          <w:t>在预处理阶段只需要进行初始化。</w:t>
        </w:r>
      </w:ins>
      <w:r w:rsidRPr="00955F0F">
        <w:rPr>
          <w:bCs/>
        </w:rPr>
        <w:t>2，</w:t>
      </w:r>
      <w:del w:id="687" w:author="HERO 浩宇" w:date="2023-11-13T09:28:00Z">
        <w:r w:rsidRPr="00955F0F" w:rsidDel="00734C74">
          <w:rPr>
            <w:rFonts w:hint="eastAsia"/>
            <w:bCs/>
          </w:rPr>
          <w:delText>建立</w:delText>
        </w:r>
      </w:del>
      <w:del w:id="688" w:author="HERO 浩宇" w:date="2023-11-13T10:56:00Z">
        <w:r w:rsidRPr="00955F0F" w:rsidDel="002A3D34">
          <w:rPr>
            <w:rFonts w:hint="eastAsia"/>
            <w:bCs/>
          </w:rPr>
          <w:delText>核心子图</w:delText>
        </w:r>
      </w:del>
      <w:ins w:id="689" w:author="HERO 浩宇" w:date="2023-11-13T10:56:00Z">
        <w:r w:rsidR="002A3D34">
          <w:rPr>
            <w:rFonts w:hint="eastAsia"/>
            <w:bCs/>
          </w:rPr>
          <w:t>计算共享</w:t>
        </w:r>
      </w:ins>
      <w:del w:id="690" w:author="HERO 浩宇" w:date="2023-11-13T09:28:00Z">
        <w:r w:rsidRPr="00955F0F" w:rsidDel="00734C74">
          <w:rPr>
            <w:rFonts w:hint="eastAsia"/>
            <w:bCs/>
          </w:rPr>
          <w:delText>索引</w:delText>
        </w:r>
      </w:del>
      <w:r>
        <w:rPr>
          <w:rFonts w:hint="eastAsia"/>
          <w:bCs/>
        </w:rPr>
        <w:t>（第</w:t>
      </w:r>
      <w:ins w:id="691" w:author="HERO 浩宇" w:date="2023-11-13T16:17:00Z">
        <w:r w:rsidR="00CD7006">
          <w:rPr>
            <w:rFonts w:hint="eastAsia"/>
            <w:bCs/>
          </w:rPr>
          <w:t>5</w:t>
        </w:r>
      </w:ins>
      <w:ins w:id="692" w:author="HERO 浩宇" w:date="2023-11-13T11:06:00Z">
        <w:r w:rsidR="003F11C5">
          <w:rPr>
            <w:bCs/>
          </w:rPr>
          <w:t>-13</w:t>
        </w:r>
      </w:ins>
      <w:del w:id="693" w:author="HERO 浩宇" w:date="2023-11-13T11:05:00Z">
        <w:r w:rsidR="00243E46" w:rsidDel="003F11C5">
          <w:rPr>
            <w:bCs/>
          </w:rPr>
          <w:delText>2</w:delText>
        </w:r>
      </w:del>
      <w:r>
        <w:rPr>
          <w:rFonts w:hint="eastAsia"/>
          <w:bCs/>
        </w:rPr>
        <w:t>行）</w:t>
      </w:r>
      <w:r w:rsidRPr="00955F0F">
        <w:rPr>
          <w:rFonts w:hint="eastAsia"/>
          <w:bCs/>
        </w:rPr>
        <w:t>：</w:t>
      </w:r>
      <w:ins w:id="694" w:author="HERO 浩宇" w:date="2023-11-13T11:01:00Z">
        <w:r w:rsidR="00E9621A">
          <w:rPr>
            <w:rFonts w:hint="eastAsia"/>
            <w:bCs/>
          </w:rPr>
          <w:t>全局索引顶点充当了查询路径的枢纽节点，</w:t>
        </w:r>
        <w:r w:rsidR="000F6CEE">
          <w:rPr>
            <w:rFonts w:hint="eastAsia"/>
            <w:bCs/>
          </w:rPr>
          <w:t>大部分查询</w:t>
        </w:r>
      </w:ins>
      <w:ins w:id="695" w:author="HERO 浩宇" w:date="2023-11-13T11:02:00Z">
        <w:r w:rsidR="000F6CEE">
          <w:rPr>
            <w:rFonts w:hint="eastAsia"/>
            <w:bCs/>
          </w:rPr>
          <w:t>都存在至少一条经过全局索引顶点的路径，虽然这条路径不一定是最佳路径，但是却为查询剪枝提供了一个</w:t>
        </w:r>
      </w:ins>
      <w:ins w:id="696" w:author="HERO 浩宇" w:date="2023-11-13T11:03:00Z">
        <w:r w:rsidR="002F5EAA">
          <w:rPr>
            <w:rFonts w:hint="eastAsia"/>
            <w:bCs/>
          </w:rPr>
          <w:t>可靠参考。因此每次</w:t>
        </w:r>
        <w:r w:rsidR="002F5EAA" w:rsidRPr="00955F0F">
          <w:rPr>
            <w:rFonts w:hint="eastAsia"/>
            <w:bCs/>
          </w:rPr>
          <w:t>执行点对点查询</w:t>
        </w:r>
        <w:r w:rsidR="002F5EAA">
          <w:rPr>
            <w:rFonts w:hint="eastAsia"/>
            <w:bCs/>
          </w:rPr>
          <w:t>前</w:t>
        </w:r>
        <w:r w:rsidR="002F5EAA" w:rsidRPr="00955F0F">
          <w:rPr>
            <w:rFonts w:hint="eastAsia"/>
            <w:bCs/>
          </w:rPr>
          <w:t>，首先借助全局索引确定粗略的</w:t>
        </w:r>
        <w:r w:rsidR="002F5EAA">
          <w:rPr>
            <w:rFonts w:hint="eastAsia"/>
            <w:bCs/>
          </w:rPr>
          <w:t>界限</w:t>
        </w:r>
        <w:r w:rsidR="002F5EAA" w:rsidRPr="00955F0F">
          <w:rPr>
            <w:rFonts w:hint="eastAsia"/>
            <w:bCs/>
          </w:rPr>
          <w:t>值</w:t>
        </w:r>
      </w:ins>
      <w:ins w:id="697" w:author="HERO 浩宇" w:date="2023-11-13T11:04:00Z">
        <w:r w:rsidR="002F5EAA">
          <w:rPr>
            <w:rFonts w:hint="eastAsia"/>
            <w:bCs/>
          </w:rPr>
          <w:t>，这是第一层次的计算共享</w:t>
        </w:r>
      </w:ins>
      <w:ins w:id="698" w:author="HERO 浩宇" w:date="2023-11-13T11:03:00Z">
        <w:r w:rsidR="002F5EAA" w:rsidRPr="00955F0F">
          <w:rPr>
            <w:rFonts w:hint="eastAsia"/>
            <w:bCs/>
          </w:rPr>
          <w:t>。</w:t>
        </w:r>
      </w:ins>
      <w:ins w:id="699" w:author="HERO 浩宇" w:date="2023-11-13T11:07:00Z">
        <w:r w:rsidR="006E19C7">
          <w:rPr>
            <w:rFonts w:hint="eastAsia"/>
            <w:bCs/>
          </w:rPr>
          <w:t>随后执行迭代查询算法，</w:t>
        </w:r>
      </w:ins>
      <w:ins w:id="700" w:author="HERO 浩宇" w:date="2023-11-13T11:08:00Z">
        <w:r w:rsidR="006E19C7">
          <w:rPr>
            <w:rFonts w:hint="eastAsia"/>
            <w:bCs/>
          </w:rPr>
          <w:t>不断处理新的活跃顶点，直至所有顶点都收敛。对于每一个活跃顶点，我们判断它是否属于核心</w:t>
        </w:r>
      </w:ins>
      <w:ins w:id="701" w:author="HERO 浩宇" w:date="2023-11-13T11:09:00Z">
        <w:r w:rsidR="006E19C7">
          <w:rPr>
            <w:rFonts w:hint="eastAsia"/>
            <w:bCs/>
          </w:rPr>
          <w:t>子图</w:t>
        </w:r>
        <w:r w:rsidR="00550AC7">
          <w:rPr>
            <w:rFonts w:hint="eastAsia"/>
            <w:bCs/>
          </w:rPr>
          <w:t>。</w:t>
        </w:r>
      </w:ins>
      <w:ins w:id="702" w:author="HERO 浩宇" w:date="2023-11-13T11:04:00Z">
        <w:r w:rsidR="00D4439D">
          <w:rPr>
            <w:rFonts w:hint="eastAsia"/>
            <w:bCs/>
          </w:rPr>
          <w:t>初始时核心子图为空，</w:t>
        </w:r>
      </w:ins>
      <w:ins w:id="703" w:author="HERO 浩宇" w:date="2023-11-13T11:09:00Z">
        <w:r w:rsidR="00550AC7">
          <w:rPr>
            <w:rFonts w:hint="eastAsia"/>
            <w:bCs/>
          </w:rPr>
          <w:t>所以不会参与共享，</w:t>
        </w:r>
      </w:ins>
      <w:ins w:id="704" w:author="HERO 浩宇" w:date="2023-11-13T11:05:00Z">
        <w:r w:rsidR="00D4439D">
          <w:rPr>
            <w:rFonts w:hint="eastAsia"/>
            <w:bCs/>
          </w:rPr>
          <w:t>随着查询任务的执行，核心子图中逐渐</w:t>
        </w:r>
        <w:r w:rsidR="003F11C5">
          <w:rPr>
            <w:rFonts w:hint="eastAsia"/>
            <w:bCs/>
          </w:rPr>
          <w:t>新增了更多热路径。</w:t>
        </w:r>
      </w:ins>
      <w:ins w:id="705" w:author="HERO 浩宇" w:date="2023-11-13T11:12:00Z">
        <w:r w:rsidR="005F21DF">
          <w:rPr>
            <w:rFonts w:hint="eastAsia"/>
            <w:bCs/>
          </w:rPr>
          <w:t>当活跃顶点属于核心子图成员时，就可以借助核心子图直接</w:t>
        </w:r>
      </w:ins>
      <w:ins w:id="706" w:author="HERO 浩宇" w:date="2023-11-13T11:13:00Z">
        <w:r w:rsidR="005F21DF">
          <w:rPr>
            <w:rFonts w:hint="eastAsia"/>
            <w:bCs/>
          </w:rPr>
          <w:t>获取</w:t>
        </w:r>
        <w:r w:rsidR="00A84C10">
          <w:rPr>
            <w:rFonts w:hint="eastAsia"/>
            <w:bCs/>
          </w:rPr>
          <w:t>到对应起始顶点</w:t>
        </w:r>
      </w:ins>
      <w:ins w:id="707" w:author="HERO 浩宇" w:date="2023-11-13T11:12:00Z">
        <w:r w:rsidR="005F21DF">
          <w:rPr>
            <w:rFonts w:hint="eastAsia"/>
            <w:bCs/>
          </w:rPr>
          <w:t>的热路径值</w:t>
        </w:r>
      </w:ins>
      <w:ins w:id="708" w:author="HERO 浩宇" w:date="2023-11-13T11:13:00Z">
        <w:r w:rsidR="00A84C10">
          <w:rPr>
            <w:rFonts w:hint="eastAsia"/>
            <w:bCs/>
          </w:rPr>
          <w:t>，从而避免了重复计算</w:t>
        </w:r>
      </w:ins>
      <w:ins w:id="709" w:author="HERO 浩宇" w:date="2023-11-13T11:17:00Z">
        <w:r w:rsidR="00E7797C">
          <w:rPr>
            <w:rFonts w:hint="eastAsia"/>
            <w:bCs/>
          </w:rPr>
          <w:t>。3</w:t>
        </w:r>
      </w:ins>
      <w:ins w:id="710" w:author="HERO 浩宇" w:date="2023-11-13T11:18:00Z">
        <w:r w:rsidR="00E7797C">
          <w:rPr>
            <w:rFonts w:hint="eastAsia"/>
            <w:bCs/>
          </w:rPr>
          <w:t>，更新核心子图（第1</w:t>
        </w:r>
        <w:r w:rsidR="00E7797C">
          <w:rPr>
            <w:bCs/>
          </w:rPr>
          <w:t>4-17</w:t>
        </w:r>
        <w:r w:rsidR="00E7797C">
          <w:rPr>
            <w:rFonts w:hint="eastAsia"/>
            <w:bCs/>
          </w:rPr>
          <w:t>行）：</w:t>
        </w:r>
      </w:ins>
      <w:del w:id="711" w:author="HERO 浩宇" w:date="2023-11-13T11:18:00Z">
        <w:r w:rsidRPr="00955F0F" w:rsidDel="00DB5100">
          <w:rPr>
            <w:rFonts w:hint="eastAsia"/>
            <w:bCs/>
          </w:rPr>
          <w:delText>选择</w:delText>
        </w:r>
        <w:r w:rsidR="00E4325F" w:rsidDel="00DB5100">
          <w:rPr>
            <w:rFonts w:hint="eastAsia"/>
            <w:bCs/>
          </w:rPr>
          <w:delText>度数排名前m（m通常比k大一个数量级）的</w:delText>
        </w:r>
        <w:r w:rsidRPr="00955F0F" w:rsidDel="00DB5100">
          <w:rPr>
            <w:rFonts w:hint="eastAsia"/>
            <w:bCs/>
          </w:rPr>
          <w:delText>高度顶点加入核心子图中。</w:delText>
        </w:r>
      </w:del>
      <w:ins w:id="712" w:author="HERO 浩宇" w:date="2023-11-13T09:29:00Z">
        <w:r w:rsidR="00423EBE">
          <w:rPr>
            <w:rFonts w:hint="eastAsia"/>
            <w:bCs/>
          </w:rPr>
          <w:t>为了保证核心子图的轻量级，我们</w:t>
        </w:r>
      </w:ins>
      <w:ins w:id="713" w:author="HERO 浩宇" w:date="2023-11-13T09:31:00Z">
        <w:r w:rsidR="009C4B7C">
          <w:rPr>
            <w:rFonts w:hint="eastAsia"/>
            <w:bCs/>
          </w:rPr>
          <w:t>不对</w:t>
        </w:r>
      </w:ins>
      <w:ins w:id="714" w:author="HERO 浩宇" w:date="2023-11-13T11:19:00Z">
        <w:r w:rsidR="00DB5100">
          <w:rPr>
            <w:rFonts w:hint="eastAsia"/>
            <w:bCs/>
          </w:rPr>
          <w:t>热路径</w:t>
        </w:r>
      </w:ins>
      <w:ins w:id="715" w:author="HERO 浩宇" w:date="2023-11-13T09:32:00Z">
        <w:r w:rsidR="009C4B7C">
          <w:rPr>
            <w:rFonts w:hint="eastAsia"/>
            <w:bCs/>
          </w:rPr>
          <w:t>进行预计算，而是</w:t>
        </w:r>
      </w:ins>
      <w:ins w:id="716" w:author="HERO 浩宇" w:date="2023-11-13T09:34:00Z">
        <w:r w:rsidR="00DE623E">
          <w:rPr>
            <w:rFonts w:hint="eastAsia"/>
            <w:bCs/>
          </w:rPr>
          <w:t>通过</w:t>
        </w:r>
      </w:ins>
      <w:ins w:id="717" w:author="HERO 浩宇" w:date="2023-11-13T09:32:00Z">
        <w:r w:rsidR="009C4B7C">
          <w:rPr>
            <w:rFonts w:hint="eastAsia"/>
            <w:bCs/>
          </w:rPr>
          <w:t>从已有的</w:t>
        </w:r>
        <w:r w:rsidR="00F55114">
          <w:rPr>
            <w:rFonts w:hint="eastAsia"/>
            <w:bCs/>
          </w:rPr>
          <w:t>最佳路径中</w:t>
        </w:r>
      </w:ins>
      <w:ins w:id="718" w:author="HERO 浩宇" w:date="2023-11-13T09:33:00Z">
        <w:r w:rsidR="00F55114">
          <w:rPr>
            <w:rFonts w:hint="eastAsia"/>
            <w:bCs/>
          </w:rPr>
          <w:t>发掘热路径的子集</w:t>
        </w:r>
      </w:ins>
      <w:ins w:id="719" w:author="HERO 浩宇" w:date="2023-11-13T09:34:00Z">
        <w:r w:rsidR="00DE623E">
          <w:rPr>
            <w:rFonts w:hint="eastAsia"/>
            <w:bCs/>
          </w:rPr>
          <w:t>，来复用之前的计算结果</w:t>
        </w:r>
      </w:ins>
      <w:del w:id="720" w:author="HERO 浩宇" w:date="2023-11-13T09:28:00Z">
        <w:r w:rsidRPr="00955F0F" w:rsidDel="00734C74">
          <w:rPr>
            <w:rFonts w:hint="eastAsia"/>
            <w:bCs/>
          </w:rPr>
          <w:delText>由于全局索引顶点已经记录了到达全局的索引，所以要剔除掉这部分顶点。此外，建立好全局索引后，我们可以直接用基于上界和下界剪枝的点对点查询求得核心子图上各点之间的最短</w:delText>
        </w:r>
      </w:del>
      <w:ins w:id="721" w:author="huao" w:date="2023-11-07T18:10:00Z">
        <w:del w:id="722" w:author="HERO 浩宇" w:date="2023-11-13T09:28:00Z">
          <w:r w:rsidR="00BA742E" w:rsidDel="00734C74">
            <w:rPr>
              <w:rFonts w:hint="eastAsia"/>
              <w:bCs/>
            </w:rPr>
            <w:delText>最佳</w:delText>
          </w:r>
        </w:del>
      </w:ins>
      <w:del w:id="723" w:author="HERO 浩宇" w:date="2023-11-13T09:28:00Z">
        <w:r w:rsidRPr="00955F0F" w:rsidDel="00734C74">
          <w:rPr>
            <w:rFonts w:hint="eastAsia"/>
            <w:bCs/>
          </w:rPr>
          <w:delText>路径</w:delText>
        </w:r>
      </w:del>
      <w:r w:rsidRPr="00955F0F">
        <w:rPr>
          <w:rFonts w:hint="eastAsia"/>
          <w:bCs/>
        </w:rPr>
        <w:t>。</w:t>
      </w:r>
      <w:ins w:id="724" w:author="HERO 浩宇" w:date="2023-11-13T09:34:00Z">
        <w:r w:rsidR="00DE623E">
          <w:rPr>
            <w:rFonts w:hint="eastAsia"/>
            <w:bCs/>
          </w:rPr>
          <w:t>显然一条最佳路径</w:t>
        </w:r>
        <w:r w:rsidR="009A5D16">
          <w:rPr>
            <w:rFonts w:hint="eastAsia"/>
            <w:bCs/>
          </w:rPr>
          <w:t>上任意</w:t>
        </w:r>
      </w:ins>
      <w:ins w:id="725" w:author="HERO 浩宇" w:date="2023-11-13T09:35:00Z">
        <w:r w:rsidR="009A5D16">
          <w:rPr>
            <w:rFonts w:hint="eastAsia"/>
            <w:bCs/>
          </w:rPr>
          <w:t>两个顶点之间的路径都是最佳路径，因此我们只需要以很小的开销，识别已有结果中的热顶点，并</w:t>
        </w:r>
      </w:ins>
      <w:ins w:id="726" w:author="HERO 浩宇" w:date="2023-11-13T09:36:00Z">
        <w:r w:rsidR="00610271">
          <w:rPr>
            <w:rFonts w:hint="eastAsia"/>
            <w:bCs/>
          </w:rPr>
          <w:t>通过前缀和方法求得热顶点之间的结果即可。为了实现这一目的，我们需要</w:t>
        </w:r>
      </w:ins>
      <w:ins w:id="727" w:author="HERO 浩宇" w:date="2023-11-13T11:19:00Z">
        <w:r w:rsidR="00DB5100">
          <w:rPr>
            <w:rFonts w:hint="eastAsia"/>
            <w:bCs/>
          </w:rPr>
          <w:t>在查询过程中保</w:t>
        </w:r>
      </w:ins>
      <w:ins w:id="728" w:author="HERO 浩宇" w:date="2023-11-13T11:20:00Z">
        <w:r w:rsidR="00D973EC">
          <w:rPr>
            <w:rFonts w:hint="eastAsia"/>
            <w:bCs/>
          </w:rPr>
          <w:t>留遍历路径以及从源顶点出发到达每一个中间点的路径值，由于点对点查询本来需要计算这些信息，</w:t>
        </w:r>
      </w:ins>
      <w:ins w:id="729" w:author="HERO 浩宇" w:date="2023-11-13T11:21:00Z">
        <w:r w:rsidR="00D973EC">
          <w:rPr>
            <w:rFonts w:hint="eastAsia"/>
            <w:bCs/>
          </w:rPr>
          <w:t>因此并不会造成很大的开销。</w:t>
        </w:r>
      </w:ins>
      <w:del w:id="730" w:author="HERO 浩宇" w:date="2023-11-13T11:21:00Z">
        <w:r w:rsidRPr="00955F0F" w:rsidDel="00D973EC">
          <w:rPr>
            <w:bCs/>
          </w:rPr>
          <w:delText>3，</w:delText>
        </w:r>
        <w:r w:rsidRPr="00955F0F" w:rsidDel="00D973EC">
          <w:rPr>
            <w:rFonts w:hint="eastAsia"/>
            <w:bCs/>
          </w:rPr>
          <w:delText>查询加速</w:delText>
        </w:r>
        <w:r w:rsidDel="00D973EC">
          <w:rPr>
            <w:rFonts w:hint="eastAsia"/>
            <w:bCs/>
          </w:rPr>
          <w:delText>（第</w:delText>
        </w:r>
        <w:r w:rsidR="00243E46" w:rsidDel="00D973EC">
          <w:rPr>
            <w:bCs/>
          </w:rPr>
          <w:delText>3</w:delText>
        </w:r>
        <w:r w:rsidDel="00D973EC">
          <w:rPr>
            <w:bCs/>
          </w:rPr>
          <w:delText>-15</w:delText>
        </w:r>
        <w:r w:rsidDel="00D973EC">
          <w:rPr>
            <w:rFonts w:hint="eastAsia"/>
            <w:bCs/>
          </w:rPr>
          <w:delText>行）：</w:delText>
        </w:r>
        <w:r w:rsidRPr="00955F0F" w:rsidDel="00D973EC">
          <w:rPr>
            <w:rFonts w:hint="eastAsia"/>
            <w:bCs/>
          </w:rPr>
          <w:delText>执行点对点查询，首先借助全局索引确定粗略的上下界值。随后开始剪枝查询。正常情况下，系统会遍历当前顶点的每一个出边顶点，依次对每个顶点的距离值</w:delText>
        </w:r>
      </w:del>
      <w:ins w:id="731" w:author="huao" w:date="2023-11-07T18:05:00Z">
        <w:del w:id="732" w:author="HERO 浩宇" w:date="2023-11-13T11:21:00Z">
          <w:r w:rsidR="00C06F9B" w:rsidDel="00D973EC">
            <w:rPr>
              <w:rFonts w:hint="eastAsia"/>
              <w:bCs/>
            </w:rPr>
            <w:delText>索引值</w:delText>
          </w:r>
        </w:del>
      </w:ins>
      <w:del w:id="733" w:author="HERO 浩宇" w:date="2023-11-13T11:21:00Z">
        <w:r w:rsidRPr="00955F0F" w:rsidDel="00D973EC">
          <w:rPr>
            <w:rFonts w:hint="eastAsia"/>
            <w:bCs/>
          </w:rPr>
          <w:delText>进行剪枝判断，以确定下一轮的活跃顶点。若当前查询的顶点属于核心子图则除了访问出边邻居，还要访问与该顶点相连的其它所有的高度顶点。正常情况下，这些高度顶点之间的状态传播可能</w:delText>
        </w:r>
        <w:r w:rsidDel="00D973EC">
          <w:rPr>
            <w:rFonts w:hint="eastAsia"/>
            <w:bCs/>
          </w:rPr>
          <w:delText>需要</w:delText>
        </w:r>
        <w:r w:rsidRPr="00955F0F" w:rsidDel="00D973EC">
          <w:rPr>
            <w:rFonts w:hint="eastAsia"/>
            <w:bCs/>
          </w:rPr>
          <w:delText>很多跳才能完成</w:delText>
        </w:r>
        <w:r w:rsidDel="00D973EC">
          <w:rPr>
            <w:rFonts w:hint="eastAsia"/>
            <w:bCs/>
          </w:rPr>
          <w:delText>，有了核心子图，可以一步完成这些点之间的状态传播。除了可以更快地完成状态传播，一个隐含的因素是，核心子图上遍布高度顶点，它们更可能出现在两点之间的最短</w:delText>
        </w:r>
      </w:del>
      <w:ins w:id="734" w:author="huao" w:date="2023-11-07T18:10:00Z">
        <w:del w:id="735" w:author="HERO 浩宇" w:date="2023-11-13T11:21:00Z">
          <w:r w:rsidR="00BA742E" w:rsidDel="00D973EC">
            <w:rPr>
              <w:rFonts w:hint="eastAsia"/>
              <w:bCs/>
            </w:rPr>
            <w:delText>最佳</w:delText>
          </w:r>
        </w:del>
      </w:ins>
      <w:del w:id="736" w:author="HERO 浩宇" w:date="2023-11-13T11:21:00Z">
        <w:r w:rsidDel="00D973EC">
          <w:rPr>
            <w:rFonts w:hint="eastAsia"/>
            <w:bCs/>
          </w:rPr>
          <w:delText>路径上，核心子图可以加快路径的发现过程。4，查询终止（第</w:delText>
        </w:r>
        <w:r w:rsidDel="00D973EC">
          <w:rPr>
            <w:bCs/>
          </w:rPr>
          <w:delText>6</w:delText>
        </w:r>
        <w:r w:rsidDel="00D973EC">
          <w:rPr>
            <w:rFonts w:hint="eastAsia"/>
            <w:bCs/>
          </w:rPr>
          <w:delText>行）：运用上下界查询技术进行剪枝查询，对于单向查询，从源顶点出发，当遍历到目的顶点时表示发现了一条路径。对于双向查询，两个方向的查询相遇表示发现了一条路径。当新的路径值小于当前上界，则将其更新为新的上界。若路径值大于当前上界，则会被剪枝。发现一条路径并不意味着迭代的结束，我们还需要判断图中的活跃顶点，只有当所有可能的路径都被尝试过，此时的上界被更新为最短</w:delText>
        </w:r>
      </w:del>
      <w:ins w:id="737" w:author="huao" w:date="2023-11-07T18:10:00Z">
        <w:del w:id="738" w:author="HERO 浩宇" w:date="2023-11-13T11:21:00Z">
          <w:r w:rsidR="00BA742E" w:rsidDel="00D973EC">
            <w:rPr>
              <w:rFonts w:hint="eastAsia"/>
              <w:bCs/>
            </w:rPr>
            <w:delText>最佳</w:delText>
          </w:r>
        </w:del>
      </w:ins>
      <w:del w:id="739" w:author="HERO 浩宇" w:date="2023-11-13T11:21:00Z">
        <w:r w:rsidDel="00D973EC">
          <w:rPr>
            <w:rFonts w:hint="eastAsia"/>
            <w:bCs/>
          </w:rPr>
          <w:delText>的路径值，所有的点的出边路径值都比现有的上界大，活跃顶点的数目降至0，则此时迭代结束。</w:delText>
        </w:r>
      </w:del>
      <w:r>
        <w:rPr>
          <w:rFonts w:hint="eastAsia"/>
          <w:bCs/>
        </w:rPr>
        <w:t>通过上述步骤，我们用轻量级的核心子图索引，实现了高效地数据共享。</w:t>
      </w:r>
    </w:p>
    <w:bookmarkEnd w:id="670"/>
    <w:p w14:paraId="32BF89E9" w14:textId="2911F8FF" w:rsidR="00E40443" w:rsidRPr="002F34A1" w:rsidRDefault="00E40443" w:rsidP="002F34A1">
      <w:pPr>
        <w:tabs>
          <w:tab w:val="left" w:pos="6237"/>
        </w:tabs>
        <w:ind w:firstLine="420"/>
        <w:rPr>
          <w:sz w:val="18"/>
          <w:szCs w:val="18"/>
        </w:rPr>
      </w:pPr>
      <w:r>
        <w:br w:type="column"/>
      </w:r>
      <w:r w:rsidR="0059724A" w:rsidRPr="0059724A">
        <w:rPr>
          <w:sz w:val="18"/>
          <w:szCs w:val="18"/>
        </w:rPr>
        <w:t xml:space="preserve">The execution steps for achieving computation sharing are as follows: 1. Establish a Global Index (Lines 1): We employ a strategy similar to SGraph for computing the global index. After sorting the degrees of vertices, the system selects the top k vertices with the highest degrees (where the value of k is user-determined). Subsequently, an SSSP algorithm is executed to compute the </w:t>
      </w:r>
      <w:del w:id="740" w:author="huao" w:date="2023-11-07T18:10:00Z">
        <w:r w:rsidR="0059724A" w:rsidRPr="0059724A" w:rsidDel="00BA742E">
          <w:rPr>
            <w:sz w:val="18"/>
            <w:szCs w:val="18"/>
          </w:rPr>
          <w:delText>shortest</w:delText>
        </w:r>
      </w:del>
      <w:ins w:id="741" w:author="huao" w:date="2023-11-07T18:10:00Z">
        <w:r w:rsidR="00BA742E">
          <w:rPr>
            <w:sz w:val="18"/>
            <w:szCs w:val="18"/>
          </w:rPr>
          <w:t>best</w:t>
        </w:r>
      </w:ins>
      <w:r w:rsidR="0059724A" w:rsidRPr="0059724A">
        <w:rPr>
          <w:sz w:val="18"/>
          <w:szCs w:val="18"/>
        </w:rPr>
        <w:t xml:space="preserve"> paths (including </w:t>
      </w:r>
      <w:del w:id="742" w:author="huao" w:date="2023-11-07T18:00:00Z">
        <w:r w:rsidR="0059724A" w:rsidRPr="0059724A" w:rsidDel="00C06F9B">
          <w:rPr>
            <w:sz w:val="18"/>
            <w:szCs w:val="18"/>
          </w:rPr>
          <w:delText xml:space="preserve">distance </w:delText>
        </w:r>
      </w:del>
      <w:ins w:id="743" w:author="huao" w:date="2023-11-07T18:00:00Z">
        <w:r w:rsidR="00C06F9B">
          <w:rPr>
            <w:sz w:val="18"/>
            <w:szCs w:val="18"/>
          </w:rPr>
          <w:t>index</w:t>
        </w:r>
        <w:r w:rsidR="00C06F9B" w:rsidRPr="0059724A">
          <w:rPr>
            <w:sz w:val="18"/>
            <w:szCs w:val="18"/>
          </w:rPr>
          <w:t xml:space="preserve"> </w:t>
        </w:r>
      </w:ins>
      <w:r w:rsidR="0059724A" w:rsidRPr="0059724A">
        <w:rPr>
          <w:sz w:val="18"/>
          <w:szCs w:val="18"/>
        </w:rPr>
        <w:t xml:space="preserve">values and path parent nodes) between these k high-degree vertices and all vertices in the graph. The results are stored in an array indexed by the IDs of the high-degree vertices. 2. Establish a Core Subgraph Index (Lines 2): Allowing more high-degree vertices, typically one order of magnitude larger than k, which are ranked in the top m in terms of degree, to be included in the core subgraph. As the global index vertices have already recorded the indices to reach the global index, these vertices are excluded. Additionally, once the global index is established, point-to-point queries for the </w:t>
      </w:r>
      <w:del w:id="744" w:author="huao" w:date="2023-11-07T18:10:00Z">
        <w:r w:rsidR="0059724A" w:rsidRPr="0059724A" w:rsidDel="00BA742E">
          <w:rPr>
            <w:sz w:val="18"/>
            <w:szCs w:val="18"/>
          </w:rPr>
          <w:delText>shortest</w:delText>
        </w:r>
      </w:del>
      <w:ins w:id="745" w:author="huao" w:date="2023-11-07T18:10:00Z">
        <w:r w:rsidR="00BA742E">
          <w:rPr>
            <w:sz w:val="18"/>
            <w:szCs w:val="18"/>
          </w:rPr>
          <w:t>best</w:t>
        </w:r>
      </w:ins>
      <w:r w:rsidR="0059724A" w:rsidRPr="0059724A">
        <w:rPr>
          <w:sz w:val="18"/>
          <w:szCs w:val="18"/>
        </w:rPr>
        <w:t xml:space="preserve"> paths between points on the core subgraph can be directly computed using upper and lower bound pruning. 3. Query Acceleration (Lines 3): Perform point-to-point queries, starting by utilizing the global index to determine approximate upper and lower bounds. Subsequently, pruning queries begin. Under normal circumstances, the system traverses each outgoing edge vertex of the current vertex, sequentially performing pruning checks on the </w:t>
      </w:r>
      <w:del w:id="746" w:author="huao" w:date="2023-11-07T18:05:00Z">
        <w:r w:rsidR="0059724A" w:rsidRPr="0059724A" w:rsidDel="00C06F9B">
          <w:rPr>
            <w:sz w:val="18"/>
            <w:szCs w:val="18"/>
          </w:rPr>
          <w:delText>distance</w:delText>
        </w:r>
      </w:del>
      <w:ins w:id="747" w:author="huao" w:date="2023-11-07T18:05:00Z">
        <w:r w:rsidR="00C06F9B">
          <w:rPr>
            <w:sz w:val="18"/>
            <w:szCs w:val="18"/>
          </w:rPr>
          <w:t>index</w:t>
        </w:r>
      </w:ins>
      <w:r w:rsidR="0059724A" w:rsidRPr="0059724A">
        <w:rPr>
          <w:sz w:val="18"/>
          <w:szCs w:val="18"/>
        </w:rPr>
        <w:t xml:space="preserve"> values of each vertex to determine the next round of active vertices. If the current query vertex belongs to the core subgraph, in addition to visiting neighboring out-edge vertices, all other high-degree vertices connected to this vertex must also be accessed. Under normal circumstances, the state propagation between these high-degree vertices may require multiple hops. With the core subgraph, the propagation between these points can be accomplished in a single step. In addition to expediting state propagation, a hidden factor is that the core subgraph is populated with high-degree vertices, making them more likely to appear on the </w:t>
      </w:r>
      <w:del w:id="748" w:author="huao" w:date="2023-11-07T18:10:00Z">
        <w:r w:rsidR="0059724A" w:rsidRPr="0059724A" w:rsidDel="00BA742E">
          <w:rPr>
            <w:sz w:val="18"/>
            <w:szCs w:val="18"/>
          </w:rPr>
          <w:delText>shortest</w:delText>
        </w:r>
      </w:del>
      <w:ins w:id="749" w:author="huao" w:date="2023-11-07T18:10:00Z">
        <w:r w:rsidR="00BA742E">
          <w:rPr>
            <w:sz w:val="18"/>
            <w:szCs w:val="18"/>
          </w:rPr>
          <w:t>best</w:t>
        </w:r>
      </w:ins>
      <w:r w:rsidR="0059724A" w:rsidRPr="0059724A">
        <w:rPr>
          <w:sz w:val="18"/>
          <w:szCs w:val="18"/>
        </w:rPr>
        <w:t xml:space="preserve"> path between two points, thereby expediting the path discovery process. 4. Query Termination (Lines 6): Apply upper and lower bound query techniques for pruning. For unidirectional queries, starting from the source vertex, reaching the destination vertex indicates the discovery of a path. For bidirectional queries, the convergence of queries from both directions indicates the discovery of a path. If a new path value is smaller than the current upper bound, it is updated as the new upper bound. If the path value is greater than the current upper bound, it is pruned. The discovery of a path does not imply the end of iteration; it is necessary to assess the active vertices in the graph. Only when all possible paths have been attempted, the upper bound is updated to the </w:t>
      </w:r>
      <w:del w:id="750" w:author="huao" w:date="2023-11-07T18:10:00Z">
        <w:r w:rsidR="0059724A" w:rsidRPr="0059724A" w:rsidDel="00BA742E">
          <w:rPr>
            <w:sz w:val="18"/>
            <w:szCs w:val="18"/>
          </w:rPr>
          <w:delText>shortest</w:delText>
        </w:r>
      </w:del>
      <w:ins w:id="751" w:author="huao" w:date="2023-11-07T18:10:00Z">
        <w:r w:rsidR="00BA742E">
          <w:rPr>
            <w:sz w:val="18"/>
            <w:szCs w:val="18"/>
          </w:rPr>
          <w:t>best</w:t>
        </w:r>
      </w:ins>
      <w:r w:rsidR="0059724A" w:rsidRPr="0059724A">
        <w:rPr>
          <w:sz w:val="18"/>
          <w:szCs w:val="18"/>
        </w:rPr>
        <w:t xml:space="preserve"> path value, and all vertex edge path values are greater than the current upper bound, and the number of active vertices decreases to zero, does the iteration conclude. Through the aforementioned steps, we achieve efficient data sharing using the lightweight core subgraph index.</w:t>
      </w:r>
      <w:r w:rsidRPr="002F34A1">
        <w:rPr>
          <w:sz w:val="18"/>
          <w:szCs w:val="18"/>
        </w:rPr>
        <w:br w:type="page"/>
      </w:r>
    </w:p>
    <w:p w14:paraId="2FF6F075" w14:textId="77777777" w:rsidR="005101BD" w:rsidRDefault="005101BD">
      <w:pPr>
        <w:pStyle w:val="af6"/>
        <w:rPr>
          <w:ins w:id="752" w:author="huao" w:date="2023-11-08T08:59:00Z"/>
        </w:rPr>
        <w:pPrChange w:id="753" w:author="huao" w:date="2023-11-08T08:59:00Z">
          <w:pPr>
            <w:tabs>
              <w:tab w:val="left" w:pos="6237"/>
            </w:tabs>
          </w:pPr>
        </w:pPrChange>
      </w:pPr>
      <w:bookmarkStart w:id="754" w:name="_Toc149671650"/>
      <w:bookmarkStart w:id="755" w:name="_Hlk150784876"/>
      <w:ins w:id="756" w:author="huao" w:date="2023-11-08T08:59:00Z">
        <w:r>
          <w:rPr>
            <w:rFonts w:hint="eastAsia"/>
          </w:rPr>
          <w:lastRenderedPageBreak/>
          <w:t>更新机制</w:t>
        </w:r>
      </w:ins>
    </w:p>
    <w:p w14:paraId="633A653E" w14:textId="456ADEEC" w:rsidR="005101BD" w:rsidRDefault="005101BD">
      <w:pPr>
        <w:tabs>
          <w:tab w:val="left" w:pos="6237"/>
        </w:tabs>
        <w:ind w:firstLineChars="200" w:firstLine="440"/>
        <w:rPr>
          <w:ins w:id="757" w:author="huao" w:date="2023-11-08T08:59:00Z"/>
        </w:rPr>
        <w:pPrChange w:id="758" w:author="huao" w:date="2023-11-08T08:59:00Z">
          <w:pPr>
            <w:tabs>
              <w:tab w:val="left" w:pos="6237"/>
            </w:tabs>
            <w:ind w:firstLine="420"/>
          </w:pPr>
        </w:pPrChange>
      </w:pPr>
      <w:ins w:id="759" w:author="huao" w:date="2023-11-08T08:59:00Z">
        <w:r>
          <w:t>实际应用中，供查询任务遍历的底层图常常是动态变化（发生边增加eadd和边删除edelete）的，而变化的图结构数据会导致索引值产生误差。因此，当动态图发生图更新时，我们除了需要更新图结构信息，还需要动态更新索引。图结构信息更新：GraphCPP通过邻接列表来存储每个顶点的出边邻居，因此我们只需要根据边增加（边删除）时的源顶点信息，修改对应的出边邻居的邻接表就可以了。索引更新：我们采用一种增量更新的方式，依次更新全局索引和核心子图索引，尽可能减少了索引更新的冗余计算开销。</w:t>
        </w:r>
      </w:ins>
    </w:p>
    <w:p w14:paraId="524AF71E" w14:textId="3F002BC1" w:rsidR="005101BD" w:rsidRDefault="005101BD">
      <w:pPr>
        <w:tabs>
          <w:tab w:val="left" w:pos="5795"/>
        </w:tabs>
        <w:ind w:firstLineChars="200" w:firstLine="440"/>
        <w:rPr>
          <w:ins w:id="760" w:author="huao" w:date="2023-11-08T08:59:00Z"/>
        </w:rPr>
        <w:pPrChange w:id="761" w:author="huao" w:date="2023-11-08T09:14:00Z">
          <w:pPr>
            <w:tabs>
              <w:tab w:val="left" w:pos="6237"/>
            </w:tabs>
            <w:ind w:firstLine="420"/>
          </w:pPr>
        </w:pPrChange>
      </w:pPr>
      <w:ins w:id="762" w:author="huao" w:date="2023-11-08T08:59:00Z">
        <w:r>
          <w:t>全局索引顶点数目较少（有k个全局索引顶点），但是记录的索引值非常多（有k*|V|个全局索引值），所以可以把索引信息存放在各个顶点上。每个顶点维护两个表格，table1记录了该顶点到k个全局顶点的最佳路径上的父节点，table2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Pr>
            <w:rFonts w:hint="eastAsia"/>
          </w:rPr>
          <w:t>则更新</w:t>
        </w:r>
        <w:r>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ins>
    </w:p>
    <w:p w14:paraId="20F71829" w14:textId="182F456C" w:rsidR="005101BD" w:rsidRDefault="005101BD" w:rsidP="00E22C65">
      <w:pPr>
        <w:tabs>
          <w:tab w:val="left" w:pos="5795"/>
        </w:tabs>
        <w:ind w:firstLine="420"/>
        <w:rPr>
          <w:ins w:id="763" w:author="huao" w:date="2023-11-08T08:59:00Z"/>
        </w:rPr>
        <w:pPrChange w:id="764" w:author="HERO 浩宇" w:date="2023-11-13T11:41:00Z">
          <w:pPr>
            <w:tabs>
              <w:tab w:val="left" w:pos="6237"/>
            </w:tabs>
            <w:ind w:firstLine="420"/>
          </w:pPr>
        </w:pPrChange>
      </w:pPr>
      <w:ins w:id="765" w:author="huao" w:date="2023-11-08T08:59:00Z">
        <w:r>
          <w:t>核心子图索引只记录少量高度顶点之间的索引，最多只需维护m*m个索引值（m的数量级远小于图数据规模），所以我们采用</w:t>
        </w:r>
        <w:del w:id="766" w:author="HERO 浩宇" w:date="2023-11-13T11:27:00Z">
          <w:r w:rsidDel="00206F14">
            <w:rPr>
              <w:rFonts w:hint="eastAsia"/>
            </w:rPr>
            <w:delText>专用的存储结构</w:delText>
          </w:r>
        </w:del>
      </w:ins>
      <w:ins w:id="767" w:author="HERO 浩宇" w:date="2023-11-13T11:27:00Z">
        <w:r w:rsidR="00206F14">
          <w:rPr>
            <w:rFonts w:hint="eastAsia"/>
          </w:rPr>
          <w:t>独立的二维数组来存储核心子图</w:t>
        </w:r>
      </w:ins>
      <w:ins w:id="768" w:author="huao" w:date="2023-11-08T08:59:00Z">
        <w:r>
          <w:t>。具体地，</w:t>
        </w:r>
      </w:ins>
      <w:ins w:id="769" w:author="HERO 浩宇" w:date="2023-11-13T11:28:00Z">
        <w:r w:rsidR="00024BD5">
          <w:rPr>
            <w:rFonts w:hint="eastAsia"/>
          </w:rPr>
          <w:t>边</w:t>
        </w:r>
      </w:ins>
      <w:ins w:id="770" w:author="HERO 浩宇" w:date="2023-11-13T11:35:00Z">
        <w:r w:rsidR="00696497">
          <w:rPr>
            <w:rFonts w:hint="eastAsia"/>
          </w:rPr>
          <w:t>增加</w:t>
        </w:r>
      </w:ins>
      <w:ins w:id="771" w:author="HERO 浩宇" w:date="2023-11-13T11:28:00Z">
        <w:r w:rsidR="00024BD5">
          <w:rPr>
            <w:rFonts w:hint="eastAsia"/>
          </w:rPr>
          <w:t>更新</w:t>
        </w:r>
      </w:ins>
      <w:ins w:id="772" w:author="HERO 浩宇" w:date="2023-11-13T11:29:00Z">
        <w:r w:rsidR="00FA7CE1">
          <w:rPr>
            <w:rFonts w:hint="eastAsia"/>
          </w:rPr>
          <w:t>在原有的图结构上做加法，因此可能产生新的捷径，导致</w:t>
        </w:r>
      </w:ins>
      <w:ins w:id="773" w:author="HERO 浩宇" w:date="2023-11-13T11:30:00Z">
        <w:r w:rsidR="00FA7CE1">
          <w:rPr>
            <w:rFonts w:hint="eastAsia"/>
          </w:rPr>
          <w:t>原有的最佳路径退化为非最佳路径</w:t>
        </w:r>
        <w:r w:rsidR="00DA35C1">
          <w:rPr>
            <w:rFonts w:hint="eastAsia"/>
          </w:rPr>
          <w:t>。</w:t>
        </w:r>
      </w:ins>
      <w:ins w:id="774" w:author="HERO 浩宇" w:date="2023-11-13T11:31:00Z">
        <w:r w:rsidR="00DA35C1">
          <w:rPr>
            <w:rFonts w:hint="eastAsia"/>
          </w:rPr>
          <w:t>对于我们的剪枝查询来说，</w:t>
        </w:r>
        <w:r w:rsidR="00414E27">
          <w:rPr>
            <w:rFonts w:hint="eastAsia"/>
          </w:rPr>
          <w:t>非最佳路径的索引会导致</w:t>
        </w:r>
      </w:ins>
      <w:ins w:id="775" w:author="HERO 浩宇" w:date="2023-11-13T11:32:00Z">
        <w:r w:rsidR="00414E27">
          <w:rPr>
            <w:rFonts w:hint="eastAsia"/>
          </w:rPr>
          <w:t>早期的界限值偏大，但是随着迭代的进行，点对点查询会</w:t>
        </w:r>
      </w:ins>
      <w:ins w:id="776" w:author="HERO 浩宇" w:date="2023-11-13T11:34:00Z">
        <w:r w:rsidR="00CD0032">
          <w:rPr>
            <w:rFonts w:hint="eastAsia"/>
          </w:rPr>
          <w:t>依然会遍历到</w:t>
        </w:r>
      </w:ins>
      <w:ins w:id="777" w:author="HERO 浩宇" w:date="2023-11-13T11:33:00Z">
        <w:r w:rsidR="000C3BC5">
          <w:rPr>
            <w:rFonts w:hint="eastAsia"/>
          </w:rPr>
          <w:t>更优路径，最终会收敛到正确的最佳路径。</w:t>
        </w:r>
      </w:ins>
      <w:ins w:id="778" w:author="HERO 浩宇" w:date="2023-11-13T11:34:00Z">
        <w:r w:rsidR="00CD0032">
          <w:rPr>
            <w:rFonts w:hint="eastAsia"/>
          </w:rPr>
          <w:t>此时从收敛路径中提取最新的热路径值，即可完成对</w:t>
        </w:r>
      </w:ins>
      <w:ins w:id="779" w:author="HERO 浩宇" w:date="2023-11-13T11:35:00Z">
        <w:r w:rsidR="00CD0032">
          <w:rPr>
            <w:rFonts w:hint="eastAsia"/>
          </w:rPr>
          <w:t>热路径的更新</w:t>
        </w:r>
      </w:ins>
      <w:ins w:id="780" w:author="HERO 浩宇" w:date="2023-11-13T11:36:00Z">
        <w:r w:rsidR="00696497">
          <w:rPr>
            <w:rFonts w:hint="eastAsia"/>
          </w:rPr>
          <w:t>；</w:t>
        </w:r>
      </w:ins>
      <w:ins w:id="781" w:author="HERO 浩宇" w:date="2023-11-13T11:35:00Z">
        <w:r w:rsidR="00696497">
          <w:rPr>
            <w:rFonts w:hint="eastAsia"/>
          </w:rPr>
          <w:t>对于边</w:t>
        </w:r>
      </w:ins>
      <w:ins w:id="782" w:author="HERO 浩宇" w:date="2023-11-13T11:36:00Z">
        <w:r w:rsidR="00696497">
          <w:rPr>
            <w:rFonts w:hint="eastAsia"/>
          </w:rPr>
          <w:t>删除更新，</w:t>
        </w:r>
      </w:ins>
      <w:ins w:id="783" w:author="HERO 浩宇" w:date="2023-11-13T11:38:00Z">
        <w:r w:rsidR="00FF41BD">
          <w:t>GraphCPP</w:t>
        </w:r>
        <w:r w:rsidR="00FF41BD">
          <w:rPr>
            <w:rFonts w:hint="eastAsia"/>
          </w:rPr>
          <w:t>会判断删除边的两个顶点是否同时出现在某个热路径上</w:t>
        </w:r>
      </w:ins>
      <w:ins w:id="784" w:author="HERO 浩宇" w:date="2023-11-13T11:39:00Z">
        <w:r w:rsidR="00FF41BD">
          <w:rPr>
            <w:rFonts w:hint="eastAsia"/>
          </w:rPr>
          <w:t>。如果是，原有的热路径被中断</w:t>
        </w:r>
        <w:r w:rsidR="008A3CBC">
          <w:rPr>
            <w:rFonts w:hint="eastAsia"/>
          </w:rPr>
          <w:t>，所有受影响的热路径都失效。如果只有一个顶点或者没有顶点出现在某个热路径</w:t>
        </w:r>
      </w:ins>
      <w:ins w:id="785" w:author="HERO 浩宇" w:date="2023-11-13T11:40:00Z">
        <w:r w:rsidR="008A3CBC">
          <w:rPr>
            <w:rFonts w:hint="eastAsia"/>
          </w:rPr>
          <w:t>上，则</w:t>
        </w:r>
        <w:r w:rsidR="00E22C65">
          <w:rPr>
            <w:rFonts w:hint="eastAsia"/>
          </w:rPr>
          <w:t>删除的边不会影响对热路径产生影响，此时无需更新。</w:t>
        </w:r>
      </w:ins>
      <w:ins w:id="786" w:author="huao" w:date="2023-11-08T08:59:00Z">
        <w:del w:id="787" w:author="HERO 浩宇" w:date="2023-11-13T11:41:00Z">
          <w:r w:rsidDel="00E22C65">
            <w:delText>GraphCPP利用全局索引顶点的预计算的信息，使用基于剪枝的点对点查询策略，计算两个核心子图索引顶点i，j之间最佳路径的索引值index，及其经过的顶点的集合seti，j。当发生边更新时，我们获取边的起始点和目的点。如果两个都在集合seti，j中，我们需要重新计算顶点i，j之间的核心子图索引值。</w:delText>
          </w:r>
        </w:del>
        <w:r>
          <w:t>由</w:t>
        </w:r>
        <w:del w:id="788" w:author="HERO 浩宇" w:date="2023-11-13T11:41:00Z">
          <w:r w:rsidDel="00C41511">
            <w:delText>于计算</w:delText>
          </w:r>
        </w:del>
        <w:r>
          <w:t>核心子图索引</w:t>
        </w:r>
        <w:del w:id="789" w:author="HERO 浩宇" w:date="2023-11-13T11:41:00Z">
          <w:r w:rsidDel="00C41511">
            <w:rPr>
              <w:rFonts w:hint="eastAsia"/>
            </w:rPr>
            <w:delText>时，我们复用了之前的全局索引实现了剪枝查询</w:delText>
          </w:r>
        </w:del>
      </w:ins>
      <w:ins w:id="790" w:author="HERO 浩宇" w:date="2023-11-13T11:41:00Z">
        <w:r w:rsidR="00C41511">
          <w:rPr>
            <w:rFonts w:hint="eastAsia"/>
          </w:rPr>
          <w:t>复用了每次查询的最佳路径</w:t>
        </w:r>
      </w:ins>
      <w:ins w:id="791" w:author="HERO 浩宇" w:date="2023-11-13T11:42:00Z">
        <w:r w:rsidR="00C41511">
          <w:rPr>
            <w:rFonts w:hint="eastAsia"/>
          </w:rPr>
          <w:t>结果，无需单独计算</w:t>
        </w:r>
      </w:ins>
      <w:ins w:id="792" w:author="HERO 浩宇" w:date="2023-11-13T12:14:00Z">
        <w:r w:rsidR="005770EC">
          <w:rPr>
            <w:rFonts w:hint="eastAsia"/>
          </w:rPr>
          <w:t xml:space="preserve"> </w:t>
        </w:r>
        <w:r w:rsidR="005770EC">
          <w:t xml:space="preserve">     </w:t>
        </w:r>
      </w:ins>
      <w:ins w:id="793" w:author="huao" w:date="2023-11-08T08:59:00Z">
        <w:r>
          <w:t>，因此整体开销</w:t>
        </w:r>
        <w:r>
          <w:rPr>
            <w:rFonts w:hint="eastAsia"/>
          </w:rPr>
          <w:t>较小。</w:t>
        </w:r>
      </w:ins>
    </w:p>
    <w:p w14:paraId="6D8C13E4" w14:textId="4266A3B4" w:rsidR="006E480F" w:rsidDel="005101BD" w:rsidRDefault="005101BD">
      <w:pPr>
        <w:rPr>
          <w:del w:id="794" w:author="huao" w:date="2023-11-08T08:58:00Z"/>
        </w:rPr>
        <w:pPrChange w:id="795" w:author="huao" w:date="2023-11-08T08:58:00Z">
          <w:pPr>
            <w:pStyle w:val="a8"/>
          </w:pPr>
        </w:pPrChange>
      </w:pPr>
      <w:ins w:id="796" w:author="huao" w:date="2023-11-08T08:59:00Z">
        <w:r>
          <w:tab/>
          <w:t>上述机制实现了对图结构数据、全局索引、核心子图索引的增量式维护。考虑到细微的图更新不会对整体计算结果产生大的影响，我们暂存细微的图更新∆G直到它的大小超出预设的阈值或者达到一定的时间间隔，才会执行批量图更新操作，从而进一步降低了更新开销。</w:t>
        </w:r>
      </w:ins>
      <w:del w:id="797" w:author="huao" w:date="2023-11-08T08:58:00Z">
        <w:r w:rsidR="0053451A">
          <w:rPr>
            <w:rFonts w:asciiTheme="minorHAnsi" w:eastAsiaTheme="minorEastAsia" w:hAnsiTheme="minorHAnsi" w:cstheme="minorBidi"/>
            <w:noProof/>
            <w:kern w:val="2"/>
            <w:sz w:val="21"/>
          </w:rPr>
          <w:object w:dxaOrig="1440" w:dyaOrig="1440" w14:anchorId="56BCD0BF">
            <v:shape id="_x0000_s1029" type="#_x0000_t75" style="position:absolute;left:0;text-align:left;margin-left:33.95pt;margin-top:3.45pt;width:438.2pt;height:191.3pt;z-index:251673600;mso-position-horizontal-relative:text;mso-position-vertical-relative:text">
              <v:imagedata r:id="rId13" o:title=""/>
              <w10:wrap type="topAndBottom"/>
            </v:shape>
            <o:OLEObject Type="Embed" ProgID="Visio.Drawing.15" ShapeID="_x0000_s1029" DrawAspect="Content" ObjectID="_1761399598" r:id="rId14"/>
          </w:object>
        </w:r>
        <w:bookmarkStart w:id="798" w:name="_Toc149671651"/>
        <w:bookmarkEnd w:id="754"/>
        <w:r w:rsidR="006E480F" w:rsidDel="005101BD">
          <w:rPr>
            <w:rFonts w:hint="eastAsia"/>
          </w:rPr>
          <w:delText>其它优化</w:delText>
        </w:r>
        <w:bookmarkEnd w:id="798"/>
      </w:del>
    </w:p>
    <w:bookmarkEnd w:id="755"/>
    <w:p w14:paraId="4FA85876" w14:textId="77777777" w:rsidR="005101BD" w:rsidRPr="005101BD" w:rsidRDefault="005101BD">
      <w:pPr>
        <w:rPr>
          <w:ins w:id="799" w:author="huao" w:date="2023-11-08T08:58:00Z"/>
        </w:rPr>
        <w:pPrChange w:id="800" w:author="huao" w:date="2023-11-08T08:58:00Z">
          <w:pPr>
            <w:pStyle w:val="af6"/>
          </w:pPr>
        </w:pPrChange>
      </w:pPr>
    </w:p>
    <w:p w14:paraId="0E381E92" w14:textId="77777777" w:rsidR="005E7744" w:rsidRPr="005E7744" w:rsidRDefault="005E7744" w:rsidP="005E7744">
      <w:pPr>
        <w:rPr>
          <w:ins w:id="801" w:author="huao" w:date="2023-11-09T10:56:00Z"/>
          <w:sz w:val="18"/>
          <w:szCs w:val="18"/>
          <w:rPrChange w:id="802" w:author="huao" w:date="2023-11-09T10:57:00Z">
            <w:rPr>
              <w:ins w:id="803" w:author="huao" w:date="2023-11-09T10:56:00Z"/>
            </w:rPr>
          </w:rPrChange>
        </w:rPr>
      </w:pPr>
      <w:ins w:id="804" w:author="huao" w:date="2023-11-09T10:56:00Z">
        <w:r w:rsidRPr="005E7744">
          <w:rPr>
            <w:sz w:val="18"/>
            <w:szCs w:val="18"/>
            <w:rPrChange w:id="805" w:author="huao" w:date="2023-11-09T10:57:00Z">
              <w:rPr/>
            </w:rPrChange>
          </w:rPr>
          <w:t>Update Mechanism</w:t>
        </w:r>
      </w:ins>
    </w:p>
    <w:p w14:paraId="19F97C9E" w14:textId="77777777" w:rsidR="005E7744" w:rsidRPr="005E7744" w:rsidRDefault="005E7744">
      <w:pPr>
        <w:ind w:firstLine="420"/>
        <w:rPr>
          <w:ins w:id="806" w:author="huao" w:date="2023-11-09T10:56:00Z"/>
          <w:sz w:val="18"/>
          <w:szCs w:val="18"/>
          <w:rPrChange w:id="807" w:author="huao" w:date="2023-11-09T10:57:00Z">
            <w:rPr>
              <w:ins w:id="808" w:author="huao" w:date="2023-11-09T10:56:00Z"/>
            </w:rPr>
          </w:rPrChange>
        </w:rPr>
        <w:pPrChange w:id="809" w:author="huao" w:date="2023-11-09T10:57:00Z">
          <w:pPr/>
        </w:pPrChange>
      </w:pPr>
      <w:ins w:id="810" w:author="huao" w:date="2023-11-09T10:56:00Z">
        <w:r w:rsidRPr="005E7744">
          <w:rPr>
            <w:sz w:val="18"/>
            <w:szCs w:val="18"/>
            <w:rPrChange w:id="811" w:author="huao" w:date="2023-11-09T10:57:00Z">
              <w:rPr/>
            </w:rPrChange>
          </w:rPr>
          <w:t>In practical applications, the underlying graph traversed by query tasks often undergoes dynamic changes, involving edge additions (e_add) and edge deletions (e_delete). The changing graph structure data can lead to errors in index values. Therefore, when dynamic updates occur in the dynamic graph, we not only need to update the graph structure information but also dynamically update the indices.</w:t>
        </w:r>
      </w:ins>
    </w:p>
    <w:p w14:paraId="132E6802" w14:textId="77777777" w:rsidR="005E7744" w:rsidRPr="005E7744" w:rsidRDefault="005E7744">
      <w:pPr>
        <w:ind w:firstLine="420"/>
        <w:rPr>
          <w:ins w:id="812" w:author="huao" w:date="2023-11-09T10:56:00Z"/>
          <w:sz w:val="18"/>
          <w:szCs w:val="18"/>
          <w:rPrChange w:id="813" w:author="huao" w:date="2023-11-09T10:57:00Z">
            <w:rPr>
              <w:ins w:id="814" w:author="huao" w:date="2023-11-09T10:56:00Z"/>
            </w:rPr>
          </w:rPrChange>
        </w:rPr>
        <w:pPrChange w:id="815" w:author="huao" w:date="2023-11-09T10:57:00Z">
          <w:pPr/>
        </w:pPrChange>
      </w:pPr>
      <w:ins w:id="816" w:author="huao" w:date="2023-11-09T10:56:00Z">
        <w:r w:rsidRPr="005E7744">
          <w:rPr>
            <w:sz w:val="18"/>
            <w:szCs w:val="18"/>
            <w:rPrChange w:id="817" w:author="huao" w:date="2023-11-09T10:57:00Z">
              <w:rPr/>
            </w:rPrChange>
          </w:rPr>
          <w:t>Graph structure information update: GraphCPP stores the outgoing neighbor vertices of each vertex using an adjacency list. Thus, we only need to modify the adjacency list of the corresponding outgoing neighbors based on edge additions (or deletions) and the source vertex information.</w:t>
        </w:r>
      </w:ins>
    </w:p>
    <w:p w14:paraId="7658C773" w14:textId="77777777" w:rsidR="005E7744" w:rsidRPr="005E7744" w:rsidRDefault="005E7744" w:rsidP="005E7744">
      <w:pPr>
        <w:rPr>
          <w:ins w:id="818" w:author="huao" w:date="2023-11-09T10:56:00Z"/>
          <w:sz w:val="18"/>
          <w:szCs w:val="18"/>
          <w:rPrChange w:id="819" w:author="huao" w:date="2023-11-09T10:57:00Z">
            <w:rPr>
              <w:ins w:id="820" w:author="huao" w:date="2023-11-09T10:56:00Z"/>
            </w:rPr>
          </w:rPrChange>
        </w:rPr>
      </w:pPr>
      <w:ins w:id="821" w:author="huao" w:date="2023-11-09T10:56:00Z">
        <w:r w:rsidRPr="005E7744">
          <w:rPr>
            <w:sz w:val="18"/>
            <w:szCs w:val="18"/>
            <w:rPrChange w:id="822" w:author="huao" w:date="2023-11-09T10:57:00Z">
              <w:rPr/>
            </w:rPrChange>
          </w:rPr>
          <w:t>Index update: We adopt an incremental update approach, sequentially updating the global index and core subgraph index to minimize redundant computational overhead.</w:t>
        </w:r>
      </w:ins>
    </w:p>
    <w:p w14:paraId="073F126B" w14:textId="6163FECB" w:rsidR="000B7996" w:rsidRPr="00236108" w:rsidDel="005E7744" w:rsidRDefault="005E7744">
      <w:pPr>
        <w:ind w:firstLine="420"/>
        <w:rPr>
          <w:del w:id="823" w:author="huao" w:date="2023-11-08T08:58:00Z"/>
          <w:sz w:val="18"/>
          <w:szCs w:val="18"/>
          <w:rPrChange w:id="824" w:author="huao" w:date="2023-11-09T11:19:00Z">
            <w:rPr>
              <w:del w:id="825" w:author="huao" w:date="2023-11-08T08:58:00Z"/>
            </w:rPr>
          </w:rPrChange>
        </w:rPr>
        <w:pPrChange w:id="826" w:author="huao" w:date="2023-11-09T11:19:00Z">
          <w:pPr/>
        </w:pPrChange>
      </w:pPr>
      <w:ins w:id="827" w:author="huao" w:date="2023-11-09T10:56:00Z">
        <w:r w:rsidRPr="00236108">
          <w:rPr>
            <w:sz w:val="18"/>
            <w:szCs w:val="18"/>
            <w:rPrChange w:id="828" w:author="huao" w:date="2023-11-09T11:19:00Z">
              <w:rPr/>
            </w:rPrChange>
          </w:rPr>
          <w:t>The number of global index vertices is relatively small (k global index vertices), but it records a significant number of index values (k*|V| global index values). Therefore, we can store the index information on each vertex. Each vertex maintains two tables: table 1 records the parent nodes on the best paths to k global vertices, and table 2 records the index values of the best paths from this vertex to the k global vertices. Depending on the type of edge update, we perform incremental updates on these two tables. Specifically, when an edge addition update (e_add) occurs, we first obtain the source vertex src, destination vertex dst, and the weight between the two points. Next, we sequentially check each global index vertex. If Indexsrc + weight &gt; Indexdst, we update parentdst in table 1 to src and indexdst in table 2 to Index_src + weight. Otherwise, there is no need to update the index of this global vertex. In the case of an edge deletion update, we sequentially check each global index vertex, determining whether parentdst equals src. If it does, it means we have removed the original best path to dst. In this case, we need to recalculate index_dst. Similar to other incremental calculation methods, updates to dst will gradually propagate outward, requiring updates to all downstream vertices of the best paths passing through dst. If parentdst is not equal to src, there is no need to update this global index vertex.</w:t>
        </w:r>
      </w:ins>
      <w:del w:id="829" w:author="huao" w:date="2023-11-08T08:58:00Z">
        <w:r w:rsidR="000B7996" w:rsidRPr="00236108" w:rsidDel="005101BD">
          <w:rPr>
            <w:sz w:val="18"/>
            <w:szCs w:val="18"/>
            <w:rPrChange w:id="830" w:author="huao" w:date="2023-11-09T11:19:00Z">
              <w:rPr/>
            </w:rPrChange>
          </w:rPr>
          <w:tab/>
        </w:r>
        <w:r w:rsidR="00BC072C" w:rsidRPr="00236108" w:rsidDel="005101BD">
          <w:rPr>
            <w:rFonts w:hint="eastAsia"/>
            <w:sz w:val="18"/>
            <w:szCs w:val="18"/>
            <w:rPrChange w:id="831" w:author="huao" w:date="2023-11-09T11:19:00Z">
              <w:rPr>
                <w:rFonts w:hint="eastAsia"/>
              </w:rPr>
            </w:rPrChange>
          </w:rPr>
          <w:delText>一、</w:delText>
        </w:r>
        <w:r w:rsidR="009F7ED5" w:rsidRPr="00236108" w:rsidDel="005101BD">
          <w:rPr>
            <w:rFonts w:hint="eastAsia"/>
            <w:sz w:val="18"/>
            <w:szCs w:val="18"/>
            <w:rPrChange w:id="832" w:author="huao" w:date="2023-11-09T11:19:00Z">
              <w:rPr>
                <w:rFonts w:hint="eastAsia"/>
              </w:rPr>
            </w:rPrChange>
          </w:rPr>
          <w:delText>维护核心子图</w:delText>
        </w:r>
      </w:del>
    </w:p>
    <w:p w14:paraId="5432A296" w14:textId="35944376" w:rsidR="005E7744" w:rsidRPr="005E7744" w:rsidRDefault="005E7744">
      <w:pPr>
        <w:ind w:firstLine="420"/>
        <w:rPr>
          <w:ins w:id="833" w:author="huao" w:date="2023-11-09T10:56:00Z"/>
          <w:b/>
          <w:rPrChange w:id="834" w:author="huao" w:date="2023-11-09T10:57:00Z">
            <w:rPr>
              <w:ins w:id="835" w:author="huao" w:date="2023-11-09T10:56:00Z"/>
              <w:b w:val="0"/>
              <w:color w:val="auto"/>
              <w:kern w:val="0"/>
            </w:rPr>
          </w:rPrChange>
        </w:rPr>
        <w:pPrChange w:id="836" w:author="huao" w:date="2023-11-09T11:19:00Z">
          <w:pPr>
            <w:pStyle w:val="a8"/>
          </w:pPr>
        </w:pPrChange>
      </w:pPr>
    </w:p>
    <w:p w14:paraId="64386DE2" w14:textId="77777777" w:rsidR="005E7744" w:rsidRPr="005E7744" w:rsidRDefault="005E7744">
      <w:pPr>
        <w:ind w:firstLine="420"/>
        <w:rPr>
          <w:ins w:id="837" w:author="huao" w:date="2023-11-09T10:56:00Z"/>
          <w:sz w:val="18"/>
          <w:szCs w:val="18"/>
          <w:rPrChange w:id="838" w:author="huao" w:date="2023-11-09T10:57:00Z">
            <w:rPr>
              <w:ins w:id="839" w:author="huao" w:date="2023-11-09T10:56:00Z"/>
            </w:rPr>
          </w:rPrChange>
        </w:rPr>
        <w:pPrChange w:id="840" w:author="huao" w:date="2023-11-09T10:57:00Z">
          <w:pPr/>
        </w:pPrChange>
      </w:pPr>
      <w:ins w:id="841" w:author="huao" w:date="2023-11-09T10:56:00Z">
        <w:r w:rsidRPr="005E7744">
          <w:rPr>
            <w:sz w:val="18"/>
            <w:szCs w:val="18"/>
            <w:rPrChange w:id="842" w:author="huao" w:date="2023-11-09T10:57:00Z">
              <w:rPr/>
            </w:rPrChange>
          </w:rPr>
          <w:t xml:space="preserve">The core subgraph index only records a small number of indices between high-degree vertices, requiring a maximum maintenance of m*m index values (m orders of magnitude smaller than the graph data scale). Therefore, we adopt a specialized storage structure. Specifically, GraphCPP utilizes the precomputed information of global index vertices, using a pruning-based point-to-point query strategy to calculate the index value of the best path between two core subgraph index vertices i and j, along with the set of vertices passed through, seti,j. When an edge update occurs, </w:t>
        </w:r>
        <w:r w:rsidRPr="005E7744">
          <w:rPr>
            <w:sz w:val="18"/>
            <w:szCs w:val="18"/>
            <w:rPrChange w:id="843" w:author="huao" w:date="2023-11-09T10:57:00Z">
              <w:rPr/>
            </w:rPrChange>
          </w:rPr>
          <w:lastRenderedPageBreak/>
          <w:t>we retrieve the starting and target points of the edge. If both are in the seti,j, we need to recalculate the core subgraph index value between vertices i and j. Since we reuse the previous global index to implement pruning in calculating the core subgraph index, the overall overhead is relatively small.</w:t>
        </w:r>
      </w:ins>
    </w:p>
    <w:p w14:paraId="7650BBB4" w14:textId="61C4FDA3" w:rsidR="005E7744" w:rsidRDefault="005E7744" w:rsidP="00236108">
      <w:pPr>
        <w:ind w:firstLine="420"/>
        <w:rPr>
          <w:ins w:id="844" w:author="huao" w:date="2023-11-09T11:19:00Z"/>
          <w:sz w:val="18"/>
          <w:szCs w:val="18"/>
        </w:rPr>
      </w:pPr>
      <w:ins w:id="845" w:author="huao" w:date="2023-11-09T10:56:00Z">
        <w:r w:rsidRPr="005E7744">
          <w:rPr>
            <w:sz w:val="18"/>
            <w:szCs w:val="18"/>
            <w:rPrChange w:id="846" w:author="huao" w:date="2023-11-09T10:57:00Z">
              <w:rPr/>
            </w:rPrChange>
          </w:rPr>
          <w:t>The above mechanism achieves incremental maintenance of graph structure data, global indices, and core subgraph indices. Considering that minor graph updates will not have a significant impact on the overall computation results, we temporarily store minor graph updates ΔG until its size exceeds the preset threshold or reaches a certain time interval. Only then will we perform batch graph update operations, further reducing the update overhead.</w:t>
        </w:r>
      </w:ins>
    </w:p>
    <w:p w14:paraId="5D434961" w14:textId="77777777" w:rsidR="00236108" w:rsidRPr="005E7744" w:rsidRDefault="00236108" w:rsidP="00236108">
      <w:pPr>
        <w:rPr>
          <w:ins w:id="847" w:author="huao" w:date="2023-11-09T10:56:00Z"/>
        </w:rPr>
      </w:pPr>
    </w:p>
    <w:p w14:paraId="7012FD3A" w14:textId="66E4DA41" w:rsidR="000B7996" w:rsidDel="005101BD" w:rsidRDefault="000B7996">
      <w:pPr>
        <w:rPr>
          <w:del w:id="848" w:author="huao" w:date="2023-11-08T08:58:00Z"/>
        </w:rPr>
      </w:pPr>
      <w:del w:id="849" w:author="huao" w:date="2023-11-08T08:58:00Z">
        <w:r w:rsidDel="005101BD">
          <w:lastRenderedPageBreak/>
          <w:tab/>
        </w:r>
        <w:r w:rsidR="007944AC" w:rsidDel="005101BD">
          <w:delText>GraphCPP</w:delText>
        </w:r>
        <w:r w:rsidR="007944AC" w:rsidRPr="00CC14DC" w:rsidDel="005101BD">
          <w:rPr>
            <w:rFonts w:hint="eastAsia"/>
          </w:rPr>
          <w:delText>将传统的维护所有顶点</w:delText>
        </w:r>
      </w:del>
      <w:del w:id="850" w:author="huao" w:date="2023-11-07T18:05:00Z">
        <w:r w:rsidR="007944AC" w:rsidRPr="00CC14DC" w:rsidDel="00C06F9B">
          <w:rPr>
            <w:rFonts w:hint="eastAsia"/>
          </w:rPr>
          <w:delText>距离值</w:delText>
        </w:r>
      </w:del>
      <w:del w:id="851" w:author="huao" w:date="2023-11-08T08:58:00Z">
        <w:r w:rsidR="007944AC" w:rsidRPr="00CC14DC" w:rsidDel="005101BD">
          <w:rPr>
            <w:rFonts w:hint="eastAsia"/>
          </w:rPr>
          <w:delText>的</w:delText>
        </w:r>
        <w:r w:rsidR="007944AC" w:rsidDel="005101BD">
          <w:rPr>
            <w:rFonts w:hint="eastAsia"/>
          </w:rPr>
          <w:delText>“</w:delText>
        </w:r>
        <w:r w:rsidR="007944AC" w:rsidRPr="00CC14DC" w:rsidDel="005101BD">
          <w:rPr>
            <w:rFonts w:hint="eastAsia"/>
          </w:rPr>
          <w:delText>全局索引</w:delText>
        </w:r>
        <w:r w:rsidR="007944AC" w:rsidDel="005101BD">
          <w:rPr>
            <w:rFonts w:hint="eastAsia"/>
          </w:rPr>
          <w:delText>”</w:delText>
        </w:r>
        <w:r w:rsidR="007944AC" w:rsidRPr="00CC14DC" w:rsidDel="005101BD">
          <w:rPr>
            <w:rFonts w:hint="eastAsia"/>
          </w:rPr>
          <w:delText>瘦身为只维护高度顶点之间</w:delText>
        </w:r>
      </w:del>
      <w:del w:id="852" w:author="huao" w:date="2023-11-07T18:05:00Z">
        <w:r w:rsidR="007944AC" w:rsidRPr="00CC14DC" w:rsidDel="00C06F9B">
          <w:rPr>
            <w:rFonts w:hint="eastAsia"/>
          </w:rPr>
          <w:delText>距离值</w:delText>
        </w:r>
      </w:del>
      <w:del w:id="853" w:author="huao" w:date="2023-11-08T08:58:00Z">
        <w:r w:rsidR="007944AC" w:rsidRPr="00CC14DC" w:rsidDel="005101BD">
          <w:rPr>
            <w:rFonts w:hint="eastAsia"/>
          </w:rPr>
          <w:delText>的“核心子图索引”</w:delText>
        </w:r>
        <w:r w:rsidR="00F169F9" w:rsidDel="005101BD">
          <w:rPr>
            <w:rFonts w:hint="eastAsia"/>
          </w:rPr>
          <w:delText>。在计算时，复用全局索引执行</w:delText>
        </w:r>
        <w:r w:rsidR="00245664" w:rsidRPr="00955F0F" w:rsidDel="005101BD">
          <w:rPr>
            <w:rFonts w:hint="eastAsia"/>
            <w:bCs/>
          </w:rPr>
          <w:delText>基于上界和下界剪枝的点对点查询求得核心子图上</w:delText>
        </w:r>
        <w:r w:rsidR="00245664" w:rsidDel="005101BD">
          <w:rPr>
            <w:rFonts w:hint="eastAsia"/>
            <w:bCs/>
          </w:rPr>
          <w:delText>高度顶点</w:delText>
        </w:r>
        <w:r w:rsidR="00245664" w:rsidRPr="00955F0F" w:rsidDel="005101BD">
          <w:rPr>
            <w:rFonts w:hint="eastAsia"/>
            <w:bCs/>
          </w:rPr>
          <w:delText>之间的</w:delText>
        </w:r>
      </w:del>
      <w:del w:id="854" w:author="huao" w:date="2023-11-07T18:10:00Z">
        <w:r w:rsidR="00245664" w:rsidRPr="00955F0F" w:rsidDel="00BA742E">
          <w:rPr>
            <w:rFonts w:hint="eastAsia"/>
            <w:bCs/>
          </w:rPr>
          <w:delText>最短</w:delText>
        </w:r>
      </w:del>
      <w:del w:id="855" w:author="huao" w:date="2023-11-08T08:58:00Z">
        <w:r w:rsidR="00245664" w:rsidRPr="00955F0F" w:rsidDel="005101BD">
          <w:rPr>
            <w:rFonts w:hint="eastAsia"/>
            <w:bCs/>
          </w:rPr>
          <w:delText>路径</w:delText>
        </w:r>
        <w:r w:rsidR="00245664" w:rsidDel="005101BD">
          <w:rPr>
            <w:rFonts w:hint="eastAsia"/>
            <w:bCs/>
          </w:rPr>
          <w:delText>值。在存储时，每个</w:delText>
        </w:r>
        <w:r w:rsidR="001A7586" w:rsidDel="005101BD">
          <w:rPr>
            <w:rFonts w:hint="eastAsia"/>
            <w:bCs/>
          </w:rPr>
          <w:delText>高度顶点只需要存储</w:delText>
        </w:r>
        <w:r w:rsidR="00EA62A4" w:rsidDel="005101BD">
          <w:rPr>
            <w:rFonts w:hint="eastAsia"/>
            <w:bCs/>
          </w:rPr>
          <w:delText>少量的高度顶点之间的</w:delText>
        </w:r>
      </w:del>
      <w:del w:id="856" w:author="huao" w:date="2023-11-07T18:05:00Z">
        <w:r w:rsidR="00EA62A4" w:rsidDel="00C06F9B">
          <w:rPr>
            <w:rFonts w:hint="eastAsia"/>
            <w:bCs/>
          </w:rPr>
          <w:delText>距离值</w:delText>
        </w:r>
      </w:del>
      <w:del w:id="857" w:author="huao" w:date="2023-11-08T08:58:00Z">
        <w:r w:rsidR="00EA62A4" w:rsidDel="005101BD">
          <w:rPr>
            <w:rFonts w:hint="eastAsia"/>
            <w:bCs/>
          </w:rPr>
          <w:delText>。</w:delText>
        </w:r>
        <w:r w:rsidR="00C90906" w:rsidDel="005101BD">
          <w:rPr>
            <w:rFonts w:hint="eastAsia"/>
            <w:bCs/>
          </w:rPr>
          <w:delText>显然，和全局索引相比</w:delText>
        </w:r>
        <w:r w:rsidR="00EA62A4" w:rsidDel="005101BD">
          <w:rPr>
            <w:rFonts w:hint="eastAsia"/>
          </w:rPr>
          <w:delText>它的计算开销和存储开销都大大减少</w:delText>
        </w:r>
        <w:r w:rsidR="00C90906" w:rsidDel="005101BD">
          <w:rPr>
            <w:rFonts w:hint="eastAsia"/>
          </w:rPr>
          <w:delText>。</w:delText>
        </w:r>
        <w:r w:rsidR="008B4610" w:rsidDel="005101BD">
          <w:rPr>
            <w:rFonts w:hint="eastAsia"/>
          </w:rPr>
          <w:delText>而针对动态图上的索引维护，我们也做了特别优化</w:delText>
        </w:r>
        <w:r w:rsidR="001E59F5" w:rsidDel="005101BD">
          <w:rPr>
            <w:rFonts w:hint="eastAsia"/>
          </w:rPr>
          <w:delText>。具体地，</w:delText>
        </w:r>
        <w:r w:rsidR="00091B3B" w:rsidDel="005101BD">
          <w:rPr>
            <w:rFonts w:hint="eastAsia"/>
          </w:rPr>
          <w:delText>在计算高度顶点之间的</w:delText>
        </w:r>
      </w:del>
      <w:del w:id="858" w:author="huao" w:date="2023-11-07T18:10:00Z">
        <w:r w:rsidR="00091B3B" w:rsidDel="00BA742E">
          <w:rPr>
            <w:rFonts w:hint="eastAsia"/>
          </w:rPr>
          <w:delText>最短</w:delText>
        </w:r>
      </w:del>
      <w:del w:id="859" w:author="huao" w:date="2023-11-08T08:58:00Z">
        <w:r w:rsidR="00091B3B" w:rsidDel="005101BD">
          <w:rPr>
            <w:rFonts w:hint="eastAsia"/>
          </w:rPr>
          <w:delText>路径时，每个顶点都会记录其路径</w:delText>
        </w:r>
        <w:r w:rsidR="00E27818" w:rsidDel="005101BD">
          <w:rPr>
            <w:rFonts w:hint="eastAsia"/>
          </w:rPr>
          <w:delText>上</w:delText>
        </w:r>
        <w:r w:rsidR="00091B3B" w:rsidDel="005101BD">
          <w:rPr>
            <w:rFonts w:hint="eastAsia"/>
          </w:rPr>
          <w:delText>的父节点。</w:delText>
        </w:r>
        <w:r w:rsidR="00E27818" w:rsidDel="005101BD">
          <w:rPr>
            <w:rFonts w:hint="eastAsia"/>
          </w:rPr>
          <w:delText>当最</w:delText>
        </w:r>
        <w:r w:rsidR="00166312" w:rsidDel="005101BD">
          <w:rPr>
            <w:rFonts w:hint="eastAsia"/>
          </w:rPr>
          <w:delText>终</w:delText>
        </w:r>
        <w:r w:rsidR="00E27818" w:rsidDel="005101BD">
          <w:rPr>
            <w:rFonts w:hint="eastAsia"/>
          </w:rPr>
          <w:delText>路径收敛，从目的顶点</w:delText>
        </w:r>
        <w:r w:rsidR="00166312" w:rsidDel="005101BD">
          <w:rPr>
            <w:rFonts w:hint="eastAsia"/>
          </w:rPr>
          <w:delText>逆推可以获得</w:delText>
        </w:r>
      </w:del>
      <w:del w:id="860" w:author="huao" w:date="2023-11-07T18:10:00Z">
        <w:r w:rsidR="00166312" w:rsidDel="00BA742E">
          <w:rPr>
            <w:rFonts w:hint="eastAsia"/>
          </w:rPr>
          <w:delText>最短</w:delText>
        </w:r>
      </w:del>
      <w:del w:id="861" w:author="huao" w:date="2023-11-08T08:58:00Z">
        <w:r w:rsidR="00166312" w:rsidDel="005101BD">
          <w:rPr>
            <w:rFonts w:hint="eastAsia"/>
          </w:rPr>
          <w:delText>路径上所有的顶点的集合</w:delText>
        </w:r>
        <w:r w:rsidR="00E76243" w:rsidDel="005101BD">
          <w:rPr>
            <w:rFonts w:hint="eastAsia"/>
          </w:rPr>
          <w:delText>，</w:delText>
        </w:r>
        <w:r w:rsidR="00166312" w:rsidDel="005101BD">
          <w:rPr>
            <w:rFonts w:hint="eastAsia"/>
          </w:rPr>
          <w:delText>我们将每条</w:delText>
        </w:r>
      </w:del>
      <w:del w:id="862" w:author="huao" w:date="2023-11-07T18:10:00Z">
        <w:r w:rsidR="00166312" w:rsidDel="00BA742E">
          <w:rPr>
            <w:rFonts w:hint="eastAsia"/>
          </w:rPr>
          <w:delText>最短</w:delText>
        </w:r>
      </w:del>
      <w:del w:id="863" w:author="huao" w:date="2023-11-08T08:58:00Z">
        <w:r w:rsidR="00166312" w:rsidDel="005101BD">
          <w:rPr>
            <w:rFonts w:hint="eastAsia"/>
          </w:rPr>
          <w:delText>路径的集合存放在</w:delText>
        </w:r>
        <w:r w:rsidR="00E76243" w:rsidDel="005101BD">
          <w:rPr>
            <w:rFonts w:hint="eastAsia"/>
          </w:rPr>
          <w:delText>以路径起始点为索引的数组中。当图更新到来，我们首先</w:delText>
        </w:r>
        <w:r w:rsidR="003F6BD7" w:rsidDel="005101BD">
          <w:rPr>
            <w:rFonts w:hint="eastAsia"/>
          </w:rPr>
          <w:delText>判断受影响的活跃顶点是否位于某条</w:delText>
        </w:r>
      </w:del>
      <w:del w:id="864" w:author="huao" w:date="2023-11-07T18:10:00Z">
        <w:r w:rsidR="003F6BD7" w:rsidDel="00BA742E">
          <w:rPr>
            <w:rFonts w:hint="eastAsia"/>
          </w:rPr>
          <w:delText>最短</w:delText>
        </w:r>
      </w:del>
      <w:del w:id="865" w:author="huao" w:date="2023-11-08T08:58:00Z">
        <w:r w:rsidR="003F6BD7" w:rsidDel="005101BD">
          <w:rPr>
            <w:rFonts w:hint="eastAsia"/>
          </w:rPr>
          <w:delText>路径上，如果</w:delText>
        </w:r>
        <w:r w:rsidR="006F41AD" w:rsidDel="005101BD">
          <w:rPr>
            <w:rFonts w:hint="eastAsia"/>
          </w:rPr>
          <w:delText>不在，则不会对</w:delText>
        </w:r>
        <w:r w:rsidR="0052660D" w:rsidDel="005101BD">
          <w:rPr>
            <w:rFonts w:hint="eastAsia"/>
          </w:rPr>
          <w:delText>该条索引产生影响，无需更新，否</w:delText>
        </w:r>
        <w:r w:rsidR="003F6BD7" w:rsidDel="005101BD">
          <w:rPr>
            <w:rFonts w:hint="eastAsia"/>
          </w:rPr>
          <w:delText>则需要重新计算</w:delText>
        </w:r>
        <w:r w:rsidR="0052660D" w:rsidDel="005101BD">
          <w:rPr>
            <w:rFonts w:hint="eastAsia"/>
          </w:rPr>
          <w:delText>该</w:delText>
        </w:r>
      </w:del>
      <w:del w:id="866" w:author="huao" w:date="2023-11-07T18:06:00Z">
        <w:r w:rsidR="0052660D" w:rsidDel="00C06F9B">
          <w:rPr>
            <w:rFonts w:hint="eastAsia"/>
          </w:rPr>
          <w:delText>索引的</w:delText>
        </w:r>
      </w:del>
      <w:del w:id="867" w:author="huao" w:date="2023-11-07T18:05:00Z">
        <w:r w:rsidR="0052660D" w:rsidDel="00C06F9B">
          <w:rPr>
            <w:rFonts w:hint="eastAsia"/>
          </w:rPr>
          <w:delText>距离值</w:delText>
        </w:r>
      </w:del>
      <w:del w:id="868" w:author="huao" w:date="2023-11-08T08:58:00Z">
        <w:r w:rsidR="0052660D" w:rsidDel="005101BD">
          <w:rPr>
            <w:rFonts w:hint="eastAsia"/>
          </w:rPr>
          <w:delText>。</w:delText>
        </w:r>
      </w:del>
    </w:p>
    <w:p w14:paraId="72242E88" w14:textId="34A2B32E" w:rsidR="003652C6" w:rsidDel="005101BD" w:rsidRDefault="00E40443">
      <w:pPr>
        <w:tabs>
          <w:tab w:val="left" w:pos="5570"/>
        </w:tabs>
        <w:jc w:val="left"/>
        <w:rPr>
          <w:del w:id="869" w:author="huao" w:date="2023-11-08T08:58:00Z"/>
        </w:rPr>
      </w:pPr>
      <w:del w:id="870" w:author="huao" w:date="2023-11-08T08:58:00Z">
        <w:r w:rsidDel="005101BD">
          <w:br w:type="column"/>
        </w:r>
      </w:del>
    </w:p>
    <w:p w14:paraId="0CCCDE41" w14:textId="60C0BB35" w:rsidR="003652C6" w:rsidDel="005101BD" w:rsidRDefault="003652C6">
      <w:pPr>
        <w:tabs>
          <w:tab w:val="left" w:pos="5570"/>
        </w:tabs>
        <w:jc w:val="left"/>
        <w:rPr>
          <w:del w:id="871" w:author="huao" w:date="2023-11-08T08:58:00Z"/>
        </w:rPr>
      </w:pPr>
    </w:p>
    <w:p w14:paraId="34E328DB" w14:textId="5CDAD5BD" w:rsidR="003652C6" w:rsidDel="005101BD" w:rsidRDefault="003652C6">
      <w:pPr>
        <w:tabs>
          <w:tab w:val="left" w:pos="5570"/>
        </w:tabs>
        <w:jc w:val="left"/>
        <w:rPr>
          <w:del w:id="872" w:author="huao" w:date="2023-11-08T08:58:00Z"/>
        </w:rPr>
      </w:pPr>
    </w:p>
    <w:p w14:paraId="55D7D7A3" w14:textId="5246ACAB" w:rsidR="003652C6" w:rsidDel="005101BD" w:rsidRDefault="003652C6">
      <w:pPr>
        <w:tabs>
          <w:tab w:val="left" w:pos="5570"/>
        </w:tabs>
        <w:jc w:val="left"/>
        <w:rPr>
          <w:del w:id="873" w:author="huao" w:date="2023-11-08T08:58:00Z"/>
        </w:rPr>
      </w:pPr>
    </w:p>
    <w:p w14:paraId="2CD75C69" w14:textId="7C5B035E" w:rsidR="003652C6" w:rsidDel="005101BD" w:rsidRDefault="003652C6">
      <w:pPr>
        <w:tabs>
          <w:tab w:val="left" w:pos="5570"/>
        </w:tabs>
        <w:jc w:val="left"/>
        <w:rPr>
          <w:del w:id="874" w:author="huao" w:date="2023-11-08T08:58:00Z"/>
        </w:rPr>
      </w:pPr>
    </w:p>
    <w:p w14:paraId="07ADD524" w14:textId="4A9D38E4" w:rsidR="003652C6" w:rsidDel="005101BD" w:rsidRDefault="003652C6">
      <w:pPr>
        <w:tabs>
          <w:tab w:val="left" w:pos="5570"/>
        </w:tabs>
        <w:jc w:val="left"/>
        <w:rPr>
          <w:del w:id="875" w:author="huao" w:date="2023-11-08T08:58:00Z"/>
        </w:rPr>
      </w:pPr>
    </w:p>
    <w:p w14:paraId="41E81CE1" w14:textId="643D2D92" w:rsidR="00452A9B" w:rsidDel="005101BD" w:rsidRDefault="003652C6" w:rsidP="00452A9B">
      <w:pPr>
        <w:tabs>
          <w:tab w:val="left" w:pos="5570"/>
        </w:tabs>
        <w:jc w:val="left"/>
        <w:rPr>
          <w:del w:id="876" w:author="huao" w:date="2023-11-08T08:58:00Z"/>
          <w:b/>
          <w:bCs/>
        </w:rPr>
      </w:pPr>
      <w:del w:id="877" w:author="huao" w:date="2023-11-08T08:58:00Z">
        <w:r w:rsidRPr="002F34A1" w:rsidDel="005101BD">
          <w:rPr>
            <w:b/>
            <w:bCs/>
          </w:rPr>
          <w:delText>Other Optimization</w:delText>
        </w:r>
      </w:del>
    </w:p>
    <w:p w14:paraId="0AEE8768" w14:textId="10336A35" w:rsidR="00BE6144" w:rsidRPr="00C56868" w:rsidDel="005101BD" w:rsidRDefault="00BE6144" w:rsidP="00C56868">
      <w:pPr>
        <w:ind w:firstLine="360"/>
        <w:rPr>
          <w:del w:id="878" w:author="huao" w:date="2023-11-08T08:58:00Z"/>
          <w:sz w:val="18"/>
          <w:szCs w:val="18"/>
        </w:rPr>
      </w:pPr>
      <w:del w:id="879" w:author="huao" w:date="2023-11-08T08:58:00Z">
        <w:r w:rsidRPr="00C56868" w:rsidDel="005101BD">
          <w:rPr>
            <w:sz w:val="18"/>
            <w:szCs w:val="18"/>
          </w:rPr>
          <w:delText>1. Core Subgraph Maintenance:</w:delText>
        </w:r>
      </w:del>
    </w:p>
    <w:p w14:paraId="6A15622F" w14:textId="361FD026" w:rsidR="005D3BCC" w:rsidRPr="002F34A1" w:rsidDel="005101BD" w:rsidRDefault="00BE6144" w:rsidP="002F34A1">
      <w:pPr>
        <w:tabs>
          <w:tab w:val="left" w:pos="5570"/>
        </w:tabs>
        <w:ind w:firstLineChars="200" w:firstLine="360"/>
        <w:rPr>
          <w:del w:id="880" w:author="huao" w:date="2023-11-08T08:58:00Z"/>
          <w:sz w:val="18"/>
          <w:szCs w:val="18"/>
        </w:rPr>
      </w:pPr>
      <w:del w:id="881" w:author="huao" w:date="2023-11-08T08:58:00Z">
        <w:r w:rsidRPr="00BE6144" w:rsidDel="005101BD">
          <w:rPr>
            <w:sz w:val="18"/>
            <w:szCs w:val="18"/>
          </w:rPr>
          <w:delText xml:space="preserve">GraphCPP streamlines the traditional "global index," which maintains </w:delText>
        </w:r>
      </w:del>
      <w:del w:id="882" w:author="huao" w:date="2023-11-07T18:01:00Z">
        <w:r w:rsidRPr="00BE6144" w:rsidDel="00C06F9B">
          <w:rPr>
            <w:sz w:val="18"/>
            <w:szCs w:val="18"/>
          </w:rPr>
          <w:delText xml:space="preserve">distance </w:delText>
        </w:r>
      </w:del>
      <w:del w:id="883" w:author="huao" w:date="2023-11-08T08:58:00Z">
        <w:r w:rsidRPr="00BE6144" w:rsidDel="005101BD">
          <w:rPr>
            <w:sz w:val="18"/>
            <w:szCs w:val="18"/>
          </w:rPr>
          <w:delText xml:space="preserve">values for all vertices, into a "core subgraph index" that only maintains </w:delText>
        </w:r>
      </w:del>
      <w:del w:id="884" w:author="huao" w:date="2023-11-07T18:05:00Z">
        <w:r w:rsidRPr="00BE6144" w:rsidDel="00C06F9B">
          <w:rPr>
            <w:sz w:val="18"/>
            <w:szCs w:val="18"/>
          </w:rPr>
          <w:delText>distance</w:delText>
        </w:r>
      </w:del>
      <w:del w:id="885" w:author="huao" w:date="2023-11-08T08:58:00Z">
        <w:r w:rsidRPr="00BE6144" w:rsidDel="005101BD">
          <w:rPr>
            <w:sz w:val="18"/>
            <w:szCs w:val="18"/>
          </w:rPr>
          <w:delText xml:space="preserve"> values between high-degree vertices. During computation, the global index is reused to perform point-to-point queries based on upper and lower bound pruning to obtain the </w:delText>
        </w:r>
      </w:del>
      <w:del w:id="886" w:author="huao" w:date="2023-11-07T18:10:00Z">
        <w:r w:rsidRPr="00BE6144" w:rsidDel="00BA742E">
          <w:rPr>
            <w:sz w:val="18"/>
            <w:szCs w:val="18"/>
          </w:rPr>
          <w:delText>shortest</w:delText>
        </w:r>
      </w:del>
      <w:del w:id="887" w:author="huao" w:date="2023-11-08T08:58:00Z">
        <w:r w:rsidRPr="00BE6144" w:rsidDel="005101BD">
          <w:rPr>
            <w:sz w:val="18"/>
            <w:szCs w:val="18"/>
          </w:rPr>
          <w:delText xml:space="preserve"> path values between high-degree vertices on the core subgraph. In terms of storage, each high-degree vertex only needs to store a small amount of </w:delText>
        </w:r>
      </w:del>
      <w:del w:id="888" w:author="huao" w:date="2023-11-07T18:05:00Z">
        <w:r w:rsidRPr="00BE6144" w:rsidDel="00C06F9B">
          <w:rPr>
            <w:sz w:val="18"/>
            <w:szCs w:val="18"/>
          </w:rPr>
          <w:delText>distance</w:delText>
        </w:r>
      </w:del>
      <w:del w:id="889" w:author="huao" w:date="2023-11-08T08:58:00Z">
        <w:r w:rsidRPr="00BE6144" w:rsidDel="005101BD">
          <w:rPr>
            <w:sz w:val="18"/>
            <w:szCs w:val="18"/>
          </w:rPr>
          <w:delText xml:space="preserve"> values between high-degree vertices. Clearly, compared to the global index, both the computational and storage costs of the core subgraph index are significantly reduced. Additionally, for index maintenance on dynamic graphs, we have implemented special optimizations. Specifically, when calculating the </w:delText>
        </w:r>
      </w:del>
      <w:del w:id="890" w:author="huao" w:date="2023-11-07T18:10:00Z">
        <w:r w:rsidRPr="00BE6144" w:rsidDel="00BA742E">
          <w:rPr>
            <w:sz w:val="18"/>
            <w:szCs w:val="18"/>
          </w:rPr>
          <w:delText>shortest</w:delText>
        </w:r>
      </w:del>
      <w:del w:id="891" w:author="huao" w:date="2023-11-08T08:58:00Z">
        <w:r w:rsidRPr="00BE6144" w:rsidDel="005101BD">
          <w:rPr>
            <w:sz w:val="18"/>
            <w:szCs w:val="18"/>
          </w:rPr>
          <w:delText xml:space="preserve"> path between high-degree vertices, each vertex records its parent node on the path. When the final path converges, we can obtain the set of all vertices on the </w:delText>
        </w:r>
      </w:del>
      <w:del w:id="892" w:author="huao" w:date="2023-11-07T18:10:00Z">
        <w:r w:rsidRPr="00BE6144" w:rsidDel="00BA742E">
          <w:rPr>
            <w:sz w:val="18"/>
            <w:szCs w:val="18"/>
          </w:rPr>
          <w:delText>shortest</w:delText>
        </w:r>
      </w:del>
      <w:del w:id="893" w:author="huao" w:date="2023-11-08T08:58:00Z">
        <w:r w:rsidRPr="00BE6144" w:rsidDel="005101BD">
          <w:rPr>
            <w:sz w:val="18"/>
            <w:szCs w:val="18"/>
          </w:rPr>
          <w:delText xml:space="preserve"> path by retracing from the destination vertex. We store each set of </w:delText>
        </w:r>
      </w:del>
      <w:del w:id="894" w:author="huao" w:date="2023-11-07T18:10:00Z">
        <w:r w:rsidRPr="00BE6144" w:rsidDel="00BA742E">
          <w:rPr>
            <w:sz w:val="18"/>
            <w:szCs w:val="18"/>
          </w:rPr>
          <w:delText>shortest</w:delText>
        </w:r>
      </w:del>
      <w:del w:id="895" w:author="huao" w:date="2023-11-08T08:58:00Z">
        <w:r w:rsidRPr="00BE6144" w:rsidDel="005101BD">
          <w:rPr>
            <w:sz w:val="18"/>
            <w:szCs w:val="18"/>
          </w:rPr>
          <w:delText xml:space="preserve"> paths indexed by the starting point of the path. When a graph update occurs, we first check whether the affected active vertices are part of any </w:delText>
        </w:r>
      </w:del>
      <w:del w:id="896" w:author="huao" w:date="2023-11-07T18:10:00Z">
        <w:r w:rsidRPr="00BE6144" w:rsidDel="00BA742E">
          <w:rPr>
            <w:sz w:val="18"/>
            <w:szCs w:val="18"/>
          </w:rPr>
          <w:delText>shortest</w:delText>
        </w:r>
      </w:del>
      <w:del w:id="897" w:author="huao" w:date="2023-11-08T08:58:00Z">
        <w:r w:rsidRPr="00BE6144" w:rsidDel="005101BD">
          <w:rPr>
            <w:sz w:val="18"/>
            <w:szCs w:val="18"/>
          </w:rPr>
          <w:delText xml:space="preserve"> path. If they are not, the index remains unaffected and does not require an update. If they are, we need to recalculate the </w:delText>
        </w:r>
      </w:del>
      <w:del w:id="898" w:author="huao" w:date="2023-11-07T18:06:00Z">
        <w:r w:rsidRPr="00BE6144" w:rsidDel="00C06F9B">
          <w:rPr>
            <w:sz w:val="18"/>
            <w:szCs w:val="18"/>
          </w:rPr>
          <w:delText xml:space="preserve">distance values for that </w:delText>
        </w:r>
      </w:del>
      <w:del w:id="899" w:author="huao" w:date="2023-11-08T08:58:00Z">
        <w:r w:rsidRPr="00BE6144" w:rsidDel="005101BD">
          <w:rPr>
            <w:sz w:val="18"/>
            <w:szCs w:val="18"/>
          </w:rPr>
          <w:delText xml:space="preserve">index </w:delText>
        </w:r>
        <w:r w:rsidR="005D3BCC" w:rsidRPr="002F34A1" w:rsidDel="005101BD">
          <w:rPr>
            <w:sz w:val="18"/>
            <w:szCs w:val="18"/>
          </w:rPr>
          <w:br w:type="page"/>
        </w:r>
      </w:del>
    </w:p>
    <w:p w14:paraId="5DE5633F" w14:textId="22A1C93B" w:rsidR="00E40443" w:rsidDel="005101BD" w:rsidRDefault="00E40443" w:rsidP="00E40443">
      <w:pPr>
        <w:rPr>
          <w:del w:id="900" w:author="huao" w:date="2023-11-08T08:58:00Z"/>
        </w:rPr>
      </w:pPr>
      <w:del w:id="901" w:author="huao" w:date="2023-11-08T08:58:00Z">
        <w:r w:rsidDel="005101BD">
          <w:tab/>
        </w:r>
        <w:r w:rsidDel="005101BD">
          <w:rPr>
            <w:rFonts w:hint="eastAsia"/>
          </w:rPr>
          <w:delText>二、相似任务批量执行</w:delText>
        </w:r>
      </w:del>
    </w:p>
    <w:p w14:paraId="2216C08B" w14:textId="5D6779B2" w:rsidR="00E40443" w:rsidRPr="00E40443" w:rsidDel="005101BD" w:rsidRDefault="00E40443">
      <w:pPr>
        <w:rPr>
          <w:del w:id="902" w:author="huao" w:date="2023-11-08T08:58:00Z"/>
        </w:rPr>
      </w:pPr>
      <w:del w:id="903" w:author="huao" w:date="2023-11-08T08:58:00Z">
        <w:r w:rsidDel="005101BD">
          <w:tab/>
        </w:r>
        <w:r w:rsidDel="005101BD">
          <w:rPr>
            <w:rFonts w:hint="eastAsia"/>
          </w:rPr>
          <w:delText>不同查询任务随机到来，它们的遍历路径也有很大的不同。我们发现当两个任务的相似程度过低，它们之间的重叠路径比例也会降低，甚至可能没有重叠</w:delText>
        </w:r>
        <w:r w:rsidR="003E6FC7" w:rsidDel="005101BD">
          <w:rPr>
            <w:rFonts w:hint="eastAsia"/>
          </w:rPr>
          <w:delText>部分</w:delText>
        </w:r>
        <w:r w:rsidDel="005101BD">
          <w:rPr>
            <w:rFonts w:hint="eastAsia"/>
          </w:rPr>
          <w:delText>。而如果两个查询的起始顶点和目的顶点都处于临近的图数据分块，它们在查询过程中的遍历路径也大概率是临近的。对此我们提出了一个相似任务批量执行策略，每次从任务池中筛选相似任务批量执行，以进一步地利用数据相似性。具体地，</w:delText>
        </w:r>
        <w:r w:rsidDel="005101BD">
          <w:delText>GraphCP</w:delText>
        </w:r>
        <w:r w:rsidDel="005101BD">
          <w:rPr>
            <w:rFonts w:hint="eastAsia"/>
          </w:rPr>
          <w:delText>P首先从任务池中随机选择一个查询任务，获取任务的起始顶点和目标顶点。然后执行k跳SSSP获取起始顶点的邻居顶点集Set</w:delText>
        </w:r>
        <w:r w:rsidRPr="00955F0F" w:rsidDel="005101BD">
          <w:rPr>
            <w:vertAlign w:val="subscript"/>
          </w:rPr>
          <w:delText>S</w:delText>
        </w:r>
        <w:r w:rsidDel="005101BD">
          <w:rPr>
            <w:rFonts w:hint="eastAsia"/>
          </w:rPr>
          <w:delText>，以及目标顶点的邻居顶点集Set</w:delText>
        </w:r>
        <w:r w:rsidRPr="00955F0F" w:rsidDel="005101BD">
          <w:rPr>
            <w:rFonts w:hint="eastAsia"/>
            <w:vertAlign w:val="subscript"/>
          </w:rPr>
          <w:delText>D</w:delText>
        </w:r>
        <w:r w:rsidDel="005101BD">
          <w:rPr>
            <w:rFonts w:hint="eastAsia"/>
          </w:rPr>
          <w:delText>（k的大小由用户确定，默认设为3）。随后遍历任务池，筛选出所有起始点位于Set</w:delText>
        </w:r>
        <w:r w:rsidRPr="00955F0F" w:rsidDel="005101BD">
          <w:rPr>
            <w:vertAlign w:val="subscript"/>
          </w:rPr>
          <w:delText>S</w:delText>
        </w:r>
        <w:r w:rsidDel="005101BD">
          <w:rPr>
            <w:rFonts w:hint="eastAsia"/>
          </w:rPr>
          <w:delText>，目的点位于Set</w:delText>
        </w:r>
        <w:r w:rsidRPr="00955F0F" w:rsidDel="005101BD">
          <w:rPr>
            <w:rFonts w:hint="eastAsia"/>
            <w:vertAlign w:val="subscript"/>
          </w:rPr>
          <w:delText>D</w:delText>
        </w:r>
        <w:r w:rsidDel="005101BD">
          <w:rPr>
            <w:rFonts w:hint="eastAsia"/>
          </w:rPr>
          <w:delText>的查询任务，它们被作为相似任务并发处理。需要注意的是，如果某个查询的起始顶点或目的顶点属于高度顶点，可以直接使用索引来加速查询过程，无序使用常规的查询步骤。排除掉高度顶点后</w:delText>
        </w:r>
        <w:r w:rsidDel="005101BD">
          <w:delText>K</w:delText>
        </w:r>
        <w:r w:rsidDel="005101BD">
          <w:rPr>
            <w:rFonts w:hint="eastAsia"/>
          </w:rPr>
          <w:delText>跳SSSP本身的开销很小，且执行过程可以和正常查询并发执行，执行开销可以忽略不计。</w:delText>
        </w:r>
      </w:del>
    </w:p>
    <w:p w14:paraId="7B791C8C" w14:textId="77777777" w:rsidR="00AA5DA6" w:rsidRDefault="00AA5DA6" w:rsidP="00AA5DA6">
      <w:pPr>
        <w:pStyle w:val="a8"/>
      </w:pPr>
      <w:bookmarkStart w:id="904" w:name="_Toc149671652"/>
      <w:r>
        <w:rPr>
          <w:rFonts w:hint="eastAsia"/>
        </w:rPr>
        <w:t>实验评估</w:t>
      </w:r>
      <w:bookmarkEnd w:id="904"/>
    </w:p>
    <w:p w14:paraId="0921E672" w14:textId="77777777" w:rsidR="00E316D1" w:rsidRPr="00E316D1" w:rsidRDefault="00E316D1" w:rsidP="00E316D1">
      <w:pPr>
        <w:pStyle w:val="a8"/>
        <w:rPr>
          <w:ins w:id="905" w:author="HERO 浩宇" w:date="2023-11-13T16:48:00Z"/>
          <w:b w:val="0"/>
          <w:color w:val="auto"/>
          <w:kern w:val="0"/>
        </w:rPr>
      </w:pPr>
      <w:bookmarkStart w:id="906" w:name="_Hlk147260179"/>
      <w:ins w:id="907" w:author="HERO 浩宇" w:date="2023-11-13T16:48:00Z">
        <w:r w:rsidRPr="00E316D1">
          <w:rPr>
            <w:b w:val="0"/>
            <w:color w:val="auto"/>
            <w:kern w:val="0"/>
          </w:rPr>
          <w:tab/>
          <w:t xml:space="preserve">The experiments are conducted on a 8-node cluster. Each machine consists of 2 Intel Xeon E5-2680 v4 CPUs which has 14 physical cores，256 GB memory，and 35MB LLC. All nodes are interconnected through a Infiniband network(bandwidth of 300Gbps). All programs are compiled with gcc version 7.5.0, openMPI version 4.1.2 and openMP enable. </w:t>
        </w:r>
      </w:ins>
    </w:p>
    <w:p w14:paraId="7492461A" w14:textId="77777777" w:rsidR="00E316D1" w:rsidRPr="00E316D1" w:rsidRDefault="00E316D1" w:rsidP="00E316D1">
      <w:pPr>
        <w:pStyle w:val="a8"/>
        <w:rPr>
          <w:ins w:id="908" w:author="HERO 浩宇" w:date="2023-11-13T16:48:00Z"/>
          <w:b w:val="0"/>
          <w:color w:val="auto"/>
          <w:kern w:val="0"/>
        </w:rPr>
      </w:pPr>
      <w:ins w:id="909" w:author="HERO 浩宇" w:date="2023-11-13T16:48:00Z">
        <w:r w:rsidRPr="00E316D1">
          <w:rPr>
            <w:b w:val="0"/>
            <w:color w:val="auto"/>
            <w:kern w:val="0"/>
          </w:rPr>
          <w:tab/>
          <w:t xml:space="preserve">Table 2 shows the graph datasets used in our experiments and their properties. Twitter-2010 and Friendster are social network graphs. UK-2007-05 and Gsh-2015-host are large web-crawl graphs. We use five different algorithms as benchmarks: Shortest Path(PPsP), Breadth First Search(BFS), Connectivity, Widest Paht(PPWP), and Narrowest Paht(PPNP). These alogorithms are important pairwise graph queries because they 1) are widely used; 2) have different characteristics in the data access and 3) are usually used to form many important complex graph applications such as clustering, classification, and prediction. </w:t>
        </w:r>
      </w:ins>
    </w:p>
    <w:p w14:paraId="2A985778" w14:textId="77777777" w:rsidR="00E316D1" w:rsidRPr="00E316D1" w:rsidRDefault="00E316D1" w:rsidP="00E316D1">
      <w:pPr>
        <w:pStyle w:val="a8"/>
        <w:rPr>
          <w:ins w:id="910" w:author="HERO 浩宇" w:date="2023-11-13T16:48:00Z"/>
          <w:b w:val="0"/>
          <w:color w:val="auto"/>
          <w:kern w:val="0"/>
        </w:rPr>
      </w:pPr>
      <w:ins w:id="911" w:author="HERO 浩宇" w:date="2023-11-13T16:48:00Z">
        <w:r w:rsidRPr="00E316D1">
          <w:rPr>
            <w:b w:val="0"/>
            <w:color w:val="auto"/>
            <w:kern w:val="0"/>
          </w:rPr>
          <w:tab/>
          <w:t>To evaluate the performance, we sequentially or concurrently submit PPsP, BFS, PPWP, and PPNP in order until the specific number of jobs are generated. We set the parameters randomly for each job, even though these jobs may be the same graph algorithm. For example, the root vertices are randomly selected for the BFS jobs and the PPsP jobs. For concurrent submissions, the time intervals between consecutive submissions follow a poisson distribution with a default λ value = 16. All benchmarks are executed 10 times, and the experimental results are reported as average value.</w:t>
        </w:r>
      </w:ins>
    </w:p>
    <w:p w14:paraId="31607288" w14:textId="77777777" w:rsidR="00E316D1" w:rsidRPr="00E316D1" w:rsidRDefault="00E316D1" w:rsidP="00E316D1">
      <w:pPr>
        <w:pStyle w:val="a8"/>
        <w:rPr>
          <w:ins w:id="912" w:author="HERO 浩宇" w:date="2023-11-13T16:48:00Z"/>
          <w:b w:val="0"/>
          <w:color w:val="auto"/>
          <w:kern w:val="0"/>
        </w:rPr>
      </w:pPr>
      <w:ins w:id="913" w:author="HERO 浩宇" w:date="2023-11-13T16:48:00Z">
        <w:r w:rsidRPr="00E316D1">
          <w:rPr>
            <w:b w:val="0"/>
            <w:color w:val="auto"/>
            <w:kern w:val="0"/>
          </w:rPr>
          <w:lastRenderedPageBreak/>
          <w:tab/>
          <w:t xml:space="preserve">We compared the query performance of GraphCPP with PnP, Tripoline, and SGraph. Since all of them are not open source, we re-implement their mechanism based on Gemini distributed graph processing framework. And bacause of none of these three systems directly support concurrent operations, we made some modifications to enable them to handle multiple jobs simultaneously. In the end, we compared the performance with two different modes of systems: SGraph-S, SGraph-C, PnP-S, PnP-C, Tripoline-S, and Tripoline-C. Among them, the systems with the "-S" suffix sequentially handles the jobs, while the systems with the "-C" suffix concurrently handle the jobs. In the systems with the "-C" suffix, the concurrent jobs are managed by the operating system. </w:t>
        </w:r>
      </w:ins>
    </w:p>
    <w:p w14:paraId="5C16A060" w14:textId="77777777" w:rsidR="00E316D1" w:rsidRPr="00E316D1" w:rsidRDefault="00E316D1" w:rsidP="00E316D1">
      <w:pPr>
        <w:pStyle w:val="a8"/>
        <w:rPr>
          <w:ins w:id="914" w:author="HERO 浩宇" w:date="2023-11-13T16:48:00Z"/>
          <w:b w:val="0"/>
          <w:color w:val="auto"/>
          <w:kern w:val="0"/>
        </w:rPr>
      </w:pPr>
      <w:ins w:id="915" w:author="HERO 浩宇" w:date="2023-11-13T16:48:00Z">
        <w:r w:rsidRPr="00E316D1">
          <w:rPr>
            <w:b w:val="0"/>
            <w:color w:val="auto"/>
            <w:kern w:val="0"/>
          </w:rPr>
          <w:t>Preprocessing Cost</w:t>
        </w:r>
      </w:ins>
    </w:p>
    <w:p w14:paraId="6B135BF6" w14:textId="77777777" w:rsidR="00E316D1" w:rsidRPr="00E316D1" w:rsidRDefault="00E316D1" w:rsidP="00E316D1">
      <w:pPr>
        <w:pStyle w:val="a8"/>
        <w:rPr>
          <w:ins w:id="916" w:author="HERO 浩宇" w:date="2023-11-13T16:48:00Z"/>
          <w:b w:val="0"/>
          <w:color w:val="auto"/>
          <w:kern w:val="0"/>
        </w:rPr>
      </w:pPr>
      <w:ins w:id="917" w:author="HERO 浩宇" w:date="2023-11-13T16:48:00Z">
        <w:r w:rsidRPr="00E316D1">
          <w:rPr>
            <w:b w:val="0"/>
            <w:color w:val="auto"/>
            <w:kern w:val="0"/>
          </w:rPr>
          <w:lastRenderedPageBreak/>
          <w:tab/>
          <w:t>Table3 shows the preprocessing cost of GraphCPP, SGraph, and Tripoline. We can observe that GraphCPP takes little additional time than the other two system, so as to create the blocks by traversing the graphs once and generate core subgraph. The chunking procedure and core subgraph generation only resulted in an average increase of xx in preprocessing time. As shown in Table 4, the additional storage cost of GraphCPP is also small and accounting for only xx%-xx% of the original graph space overhead. In general, when the graph has larger maximum out-degree and lower average out-degree, the additional space overhead compared to the original graph's space overhead is higher. This is because that vertices with larger out-degrees store more copies in different blocks and the additional space overhead typically scales proportionally with the ratio of the number of vertices to the number of edges. Furthermore, the additional space cost will vary depending on the number of vertices chosen during the construction of the core subgraph. Table 4 shows the results obtained when setting the number of core-vertices to xx.</w:t>
        </w:r>
      </w:ins>
    </w:p>
    <w:p w14:paraId="60BBEB72" w14:textId="77777777" w:rsidR="00E316D1" w:rsidRPr="00E316D1" w:rsidRDefault="00E316D1" w:rsidP="00E316D1">
      <w:pPr>
        <w:pStyle w:val="a8"/>
        <w:rPr>
          <w:ins w:id="918" w:author="HERO 浩宇" w:date="2023-11-13T16:48:00Z"/>
          <w:b w:val="0"/>
          <w:color w:val="auto"/>
          <w:kern w:val="0"/>
        </w:rPr>
      </w:pPr>
      <w:ins w:id="919" w:author="HERO 浩宇" w:date="2023-11-13T16:48:00Z">
        <w:r w:rsidRPr="00E316D1">
          <w:rPr>
            <w:b w:val="0"/>
            <w:color w:val="auto"/>
            <w:kern w:val="0"/>
          </w:rPr>
          <w:t>Overall Performance Comparison</w:t>
        </w:r>
      </w:ins>
    </w:p>
    <w:p w14:paraId="244450A7" w14:textId="77777777" w:rsidR="00E316D1" w:rsidRPr="00E316D1" w:rsidRDefault="00E316D1" w:rsidP="00E316D1">
      <w:pPr>
        <w:pStyle w:val="a8"/>
        <w:rPr>
          <w:ins w:id="920" w:author="HERO 浩宇" w:date="2023-11-13T16:48:00Z"/>
          <w:b w:val="0"/>
          <w:color w:val="auto"/>
          <w:kern w:val="0"/>
        </w:rPr>
      </w:pPr>
      <w:ins w:id="921" w:author="HERO 浩宇" w:date="2023-11-13T16:48:00Z">
        <w:r w:rsidRPr="00E316D1">
          <w:rPr>
            <w:b w:val="0"/>
            <w:color w:val="auto"/>
            <w:kern w:val="0"/>
          </w:rPr>
          <w:tab/>
          <w:t>Figure 9 shows the total execution time of xx concurrent jobs with different schemes. It can be observed that for all graphs, GraphCPP achieves shorter execution times (thus higher throughput) than the other schemes. Compared to SGraph-S, SGraph-C, PnP-S, PnP-C, Tripoline-S, and Tripoline-C, GraphCPP achieves an average throughput improvement of approximately xx, xx, xx, xx, xx, and xx times, respectively. The improvement of throughput is achieved by reducing the data access cost 和核心子图带来的高效剪枝in GraphCPP.</w:t>
        </w:r>
      </w:ins>
    </w:p>
    <w:p w14:paraId="6BD6E125" w14:textId="77777777" w:rsidR="00E316D1" w:rsidRPr="00E316D1" w:rsidRDefault="00E316D1" w:rsidP="00E316D1">
      <w:pPr>
        <w:pStyle w:val="a8"/>
        <w:rPr>
          <w:ins w:id="922" w:author="HERO 浩宇" w:date="2023-11-13T16:48:00Z"/>
          <w:b w:val="0"/>
          <w:color w:val="auto"/>
          <w:kern w:val="0"/>
        </w:rPr>
      </w:pPr>
      <w:ins w:id="923" w:author="HERO 浩宇" w:date="2023-11-13T16:48:00Z">
        <w:r w:rsidRPr="00E316D1">
          <w:rPr>
            <w:b w:val="0"/>
            <w:color w:val="auto"/>
            <w:kern w:val="0"/>
          </w:rPr>
          <w:lastRenderedPageBreak/>
          <w:tab/>
          <w:t>为了评估数据访问成本，我们进一步地将总时间分成了图处理时间和数据访问时间。如图10所示，相比于其他系统，GraphCPP图数据访问占用的时间更少，并且随着图规模的增加该部分占用比例进一步减少。例如，对于Gsh-2015-host，GraphCPP的数据访问时间相比于其他系统分别减少了xx倍-xx倍。GraphCPP能达到如此效果的原因有两个：1）不同并发作业所需图数据的相同部分在内存中只需要加载和维护一个副本，这减少了内存占用；2）图数据块根据关联任务数量的多少划分优先级，并定期地加载到LLC中被作业重用</w:t>
        </w:r>
        <w:r w:rsidRPr="00E316D1">
          <w:rPr>
            <w:rFonts w:hint="eastAsia"/>
            <w:b w:val="0"/>
            <w:color w:val="auto"/>
            <w:kern w:val="0"/>
          </w:rPr>
          <w:t>。优先处理优先级更高（关联任务数更多）能有效降低</w:t>
        </w:r>
        <w:r w:rsidRPr="00E316D1">
          <w:rPr>
            <w:b w:val="0"/>
            <w:color w:val="auto"/>
            <w:kern w:val="0"/>
          </w:rPr>
          <w:t>LLC miss率，减少不必要的内存数据传输。</w:t>
        </w:r>
      </w:ins>
    </w:p>
    <w:p w14:paraId="2D883769" w14:textId="77777777" w:rsidR="00E316D1" w:rsidRPr="00E316D1" w:rsidRDefault="00E316D1" w:rsidP="00E316D1">
      <w:pPr>
        <w:pStyle w:val="a8"/>
        <w:rPr>
          <w:ins w:id="924" w:author="HERO 浩宇" w:date="2023-11-13T16:48:00Z"/>
          <w:b w:val="0"/>
          <w:color w:val="auto"/>
          <w:kern w:val="0"/>
        </w:rPr>
      </w:pPr>
      <w:ins w:id="925" w:author="HERO 浩宇" w:date="2023-11-13T16:48:00Z">
        <w:r w:rsidRPr="00E316D1">
          <w:rPr>
            <w:b w:val="0"/>
            <w:color w:val="auto"/>
            <w:kern w:val="0"/>
          </w:rPr>
          <w:tab/>
          <w:t>接下来，我们评估不同系统的LLC利用率，并将结果显示在图11中。从图中可以看出，GraphCPP的LLC miss率低于另外6个系统。在UK-2007-05中，GraphCPP的LLC miss率仅为xx，相比之下，SGraph-S, SGraph-C, PnP-S, PnP-C, Tripoline-S, and Tripoline-C的LLC miss率分别为xx，xx，xx，xx，xx，and xx。这主要是因为在GraphCPP中，多个作业共享LLC中的一个图数据副本，能够更加充分地利用LLC，提</w:t>
        </w:r>
        <w:r w:rsidRPr="00E316D1">
          <w:rPr>
            <w:rFonts w:hint="eastAsia"/>
            <w:b w:val="0"/>
            <w:color w:val="auto"/>
            <w:kern w:val="0"/>
          </w:rPr>
          <w:t>高作业的数据局部性。</w:t>
        </w:r>
      </w:ins>
    </w:p>
    <w:p w14:paraId="5DC2916E" w14:textId="77777777" w:rsidR="00E316D1" w:rsidRPr="00E316D1" w:rsidRDefault="00E316D1" w:rsidP="00E316D1">
      <w:pPr>
        <w:pStyle w:val="a8"/>
        <w:rPr>
          <w:ins w:id="926" w:author="HERO 浩宇" w:date="2023-11-13T16:48:00Z"/>
          <w:b w:val="0"/>
          <w:color w:val="auto"/>
          <w:kern w:val="0"/>
        </w:rPr>
      </w:pPr>
      <w:ins w:id="927" w:author="HERO 浩宇" w:date="2023-11-13T16:48:00Z">
        <w:r w:rsidRPr="00E316D1">
          <w:rPr>
            <w:b w:val="0"/>
            <w:color w:val="auto"/>
            <w:kern w:val="0"/>
          </w:rPr>
          <w:tab/>
          <w:t>进一步地，我们还跟踪了这16个作业交换到LLC中的数据总量。一般来讲，并发执行模式（-C）会比顺序执行模式（-S）交换更多的数据到LLC中，这是因为并发作业之间没有数据共享，不同作业之间强烈的缓存干扰会导致图数据在LLC中频繁的换入换出，产生更多的冗余内存数据传输。如图12所示，GraphCPP的数据交换量比SGraph-S，PnP-S，和Tripoline-S少得多（在UK-2007-05中分别是三者的xx，xx，and xx）。这是因为GraphCPP充分利用了并发任务之间的数据访问相似性。</w:t>
        </w:r>
      </w:ins>
    </w:p>
    <w:p w14:paraId="0C522472" w14:textId="77777777" w:rsidR="00E316D1" w:rsidRPr="00E316D1" w:rsidRDefault="00E316D1" w:rsidP="00E316D1">
      <w:pPr>
        <w:pStyle w:val="a8"/>
        <w:rPr>
          <w:ins w:id="928" w:author="HERO 浩宇" w:date="2023-11-13T16:48:00Z"/>
          <w:b w:val="0"/>
          <w:color w:val="auto"/>
          <w:kern w:val="0"/>
        </w:rPr>
      </w:pPr>
      <w:ins w:id="929" w:author="HERO 浩宇" w:date="2023-11-13T16:48:00Z">
        <w:r w:rsidRPr="00E316D1">
          <w:rPr>
            <w:rFonts w:hint="eastAsia"/>
            <w:b w:val="0"/>
            <w:color w:val="auto"/>
            <w:kern w:val="0"/>
          </w:rPr>
          <w:t>核心子图的效率</w:t>
        </w:r>
      </w:ins>
    </w:p>
    <w:p w14:paraId="464CEA14" w14:textId="77777777" w:rsidR="00E316D1" w:rsidRPr="00E316D1" w:rsidRDefault="00E316D1" w:rsidP="00E316D1">
      <w:pPr>
        <w:pStyle w:val="a8"/>
        <w:rPr>
          <w:ins w:id="930" w:author="HERO 浩宇" w:date="2023-11-13T16:48:00Z"/>
          <w:b w:val="0"/>
          <w:color w:val="auto"/>
          <w:kern w:val="0"/>
        </w:rPr>
      </w:pPr>
      <w:ins w:id="931" w:author="HERO 浩宇" w:date="2023-11-13T16:48:00Z">
        <w:r w:rsidRPr="00E316D1">
          <w:rPr>
            <w:b w:val="0"/>
            <w:color w:val="auto"/>
            <w:kern w:val="0"/>
          </w:rPr>
          <w:lastRenderedPageBreak/>
          <w:tab/>
          <w:t>我们也评估了核心子图策略对GraphCPP性能的影响。在全局索引数设置为16的情况下，GraphCPP-128，GraphCPP-256，和GraphCPP-without分别是核心子图索引选择128，256个顶点和不使用核心子图索引的版本。在图13中，我们展示了这三个版本核心子图占用内存空间的大小。可以看到GraphCPP-128和Graph-CPP-256相比于GraphCPP-without只增加了极少的内存空间占用（三者都维护16个全局索引）。这是因为相对于全局索引保存到所有顶点的距离，核心子图顶</w:t>
        </w:r>
        <w:r w:rsidRPr="00E316D1">
          <w:rPr>
            <w:rFonts w:hint="eastAsia"/>
            <w:b w:val="0"/>
            <w:color w:val="auto"/>
            <w:kern w:val="0"/>
          </w:rPr>
          <w:t>点只保存与其他核心子图顶点的距离，而这只需很少的额外空间。</w:t>
        </w:r>
      </w:ins>
    </w:p>
    <w:p w14:paraId="0FBCD1BE" w14:textId="77777777" w:rsidR="00E316D1" w:rsidRPr="00E316D1" w:rsidRDefault="00E316D1" w:rsidP="00E316D1">
      <w:pPr>
        <w:pStyle w:val="a8"/>
        <w:rPr>
          <w:ins w:id="932" w:author="HERO 浩宇" w:date="2023-11-13T16:48:00Z"/>
          <w:b w:val="0"/>
          <w:color w:val="auto"/>
          <w:kern w:val="0"/>
        </w:rPr>
      </w:pPr>
      <w:ins w:id="933" w:author="HERO 浩宇" w:date="2023-11-13T16:48:00Z">
        <w:r w:rsidRPr="00E316D1">
          <w:rPr>
            <w:b w:val="0"/>
            <w:color w:val="auto"/>
            <w:kern w:val="0"/>
          </w:rPr>
          <w:tab/>
          <w:t>图14显示了GraphCPP-128，GraphCPP-256，和GraphCPP-without在16个作业上的总执行时间。我们可以观察到GraphCPP-256和GraphCPP-128总是优于GraphCPP-without，并且GraphCPP-256也比GraphCPP-128更快。在Friendster上，GraphCPP-256和GraphCPP-128的处理时间分别只有GraphCPP-without的xx和xx。这是因为增加的这些核心子图顶点能够有效地限制上界和下界，提高剪枝效果。</w:t>
        </w:r>
      </w:ins>
    </w:p>
    <w:p w14:paraId="59C71CA5" w14:textId="77777777" w:rsidR="00E316D1" w:rsidRPr="00E316D1" w:rsidRDefault="00E316D1" w:rsidP="00E316D1">
      <w:pPr>
        <w:pStyle w:val="a8"/>
        <w:rPr>
          <w:ins w:id="934" w:author="HERO 浩宇" w:date="2023-11-13T16:48:00Z"/>
          <w:b w:val="0"/>
          <w:color w:val="auto"/>
          <w:kern w:val="0"/>
        </w:rPr>
      </w:pPr>
      <w:ins w:id="935" w:author="HERO 浩宇" w:date="2023-11-13T16:48:00Z">
        <w:r w:rsidRPr="00E316D1">
          <w:rPr>
            <w:b w:val="0"/>
            <w:color w:val="auto"/>
            <w:kern w:val="0"/>
          </w:rPr>
          <w:tab/>
          <w:t>此外，我们还追踪了核心子图的维护时间。如图15所以，在图发生变化时，核心子图索引的维护开销只占全局索引开销的很少部分（GraphCPP-256和Graph-128分别只多xx和xx）。这是因为核心子图索引只需要更新到其他受图更新影响的核心子图顶点的距离。显然地，随着核心子图顶点数目的增多，其维护开销也会不断增加，但是对计算的好处不会按比例增加。根据我们的评估，将核心子图顶点数设置为图总顶点数的xx%（或者固定数目）能在效率和维护开销方面达到一个平衡。</w:t>
        </w:r>
      </w:ins>
    </w:p>
    <w:p w14:paraId="46A2CFBD" w14:textId="77777777" w:rsidR="00E316D1" w:rsidRPr="00E316D1" w:rsidRDefault="00E316D1" w:rsidP="00E316D1">
      <w:pPr>
        <w:pStyle w:val="a8"/>
        <w:rPr>
          <w:ins w:id="936" w:author="HERO 浩宇" w:date="2023-11-13T16:48:00Z"/>
          <w:b w:val="0"/>
          <w:color w:val="auto"/>
          <w:kern w:val="0"/>
        </w:rPr>
      </w:pPr>
      <w:ins w:id="937" w:author="HERO 浩宇" w:date="2023-11-13T16:48:00Z">
        <w:r w:rsidRPr="00E316D1">
          <w:rPr>
            <w:rFonts w:hint="eastAsia"/>
            <w:b w:val="0"/>
            <w:color w:val="auto"/>
            <w:kern w:val="0"/>
          </w:rPr>
          <w:t>扩展性</w:t>
        </w:r>
      </w:ins>
    </w:p>
    <w:p w14:paraId="6F0871C7" w14:textId="77777777" w:rsidR="00E316D1" w:rsidRPr="00E316D1" w:rsidRDefault="00E316D1" w:rsidP="00E316D1">
      <w:pPr>
        <w:pStyle w:val="a8"/>
        <w:rPr>
          <w:ins w:id="938" w:author="HERO 浩宇" w:date="2023-11-13T16:48:00Z"/>
          <w:b w:val="0"/>
          <w:color w:val="auto"/>
          <w:kern w:val="0"/>
        </w:rPr>
      </w:pPr>
      <w:ins w:id="939" w:author="HERO 浩宇" w:date="2023-11-13T16:48:00Z">
        <w:r w:rsidRPr="00E316D1">
          <w:rPr>
            <w:b w:val="0"/>
            <w:color w:val="auto"/>
            <w:kern w:val="0"/>
          </w:rPr>
          <w:lastRenderedPageBreak/>
          <w:tab/>
          <w:t>图16显示了不同PPsP作业并发数目下GraphCPP和另外6个系统的性能比较。当并发作业数目增加时，GraphCPP可以得到更好的性能提升。在作业数为2、4、8和16时，GraphCPP相对于SGraph-S的加速分别为xx，xx，xx和xx。这是因为随着作业数目的增加，GraphCPP通过摊销节省了更多的数据访问和存储开销。请注意，当只有一个并发作业时，GraphCPP的细粒度调度操作不会发生，因此此时和其他方案相比执行时间没有太大差异。根据我们的测试，GraphCPP上块调度成本只占总执行时间的xx-xx%。此外，由于对LLC等资源的争夺，并发版本（-C）的性能要比GraphCPP甚至顺序版本（-S）差得多。因此，简单地修改现有的图处理系统来支持并发任务可能是一个糟糕的选择。</w:t>
        </w:r>
      </w:ins>
    </w:p>
    <w:p w14:paraId="704914ED" w14:textId="3201E39E" w:rsidR="00AA5DA6" w:rsidRPr="00BD15AC" w:rsidDel="00E316D1" w:rsidRDefault="00E316D1" w:rsidP="00E316D1">
      <w:pPr>
        <w:rPr>
          <w:del w:id="940" w:author="HERO 浩宇" w:date="2023-11-13T16:48:00Z"/>
          <w:highlight w:val="yellow"/>
        </w:rPr>
      </w:pPr>
      <w:ins w:id="941" w:author="HERO 浩宇" w:date="2023-11-13T16:48:00Z">
        <w:r w:rsidRPr="00E316D1">
          <w:tab/>
          <w:t>然后我们评估了GraphCPP的横向扩展性。为了实现这一目标，我们首先在单个节点上增加CPU核数来评估GraphCPP在16个PPsP作业上的执行时间。从图17中可以看出，GraphCPP的性能在任何情况下都要好于其他方案，特别是在核数较多的情况下。这是因为GraphCPP的图数据是由并发任务共享的，而其他方案的数据访问成本更高。其次，我们还评估了1、2、4、8节点上不同方案的性能。如图18所示，GraphCPP在8个节点上的性能是单机的xx-xx倍，具有良好的扩展性。此外，GraphCPP的扩展性也要好</w:t>
        </w:r>
        <w:r w:rsidRPr="00E316D1">
          <w:rPr>
            <w:rFonts w:hint="eastAsia"/>
          </w:rPr>
          <w:t>于</w:t>
        </w:r>
        <w:r w:rsidRPr="00E316D1">
          <w:t>SGraph，PnP和Tripoline，这是因为数据共享和核心子图索引使得通信成本更低。因此我们相信GraphCPP可以高效地支持实际中的点对点查询应用。</w:t>
        </w:r>
      </w:ins>
      <w:del w:id="942" w:author="HERO 浩宇" w:date="2023-11-13T16:48:00Z">
        <w:r w:rsidR="00AA5DA6" w:rsidRPr="00BD15AC" w:rsidDel="00E316D1">
          <w:rPr>
            <w:rFonts w:hint="eastAsia"/>
            <w:highlight w:val="yellow"/>
          </w:rPr>
          <w:delText>我们的实验基于动态图，采用了一种快照机制，图更新在未关闭快照上执行，图查询在已关闭快照执行。每隔一段时间将未关闭快照转为已关闭快照，并替换原有快照。</w:delText>
        </w:r>
      </w:del>
    </w:p>
    <w:p w14:paraId="3EB4C1DB" w14:textId="63B47EFC" w:rsidR="00AA5DA6" w:rsidRPr="00BD15AC" w:rsidDel="00E316D1" w:rsidRDefault="00AA5DA6" w:rsidP="00AA5DA6">
      <w:pPr>
        <w:rPr>
          <w:del w:id="943" w:author="HERO 浩宇" w:date="2023-11-13T16:48:00Z"/>
          <w:highlight w:val="yellow"/>
        </w:rPr>
      </w:pPr>
      <w:del w:id="944" w:author="HERO 浩宇" w:date="2023-11-13T16:48:00Z">
        <w:r w:rsidRPr="00BD15AC" w:rsidDel="00E316D1">
          <w:rPr>
            <w:rFonts w:hint="eastAsia"/>
            <w:highlight w:val="yellow"/>
          </w:rPr>
          <w:delText>实验设置</w:delText>
        </w:r>
      </w:del>
    </w:p>
    <w:p w14:paraId="377DCED8" w14:textId="0C589554" w:rsidR="00AA5DA6" w:rsidRPr="00BD15AC" w:rsidDel="00E316D1" w:rsidRDefault="00AA5DA6" w:rsidP="00AA5DA6">
      <w:pPr>
        <w:rPr>
          <w:del w:id="945" w:author="HERO 浩宇" w:date="2023-11-13T16:48:00Z"/>
          <w:highlight w:val="yellow"/>
        </w:rPr>
      </w:pPr>
      <w:del w:id="946" w:author="HERO 浩宇" w:date="2023-11-13T16:48:00Z">
        <w:r w:rsidRPr="00BD15AC" w:rsidDel="00E316D1">
          <w:rPr>
            <w:rFonts w:hint="eastAsia"/>
            <w:highlight w:val="yellow"/>
          </w:rPr>
          <w:delText>预处理开销</w:delText>
        </w:r>
      </w:del>
    </w:p>
    <w:p w14:paraId="7074F79A" w14:textId="783C1321" w:rsidR="00AA5DA6" w:rsidRPr="00BD15AC" w:rsidDel="00E316D1" w:rsidRDefault="00AA5DA6" w:rsidP="00AA5DA6">
      <w:pPr>
        <w:rPr>
          <w:del w:id="947" w:author="HERO 浩宇" w:date="2023-11-13T16:48:00Z"/>
          <w:highlight w:val="yellow"/>
        </w:rPr>
      </w:pPr>
      <w:del w:id="948" w:author="HERO 浩宇" w:date="2023-11-13T16:48:00Z">
        <w:r w:rsidRPr="00BD15AC" w:rsidDel="00E316D1">
          <w:rPr>
            <w:rFonts w:hint="eastAsia"/>
            <w:highlight w:val="yellow"/>
          </w:rPr>
          <w:delText>整体性能对比</w:delText>
        </w:r>
      </w:del>
    </w:p>
    <w:p w14:paraId="524BC58E" w14:textId="08D97D00" w:rsidR="00AA5DA6" w:rsidRPr="00BD15AC" w:rsidDel="00E316D1" w:rsidRDefault="00AA5DA6" w:rsidP="00AA5DA6">
      <w:pPr>
        <w:rPr>
          <w:del w:id="949" w:author="HERO 浩宇" w:date="2023-11-13T16:48:00Z"/>
          <w:highlight w:val="yellow"/>
        </w:rPr>
      </w:pPr>
      <w:del w:id="950" w:author="HERO 浩宇" w:date="2023-11-13T16:48:00Z">
        <w:r w:rsidRPr="00BD15AC" w:rsidDel="00E316D1">
          <w:rPr>
            <w:rFonts w:hint="eastAsia"/>
            <w:highlight w:val="yellow"/>
          </w:rPr>
          <w:delText>调度策略性能</w:delText>
        </w:r>
      </w:del>
    </w:p>
    <w:p w14:paraId="3FE6C71B" w14:textId="1374BF56" w:rsidR="00AA5DA6" w:rsidRPr="00BD15AC" w:rsidDel="00E316D1" w:rsidRDefault="00AA5DA6" w:rsidP="00AA5DA6">
      <w:pPr>
        <w:rPr>
          <w:del w:id="951" w:author="HERO 浩宇" w:date="2023-11-13T16:48:00Z"/>
          <w:highlight w:val="yellow"/>
        </w:rPr>
      </w:pPr>
      <w:del w:id="952" w:author="HERO 浩宇" w:date="2023-11-13T16:48:00Z">
        <w:r w:rsidRPr="00BD15AC" w:rsidDel="00E316D1">
          <w:rPr>
            <w:highlight w:val="yellow"/>
          </w:rPr>
          <w:tab/>
        </w:r>
        <w:r w:rsidRPr="00BD15AC" w:rsidDel="00E316D1">
          <w:rPr>
            <w:rFonts w:hint="eastAsia"/>
            <w:highlight w:val="yellow"/>
          </w:rPr>
          <w:delText>是否开启索引子图对结果影响</w:delText>
        </w:r>
      </w:del>
    </w:p>
    <w:p w14:paraId="13712D94" w14:textId="38FA52CB" w:rsidR="00AA5DA6" w:rsidDel="00E316D1" w:rsidRDefault="00AA5DA6" w:rsidP="00AA5DA6">
      <w:pPr>
        <w:rPr>
          <w:del w:id="953" w:author="HERO 浩宇" w:date="2023-11-13T16:48:00Z"/>
        </w:rPr>
      </w:pPr>
      <w:del w:id="954" w:author="HERO 浩宇" w:date="2023-11-13T16:48:00Z">
        <w:r w:rsidRPr="00BD15AC" w:rsidDel="00E316D1">
          <w:rPr>
            <w:rFonts w:hint="eastAsia"/>
            <w:highlight w:val="yellow"/>
          </w:rPr>
          <w:delText>可扩展性</w:delText>
        </w:r>
      </w:del>
    </w:p>
    <w:bookmarkEnd w:id="906"/>
    <w:p w14:paraId="0351E65D" w14:textId="0FFE4C2A" w:rsidR="00BE6144" w:rsidRPr="002F34A1" w:rsidDel="00E316D1" w:rsidRDefault="00AA5DA6">
      <w:pPr>
        <w:rPr>
          <w:del w:id="955" w:author="HERO 浩宇" w:date="2023-11-13T16:48:00Z"/>
          <w:sz w:val="18"/>
          <w:szCs w:val="18"/>
        </w:rPr>
        <w:pPrChange w:id="956" w:author="huao" w:date="2023-11-08T09:00:00Z">
          <w:pPr>
            <w:ind w:firstLineChars="200" w:firstLine="440"/>
          </w:pPr>
        </w:pPrChange>
      </w:pPr>
      <w:del w:id="957" w:author="HERO 浩宇" w:date="2023-11-13T16:48:00Z">
        <w:r w:rsidDel="00E316D1">
          <w:br w:type="column"/>
        </w:r>
      </w:del>
      <w:ins w:id="958" w:author="huao" w:date="2023-11-08T08:59:00Z">
        <w:del w:id="959" w:author="HERO 浩宇" w:date="2023-11-13T16:48:00Z">
          <w:r w:rsidR="005101BD" w:rsidDel="00E316D1">
            <w:rPr>
              <w:rFonts w:hint="eastAsia"/>
            </w:rPr>
            <w:delText>实验评估</w:delText>
          </w:r>
        </w:del>
      </w:ins>
      <w:del w:id="960" w:author="HERO 浩宇" w:date="2023-11-13T16:48:00Z">
        <w:r w:rsidR="00BE6144" w:rsidRPr="002F34A1" w:rsidDel="00E316D1">
          <w:rPr>
            <w:sz w:val="18"/>
            <w:szCs w:val="18"/>
          </w:rPr>
          <w:delText>2. Batch Execution of Similar Tasks</w:delText>
        </w:r>
      </w:del>
    </w:p>
    <w:p w14:paraId="77FF384D" w14:textId="15807F78" w:rsidR="00BE6144" w:rsidRPr="002F34A1" w:rsidDel="00E316D1" w:rsidRDefault="00BE6144">
      <w:pPr>
        <w:rPr>
          <w:del w:id="961" w:author="HERO 浩宇" w:date="2023-11-13T16:48:00Z"/>
          <w:sz w:val="18"/>
          <w:szCs w:val="18"/>
        </w:rPr>
        <w:pPrChange w:id="962" w:author="huao" w:date="2023-11-08T09:00:00Z">
          <w:pPr>
            <w:ind w:firstLineChars="200" w:firstLine="360"/>
          </w:pPr>
        </w:pPrChange>
      </w:pPr>
      <w:del w:id="963" w:author="HERO 浩宇" w:date="2023-11-13T16:48:00Z">
        <w:r w:rsidRPr="002F34A1" w:rsidDel="00E316D1">
          <w:rPr>
            <w:sz w:val="18"/>
            <w:szCs w:val="18"/>
          </w:rPr>
          <w:delText>Different query tasks arrive randomly, and they often follow distinct traversal paths. We observed that when two tasks have very low similarity, their overlapping path proportion decreases, and there might be no overlap at all. However, if the starting and target vertices of two queries are located in adjacent data blocks within the graph, the paths they traverse during the query process are highly likely to be close to each other. To address this, we propose a strategy for batch executing similar tasks, selecting batches of similar tasks from the task pool at a time to further leverage data similarity.Specifically, GraphCPP first randomly selects a query task from the task pool, obtaining the starting and target vertices of the task. It then executes a k-hop SSSP to retrieve the neighboring vertex sets SetS for the starting vertex and SetD for the target vertex (the value of k is determined by the user and is typically set to 3 by default). Subsequently, it iterates through the task pool, filtering out all the query tasks where the starting point is in SetS and the target point is in SetD. These tasks are treated as similar tasks and executed concurrently.It is worth noting that if the starting or target vertex of a query belongs to a high-degree vertex, the index can be directly used to accelerate the query process, bypassing the regular query steps. Excluding the high-degree vertices, the overhead of the k-hop SSSP is minimal, and the execution can be done concurrently with normal queries, with negligible additional costs.</w:delText>
        </w:r>
      </w:del>
    </w:p>
    <w:p w14:paraId="709DE401" w14:textId="074B2662" w:rsidR="00003B6F" w:rsidDel="00E316D1" w:rsidRDefault="00003B6F" w:rsidP="00003B6F">
      <w:pPr>
        <w:rPr>
          <w:ins w:id="964" w:author="huao" w:date="2023-11-08T09:06:00Z"/>
          <w:del w:id="965" w:author="HERO 浩宇" w:date="2023-11-13T16:48:00Z"/>
        </w:rPr>
      </w:pPr>
      <w:ins w:id="966" w:author="huao" w:date="2023-11-08T09:06:00Z">
        <w:del w:id="967" w:author="HERO 浩宇" w:date="2023-11-13T16:48:00Z">
          <w:r w:rsidDel="00E316D1">
            <w:rPr>
              <w:rFonts w:hint="eastAsia"/>
            </w:rPr>
            <w:delText>实验设置</w:delText>
          </w:r>
        </w:del>
      </w:ins>
    </w:p>
    <w:p w14:paraId="7C885DB5" w14:textId="6624F3CF" w:rsidR="00003B6F" w:rsidDel="00E316D1" w:rsidRDefault="00003B6F" w:rsidP="00003B6F">
      <w:pPr>
        <w:ind w:leftChars="100" w:left="220"/>
        <w:rPr>
          <w:ins w:id="968" w:author="huao" w:date="2023-11-08T09:13:00Z"/>
          <w:del w:id="969" w:author="HERO 浩宇" w:date="2023-11-13T16:48:00Z"/>
        </w:rPr>
      </w:pPr>
      <w:ins w:id="970" w:author="huao" w:date="2023-11-08T09:13:00Z">
        <w:del w:id="971" w:author="HERO 浩宇" w:date="2023-11-13T16:48:00Z">
          <w:r w:rsidDel="00E316D1">
            <w:rPr>
              <w:rFonts w:hint="eastAsia"/>
            </w:rPr>
            <w:delText>我们选择xxx配置，在xxx图数据集上，评估了xxx算法</w:delText>
          </w:r>
        </w:del>
      </w:ins>
    </w:p>
    <w:p w14:paraId="41D7050C" w14:textId="4A223E83" w:rsidR="00003B6F" w:rsidDel="00E316D1" w:rsidRDefault="00003B6F" w:rsidP="00003B6F">
      <w:pPr>
        <w:rPr>
          <w:ins w:id="972" w:author="huao" w:date="2023-11-08T09:14:00Z"/>
          <w:del w:id="973" w:author="HERO 浩宇" w:date="2023-11-13T16:48:00Z"/>
        </w:rPr>
      </w:pPr>
      <w:ins w:id="974" w:author="huao" w:date="2023-11-08T09:12:00Z">
        <w:del w:id="975" w:author="HERO 浩宇" w:date="2023-11-13T16:48:00Z">
          <w:r w:rsidDel="00E316D1">
            <w:rPr>
              <w:rFonts w:hint="eastAsia"/>
            </w:rPr>
            <w:delText>预处理开销</w:delText>
          </w:r>
        </w:del>
      </w:ins>
    </w:p>
    <w:p w14:paraId="0CE77A65" w14:textId="4DBD7464" w:rsidR="00F47C2B" w:rsidDel="00E316D1" w:rsidRDefault="00F47C2B">
      <w:pPr>
        <w:rPr>
          <w:ins w:id="976" w:author="huao" w:date="2023-11-08T10:02:00Z"/>
          <w:del w:id="977" w:author="HERO 浩宇" w:date="2023-11-13T16:48:00Z"/>
        </w:rPr>
      </w:pPr>
      <w:ins w:id="978" w:author="huao" w:date="2023-11-08T09:14:00Z">
        <w:del w:id="979" w:author="HERO 浩宇" w:date="2023-11-13T16:48:00Z">
          <w:r w:rsidDel="00E316D1">
            <w:tab/>
          </w:r>
          <w:r w:rsidDel="00E316D1">
            <w:rPr>
              <w:rFonts w:hint="eastAsia"/>
            </w:rPr>
            <w:delText>计算时间</w:delText>
          </w:r>
        </w:del>
      </w:ins>
      <w:ins w:id="980" w:author="huao" w:date="2023-11-08T09:15:00Z">
        <w:del w:id="981" w:author="HERO 浩宇" w:date="2023-11-13T16:48:00Z">
          <w:r w:rsidDel="00E316D1">
            <w:rPr>
              <w:rFonts w:hint="eastAsia"/>
            </w:rPr>
            <w:delText>，</w:delText>
          </w:r>
        </w:del>
      </w:ins>
    </w:p>
    <w:p w14:paraId="72F4FDFD" w14:textId="084FCCB4" w:rsidR="002906ED" w:rsidDel="00E316D1" w:rsidRDefault="002906ED">
      <w:pPr>
        <w:rPr>
          <w:ins w:id="982" w:author="huao" w:date="2023-11-08T09:12:00Z"/>
          <w:del w:id="983" w:author="HERO 浩宇" w:date="2023-11-13T16:48:00Z"/>
        </w:rPr>
      </w:pPr>
      <w:ins w:id="984" w:author="huao" w:date="2023-11-08T10:02:00Z">
        <w:del w:id="985" w:author="HERO 浩宇" w:date="2023-11-13T16:48:00Z">
          <w:r w:rsidDel="00E316D1">
            <w:rPr>
              <w:rFonts w:hint="eastAsia"/>
            </w:rPr>
            <w:delText>更新维护开销</w:delText>
          </w:r>
        </w:del>
      </w:ins>
    </w:p>
    <w:p w14:paraId="11D92169" w14:textId="02E0E19D" w:rsidR="00003B6F" w:rsidDel="00E316D1" w:rsidRDefault="00003B6F" w:rsidP="00003B6F">
      <w:pPr>
        <w:rPr>
          <w:ins w:id="986" w:author="huao" w:date="2023-11-08T09:15:00Z"/>
          <w:del w:id="987" w:author="HERO 浩宇" w:date="2023-11-13T16:48:00Z"/>
        </w:rPr>
      </w:pPr>
      <w:ins w:id="988" w:author="huao" w:date="2023-11-08T09:06:00Z">
        <w:del w:id="989" w:author="HERO 浩宇" w:date="2023-11-13T16:48:00Z">
          <w:r w:rsidDel="00E316D1">
            <w:rPr>
              <w:rFonts w:hint="eastAsia"/>
            </w:rPr>
            <w:delText>整体性能表现</w:delText>
          </w:r>
        </w:del>
      </w:ins>
    </w:p>
    <w:p w14:paraId="46000DA8" w14:textId="503078DA" w:rsidR="00F47C2B" w:rsidDel="00E316D1" w:rsidRDefault="00F47C2B" w:rsidP="00003B6F">
      <w:pPr>
        <w:rPr>
          <w:ins w:id="990" w:author="huao" w:date="2023-11-08T09:06:00Z"/>
          <w:del w:id="991" w:author="HERO 浩宇" w:date="2023-11-13T16:48:00Z"/>
        </w:rPr>
      </w:pPr>
      <w:ins w:id="992" w:author="huao" w:date="2023-11-08T09:15:00Z">
        <w:del w:id="993" w:author="HERO 浩宇" w:date="2023-11-13T16:48:00Z">
          <w:r w:rsidDel="00E316D1">
            <w:tab/>
          </w:r>
          <w:r w:rsidDel="00E316D1">
            <w:rPr>
              <w:rFonts w:hint="eastAsia"/>
            </w:rPr>
            <w:delText>内存开销，活跃顶点数，</w:delText>
          </w:r>
        </w:del>
      </w:ins>
    </w:p>
    <w:p w14:paraId="36DCCFAC" w14:textId="01A3E5D0" w:rsidR="00003B6F" w:rsidDel="00E316D1" w:rsidRDefault="00003B6F">
      <w:pPr>
        <w:rPr>
          <w:del w:id="994" w:author="HERO 浩宇" w:date="2023-11-13T16:48:00Z"/>
        </w:rPr>
        <w:pPrChange w:id="995" w:author="huao" w:date="2023-11-08T09:06:00Z">
          <w:pPr>
            <w:ind w:firstLineChars="200" w:firstLine="440"/>
          </w:pPr>
        </w:pPrChange>
      </w:pPr>
      <w:ins w:id="996" w:author="huao" w:date="2023-11-08T09:13:00Z">
        <w:del w:id="997" w:author="HERO 浩宇" w:date="2023-11-13T16:48:00Z">
          <w:r w:rsidDel="00E316D1">
            <w:rPr>
              <w:rFonts w:hint="eastAsia"/>
            </w:rPr>
            <w:delText>扩展性表现</w:delText>
          </w:r>
        </w:del>
      </w:ins>
    </w:p>
    <w:p w14:paraId="5C2C87E5" w14:textId="07B40600" w:rsidR="003652C6" w:rsidDel="00E316D1" w:rsidRDefault="003652C6" w:rsidP="00AA5DA6">
      <w:pPr>
        <w:pStyle w:val="ae"/>
        <w:rPr>
          <w:del w:id="998" w:author="HERO 浩宇" w:date="2023-11-13T16:48:00Z"/>
        </w:rPr>
      </w:pPr>
    </w:p>
    <w:p w14:paraId="7498128A" w14:textId="2056F2A3" w:rsidR="003652C6" w:rsidDel="00E316D1" w:rsidRDefault="003652C6" w:rsidP="00AA5DA6">
      <w:pPr>
        <w:pStyle w:val="ae"/>
        <w:rPr>
          <w:del w:id="999" w:author="HERO 浩宇" w:date="2023-11-13T16:48:00Z"/>
        </w:rPr>
      </w:pPr>
    </w:p>
    <w:p w14:paraId="32F162FA" w14:textId="42A724E1" w:rsidR="003652C6" w:rsidDel="00E316D1" w:rsidRDefault="003652C6" w:rsidP="00AA5DA6">
      <w:pPr>
        <w:pStyle w:val="ae"/>
        <w:rPr>
          <w:del w:id="1000" w:author="HERO 浩宇" w:date="2023-11-13T16:48:00Z"/>
        </w:rPr>
      </w:pPr>
    </w:p>
    <w:p w14:paraId="146FB3BD" w14:textId="7A112F98" w:rsidR="00AA5DA6" w:rsidRPr="00715697" w:rsidDel="00E316D1" w:rsidRDefault="00AA5DA6" w:rsidP="00AA5DA6">
      <w:pPr>
        <w:pStyle w:val="ae"/>
        <w:rPr>
          <w:del w:id="1001" w:author="HERO 浩宇" w:date="2023-11-13T16:48:00Z"/>
        </w:rPr>
      </w:pPr>
      <w:del w:id="1002" w:author="HERO 浩宇" w:date="2023-11-13T16:48:00Z">
        <w:r w:rsidRPr="00715697" w:rsidDel="00E316D1">
          <w:delText>EXPERIMENTAL EVALUATION</w:delText>
        </w:r>
      </w:del>
    </w:p>
    <w:p w14:paraId="59871DF2" w14:textId="5C1412CB" w:rsidR="00AA5DA6" w:rsidDel="00E316D1" w:rsidRDefault="00CE7801" w:rsidP="00E74813">
      <w:pPr>
        <w:rPr>
          <w:del w:id="1003" w:author="HERO 浩宇" w:date="2023-11-13T16:48:00Z"/>
        </w:rPr>
      </w:pPr>
      <w:del w:id="1004" w:author="HERO 浩宇" w:date="2023-11-13T16:48:00Z">
        <w:r w:rsidDel="00E316D1">
          <w:rPr>
            <w:rFonts w:hint="eastAsia"/>
          </w:rPr>
          <w:delText xml:space="preserve"> </w:delText>
        </w:r>
      </w:del>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1005" w:name="_Toc149671653"/>
      <w:r>
        <w:rPr>
          <w:rFonts w:hint="eastAsia"/>
        </w:rPr>
        <w:lastRenderedPageBreak/>
        <w:t>相关工作</w:t>
      </w:r>
      <w:bookmarkEnd w:id="1005"/>
    </w:p>
    <w:p w14:paraId="448CA4D9" w14:textId="27634954"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w:t>
      </w:r>
      <w:del w:id="1006" w:author="huao" w:date="2023-11-07T18:10:00Z">
        <w:r w:rsidR="00602603" w:rsidRPr="00602603" w:rsidDel="00BA742E">
          <w:rPr>
            <w:rFonts w:hint="eastAsia"/>
          </w:rPr>
          <w:delText>最短</w:delText>
        </w:r>
      </w:del>
      <w:ins w:id="1007" w:author="huao" w:date="2023-11-07T18:10:00Z">
        <w:r w:rsidR="00BA742E">
          <w:rPr>
            <w:rFonts w:hint="eastAsia"/>
          </w:rPr>
          <w:t>最佳</w:t>
        </w:r>
      </w:ins>
      <w:r w:rsidR="00602603" w:rsidRPr="00602603">
        <w:rPr>
          <w:rFonts w:hint="eastAsia"/>
        </w:rPr>
        <w:t>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4BC5302C" w:rsidR="0076628E" w:rsidRDefault="0076628E" w:rsidP="0076628E">
      <w:pPr>
        <w:ind w:firstLine="420"/>
        <w:rPr>
          <w:ins w:id="1008" w:author="HERO 浩宇" w:date="2023-11-13T16:49:00Z"/>
        </w:rPr>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66D5F0F5" w14:textId="3B6338BD" w:rsidR="00703F4E" w:rsidDel="002F3909" w:rsidRDefault="00703F4E" w:rsidP="0076628E">
      <w:pPr>
        <w:ind w:firstLine="420"/>
        <w:rPr>
          <w:del w:id="1009" w:author="HERO 浩宇" w:date="2023-11-13T16:51:00Z"/>
          <w:rFonts w:hint="eastAsia"/>
        </w:rPr>
      </w:pPr>
    </w:p>
    <w:p w14:paraId="28CD3583" w14:textId="193AD222" w:rsidR="0076683C" w:rsidRDefault="001767EE" w:rsidP="00054387">
      <w:pPr>
        <w:pStyle w:val="ae"/>
      </w:pPr>
      <w:r>
        <w:br w:type="column"/>
      </w:r>
      <w:r w:rsidR="00054387">
        <w:rPr>
          <w:rFonts w:hint="eastAsia"/>
        </w:rPr>
        <w:t>R</w:t>
      </w:r>
      <w:r w:rsidR="00054387">
        <w:t>ELATED WORK</w:t>
      </w:r>
    </w:p>
    <w:p w14:paraId="6595EA48" w14:textId="6D8F4CB9" w:rsidR="00541277" w:rsidRPr="00C56868" w:rsidRDefault="00541277" w:rsidP="00C56868">
      <w:pPr>
        <w:ind w:firstLine="420"/>
        <w:rPr>
          <w:sz w:val="18"/>
          <w:szCs w:val="18"/>
        </w:rPr>
      </w:pPr>
      <w:r w:rsidRPr="00C56868">
        <w:rPr>
          <w:sz w:val="18"/>
          <w:szCs w:val="18"/>
        </w:rPr>
        <w:t xml:space="preserve">Point-to-Point Queries: Existing work has conducted extensive research on point-to-point queries. For instance, </w:t>
      </w:r>
      <w:r w:rsidRPr="00C56868">
        <w:rPr>
          <w:rFonts w:ascii="Cambria Math" w:hAnsi="Cambria Math" w:cs="Cambria Math"/>
          <w:sz w:val="18"/>
          <w:szCs w:val="18"/>
        </w:rPr>
        <w:t>𝐻𝑢𝑏</w:t>
      </w:r>
      <w:r w:rsidRPr="00C56868">
        <w:rPr>
          <w:sz w:val="18"/>
          <w:szCs w:val="18"/>
        </w:rPr>
        <w:t xml:space="preserve">2 [x] proposed a hub-centric specialized accelerator, which contends that vertices with a large number of connections, i.e., hubs, expand the search space, making </w:t>
      </w:r>
      <w:del w:id="1010" w:author="huao" w:date="2023-11-07T18:10:00Z">
        <w:r w:rsidRPr="00C56868" w:rsidDel="00BA742E">
          <w:rPr>
            <w:sz w:val="18"/>
            <w:szCs w:val="18"/>
          </w:rPr>
          <w:delText>shortest</w:delText>
        </w:r>
      </w:del>
      <w:ins w:id="1011" w:author="huao" w:date="2023-11-07T18:10:00Z">
        <w:r w:rsidR="00BA742E">
          <w:rPr>
            <w:sz w:val="18"/>
            <w:szCs w:val="18"/>
          </w:rPr>
          <w:t>best</w:t>
        </w:r>
      </w:ins>
      <w:r w:rsidRPr="00C56868">
        <w:rPr>
          <w:sz w:val="18"/>
          <w:szCs w:val="18"/>
        </w:rPr>
        <w:t xml:space="preserve"> path calculations exceptionally challenging. It introduced the hub-Network concept to confine the search scope of hub nodes. The online pruning of hub search process was achieved using the hub2-Labeling method. However, due to </w:t>
      </w:r>
      <w:r w:rsidRPr="00C56868">
        <w:rPr>
          <w:rFonts w:ascii="Cambria Math" w:hAnsi="Cambria Math" w:cs="Cambria Math"/>
          <w:sz w:val="18"/>
          <w:szCs w:val="18"/>
        </w:rPr>
        <w:t>𝐻𝑢𝑏</w:t>
      </w:r>
      <w:r w:rsidRPr="00C56868">
        <w:rPr>
          <w:sz w:val="18"/>
          <w:szCs w:val="18"/>
        </w:rPr>
        <w:t>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SGraph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71AF598C" w:rsidR="001F5D14" w:rsidRDefault="00541277" w:rsidP="001F5D14">
      <w:pPr>
        <w:ind w:firstLine="420"/>
      </w:pPr>
      <w:r w:rsidRPr="00541277">
        <w:rPr>
          <w:sz w:val="18"/>
          <w:szCs w:val="18"/>
        </w:rPr>
        <w:t>Concurrent Graph Computing: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r w:rsidR="001F5D14">
        <w:br w:type="page"/>
      </w:r>
    </w:p>
    <w:p w14:paraId="2AFAA97B" w14:textId="77777777" w:rsidR="001767EE" w:rsidRDefault="001767EE" w:rsidP="001767EE">
      <w:pPr>
        <w:pStyle w:val="a8"/>
      </w:pPr>
      <w:bookmarkStart w:id="1012" w:name="_Toc149671654"/>
      <w:r>
        <w:rPr>
          <w:rFonts w:hint="eastAsia"/>
        </w:rPr>
        <w:lastRenderedPageBreak/>
        <w:t>结论</w:t>
      </w:r>
      <w:bookmarkEnd w:id="1012"/>
    </w:p>
    <w:p w14:paraId="6D44A19B" w14:textId="13F9D6AB" w:rsidR="001767EE" w:rsidRDefault="00464DF3" w:rsidP="00464DF3">
      <w:r>
        <w:tab/>
      </w:r>
      <w:r>
        <w:rPr>
          <w:rFonts w:hint="eastAsia"/>
        </w:rPr>
        <w:t>本文提出了一个并发点对点查询系统</w:t>
      </w:r>
      <w:r w:rsidRPr="008518FB">
        <w:t>GraphCPP</w:t>
      </w:r>
      <w:r>
        <w:rPr>
          <w:rFonts w:hint="eastAsia"/>
        </w:rPr>
        <w:t>，它</w:t>
      </w:r>
      <w:r w:rsidR="00611F55">
        <w:rPr>
          <w:rFonts w:hint="eastAsia"/>
        </w:rPr>
        <w:t>利用并发查询之间的数据相似性</w:t>
      </w:r>
      <w:r w:rsidR="002C139E">
        <w:rPr>
          <w:rFonts w:hint="eastAsia"/>
        </w:rPr>
        <w:t>实现了多任务的数据共享。同时它采用轻量级的核心子图索引，更好地实现了多任务之间的计算共享。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054387">
      <w:pPr>
        <w:pStyle w:val="ae"/>
      </w:pPr>
      <w:r>
        <w:br w:type="column"/>
      </w:r>
      <w:r w:rsidR="00054387">
        <w:rPr>
          <w:rFonts w:hint="eastAsia"/>
        </w:rPr>
        <w:t>C</w:t>
      </w:r>
      <w:r w:rsidR="00054387">
        <w:t>ONCLUSION</w:t>
      </w:r>
    </w:p>
    <w:p w14:paraId="1A1AACF8" w14:textId="073C7E28" w:rsidR="002C139E" w:rsidRPr="00C56868" w:rsidRDefault="00541277" w:rsidP="00C56868">
      <w:pPr>
        <w:ind w:firstLine="420"/>
        <w:rPr>
          <w:sz w:val="18"/>
          <w:szCs w:val="18"/>
        </w:rPr>
      </w:pPr>
      <w:r w:rsidRPr="00C56868">
        <w:rPr>
          <w:sz w:val="18"/>
          <w:szCs w:val="18"/>
        </w:rPr>
        <w:t>This paper introduces a concurrent point-to-point query system, GraphCPP, which leverages data similarity between concurrent queries to achieve data sharing among multiple tasks. Furthermore, it employs a lightweight core subgraph index to enhance computation sharing among multiple tasks. Experimental results demonstrate that GraphCPP outperforms the state-of-the-art graph query system, SGraph, by a factor of XXX.</w:t>
      </w:r>
    </w:p>
    <w:p w14:paraId="5F205966" w14:textId="21E99C37"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1013" w:name="_Toc149671655"/>
      <w:r>
        <w:rPr>
          <w:rFonts w:hint="eastAsia"/>
        </w:rPr>
        <w:lastRenderedPageBreak/>
        <w:t>废弃材料</w:t>
      </w:r>
      <w:bookmarkEnd w:id="1013"/>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1014" w:name="_Toc149671656"/>
      <w:r>
        <w:rPr>
          <w:rFonts w:hint="eastAsia"/>
        </w:rPr>
        <w:t>素材库：</w:t>
      </w:r>
      <w:bookmarkEnd w:id="1014"/>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129D7" w14:textId="77777777" w:rsidR="0053451A" w:rsidRDefault="0053451A" w:rsidP="008518FB">
      <w:r>
        <w:separator/>
      </w:r>
    </w:p>
  </w:endnote>
  <w:endnote w:type="continuationSeparator" w:id="0">
    <w:p w14:paraId="007CEC05" w14:textId="77777777" w:rsidR="0053451A" w:rsidRDefault="0053451A"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E9F94" w14:textId="77777777" w:rsidR="0053451A" w:rsidRDefault="0053451A" w:rsidP="008518FB">
      <w:r>
        <w:separator/>
      </w:r>
    </w:p>
  </w:footnote>
  <w:footnote w:type="continuationSeparator" w:id="0">
    <w:p w14:paraId="2996AD35" w14:textId="77777777" w:rsidR="0053451A" w:rsidRDefault="0053451A"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o">
    <w15:presenceInfo w15:providerId="Windows Live" w15:userId="b9d8b9758ebcfe43"/>
  </w15:person>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B6F"/>
    <w:rsid w:val="00003D49"/>
    <w:rsid w:val="00011254"/>
    <w:rsid w:val="00012D0A"/>
    <w:rsid w:val="00013030"/>
    <w:rsid w:val="000148A2"/>
    <w:rsid w:val="00016119"/>
    <w:rsid w:val="00021C82"/>
    <w:rsid w:val="00023B26"/>
    <w:rsid w:val="00024BD5"/>
    <w:rsid w:val="00025F88"/>
    <w:rsid w:val="00030A8E"/>
    <w:rsid w:val="00032088"/>
    <w:rsid w:val="0003438B"/>
    <w:rsid w:val="00041549"/>
    <w:rsid w:val="00041A1E"/>
    <w:rsid w:val="000443EA"/>
    <w:rsid w:val="00044553"/>
    <w:rsid w:val="0004556B"/>
    <w:rsid w:val="000455A0"/>
    <w:rsid w:val="00045A21"/>
    <w:rsid w:val="00050DCE"/>
    <w:rsid w:val="00052676"/>
    <w:rsid w:val="000533AB"/>
    <w:rsid w:val="0005378F"/>
    <w:rsid w:val="00054387"/>
    <w:rsid w:val="00055876"/>
    <w:rsid w:val="00055E78"/>
    <w:rsid w:val="00060817"/>
    <w:rsid w:val="00061270"/>
    <w:rsid w:val="00061334"/>
    <w:rsid w:val="00063C53"/>
    <w:rsid w:val="00064E12"/>
    <w:rsid w:val="00065D2C"/>
    <w:rsid w:val="000661A2"/>
    <w:rsid w:val="000678A8"/>
    <w:rsid w:val="00070256"/>
    <w:rsid w:val="00073F56"/>
    <w:rsid w:val="00076EF3"/>
    <w:rsid w:val="00077564"/>
    <w:rsid w:val="00081153"/>
    <w:rsid w:val="00081AD0"/>
    <w:rsid w:val="00082611"/>
    <w:rsid w:val="00083F00"/>
    <w:rsid w:val="000842B9"/>
    <w:rsid w:val="000848ED"/>
    <w:rsid w:val="0008513C"/>
    <w:rsid w:val="00085863"/>
    <w:rsid w:val="00090963"/>
    <w:rsid w:val="00091B3B"/>
    <w:rsid w:val="00091DDA"/>
    <w:rsid w:val="00093108"/>
    <w:rsid w:val="00096982"/>
    <w:rsid w:val="00096C0A"/>
    <w:rsid w:val="00096C5C"/>
    <w:rsid w:val="0009708F"/>
    <w:rsid w:val="0009781F"/>
    <w:rsid w:val="000A2F63"/>
    <w:rsid w:val="000A37ED"/>
    <w:rsid w:val="000A3E6B"/>
    <w:rsid w:val="000A405A"/>
    <w:rsid w:val="000A54A8"/>
    <w:rsid w:val="000A5ECB"/>
    <w:rsid w:val="000A732E"/>
    <w:rsid w:val="000A7BE5"/>
    <w:rsid w:val="000B1452"/>
    <w:rsid w:val="000B1F9F"/>
    <w:rsid w:val="000B5DE5"/>
    <w:rsid w:val="000B7996"/>
    <w:rsid w:val="000C060A"/>
    <w:rsid w:val="000C1DAA"/>
    <w:rsid w:val="000C1F9B"/>
    <w:rsid w:val="000C24F2"/>
    <w:rsid w:val="000C3BC5"/>
    <w:rsid w:val="000C43C1"/>
    <w:rsid w:val="000C73D1"/>
    <w:rsid w:val="000D01F3"/>
    <w:rsid w:val="000D20E4"/>
    <w:rsid w:val="000D2180"/>
    <w:rsid w:val="000D2A30"/>
    <w:rsid w:val="000D43E4"/>
    <w:rsid w:val="000D7A19"/>
    <w:rsid w:val="000E0423"/>
    <w:rsid w:val="000E0EFC"/>
    <w:rsid w:val="000E30F1"/>
    <w:rsid w:val="000E508B"/>
    <w:rsid w:val="000E5D85"/>
    <w:rsid w:val="000E6562"/>
    <w:rsid w:val="000E6F0F"/>
    <w:rsid w:val="000E7221"/>
    <w:rsid w:val="000E7301"/>
    <w:rsid w:val="000F0EF2"/>
    <w:rsid w:val="000F1493"/>
    <w:rsid w:val="000F191F"/>
    <w:rsid w:val="000F1EB7"/>
    <w:rsid w:val="000F3078"/>
    <w:rsid w:val="000F55B2"/>
    <w:rsid w:val="000F5F84"/>
    <w:rsid w:val="000F6CEE"/>
    <w:rsid w:val="001005C9"/>
    <w:rsid w:val="001012F2"/>
    <w:rsid w:val="0010236C"/>
    <w:rsid w:val="001033BA"/>
    <w:rsid w:val="0011033C"/>
    <w:rsid w:val="00110BDF"/>
    <w:rsid w:val="00111D50"/>
    <w:rsid w:val="00112F1C"/>
    <w:rsid w:val="00113720"/>
    <w:rsid w:val="00114201"/>
    <w:rsid w:val="00116A1A"/>
    <w:rsid w:val="00117058"/>
    <w:rsid w:val="001216FF"/>
    <w:rsid w:val="0012171D"/>
    <w:rsid w:val="001230A9"/>
    <w:rsid w:val="001244A2"/>
    <w:rsid w:val="001255CA"/>
    <w:rsid w:val="001271A0"/>
    <w:rsid w:val="001303C3"/>
    <w:rsid w:val="001316E4"/>
    <w:rsid w:val="00132B69"/>
    <w:rsid w:val="00132EA2"/>
    <w:rsid w:val="00133721"/>
    <w:rsid w:val="00137610"/>
    <w:rsid w:val="0014015D"/>
    <w:rsid w:val="0014137E"/>
    <w:rsid w:val="001415D3"/>
    <w:rsid w:val="001424A0"/>
    <w:rsid w:val="00143475"/>
    <w:rsid w:val="00146542"/>
    <w:rsid w:val="00147436"/>
    <w:rsid w:val="00150AC8"/>
    <w:rsid w:val="00150D77"/>
    <w:rsid w:val="00151491"/>
    <w:rsid w:val="00151DB6"/>
    <w:rsid w:val="00152357"/>
    <w:rsid w:val="001562C1"/>
    <w:rsid w:val="00156F8E"/>
    <w:rsid w:val="001573C8"/>
    <w:rsid w:val="00157F3B"/>
    <w:rsid w:val="0016013C"/>
    <w:rsid w:val="00162DAB"/>
    <w:rsid w:val="001631D1"/>
    <w:rsid w:val="001655F0"/>
    <w:rsid w:val="00166312"/>
    <w:rsid w:val="00166B28"/>
    <w:rsid w:val="00171320"/>
    <w:rsid w:val="001715E3"/>
    <w:rsid w:val="00172F8C"/>
    <w:rsid w:val="00173646"/>
    <w:rsid w:val="001743B4"/>
    <w:rsid w:val="00174E71"/>
    <w:rsid w:val="001767EE"/>
    <w:rsid w:val="00176CCD"/>
    <w:rsid w:val="00176CF1"/>
    <w:rsid w:val="001770A5"/>
    <w:rsid w:val="00177222"/>
    <w:rsid w:val="00181D65"/>
    <w:rsid w:val="001824F3"/>
    <w:rsid w:val="0018389C"/>
    <w:rsid w:val="00185E09"/>
    <w:rsid w:val="00185F98"/>
    <w:rsid w:val="00186944"/>
    <w:rsid w:val="00186FEE"/>
    <w:rsid w:val="00187E9E"/>
    <w:rsid w:val="00190380"/>
    <w:rsid w:val="00192E35"/>
    <w:rsid w:val="0019457E"/>
    <w:rsid w:val="00194C94"/>
    <w:rsid w:val="001A0EA6"/>
    <w:rsid w:val="001A158A"/>
    <w:rsid w:val="001A436C"/>
    <w:rsid w:val="001A4742"/>
    <w:rsid w:val="001A6B28"/>
    <w:rsid w:val="001A7586"/>
    <w:rsid w:val="001B060E"/>
    <w:rsid w:val="001B2EB9"/>
    <w:rsid w:val="001B2F39"/>
    <w:rsid w:val="001B3CF7"/>
    <w:rsid w:val="001B3F9F"/>
    <w:rsid w:val="001B4335"/>
    <w:rsid w:val="001B5EBA"/>
    <w:rsid w:val="001B7007"/>
    <w:rsid w:val="001B7046"/>
    <w:rsid w:val="001C0C2C"/>
    <w:rsid w:val="001C0E9C"/>
    <w:rsid w:val="001C1591"/>
    <w:rsid w:val="001C280D"/>
    <w:rsid w:val="001C2C4C"/>
    <w:rsid w:val="001C5040"/>
    <w:rsid w:val="001C7CC5"/>
    <w:rsid w:val="001D18D5"/>
    <w:rsid w:val="001D2C29"/>
    <w:rsid w:val="001D33DC"/>
    <w:rsid w:val="001D494A"/>
    <w:rsid w:val="001D7D20"/>
    <w:rsid w:val="001E00DA"/>
    <w:rsid w:val="001E2A3A"/>
    <w:rsid w:val="001E2ED4"/>
    <w:rsid w:val="001E409C"/>
    <w:rsid w:val="001E4751"/>
    <w:rsid w:val="001E55AF"/>
    <w:rsid w:val="001E5936"/>
    <w:rsid w:val="001E59F5"/>
    <w:rsid w:val="001E64D9"/>
    <w:rsid w:val="001F01F1"/>
    <w:rsid w:val="001F1F5A"/>
    <w:rsid w:val="001F21B6"/>
    <w:rsid w:val="001F27BF"/>
    <w:rsid w:val="001F44D4"/>
    <w:rsid w:val="001F4A36"/>
    <w:rsid w:val="001F5378"/>
    <w:rsid w:val="001F5D14"/>
    <w:rsid w:val="001F6468"/>
    <w:rsid w:val="001F7557"/>
    <w:rsid w:val="00200F7B"/>
    <w:rsid w:val="00202109"/>
    <w:rsid w:val="00202246"/>
    <w:rsid w:val="00203FDE"/>
    <w:rsid w:val="00204586"/>
    <w:rsid w:val="00205085"/>
    <w:rsid w:val="00205389"/>
    <w:rsid w:val="00206F14"/>
    <w:rsid w:val="00207CD4"/>
    <w:rsid w:val="00207E08"/>
    <w:rsid w:val="00211800"/>
    <w:rsid w:val="0021212E"/>
    <w:rsid w:val="002138C3"/>
    <w:rsid w:val="002147D2"/>
    <w:rsid w:val="00217CB9"/>
    <w:rsid w:val="00217D7B"/>
    <w:rsid w:val="00222372"/>
    <w:rsid w:val="00222A7C"/>
    <w:rsid w:val="00226B92"/>
    <w:rsid w:val="002336BE"/>
    <w:rsid w:val="002356B1"/>
    <w:rsid w:val="0023577D"/>
    <w:rsid w:val="00236108"/>
    <w:rsid w:val="002363E7"/>
    <w:rsid w:val="002368C2"/>
    <w:rsid w:val="00236AAB"/>
    <w:rsid w:val="0023746A"/>
    <w:rsid w:val="00243E46"/>
    <w:rsid w:val="00245664"/>
    <w:rsid w:val="002502E2"/>
    <w:rsid w:val="00253970"/>
    <w:rsid w:val="00253E08"/>
    <w:rsid w:val="002552C7"/>
    <w:rsid w:val="0025548C"/>
    <w:rsid w:val="00255C46"/>
    <w:rsid w:val="00257378"/>
    <w:rsid w:val="0025772D"/>
    <w:rsid w:val="00260FD4"/>
    <w:rsid w:val="00263436"/>
    <w:rsid w:val="002637EF"/>
    <w:rsid w:val="0026392C"/>
    <w:rsid w:val="0026457A"/>
    <w:rsid w:val="00265976"/>
    <w:rsid w:val="00266CB8"/>
    <w:rsid w:val="002708F4"/>
    <w:rsid w:val="00270F56"/>
    <w:rsid w:val="00272D01"/>
    <w:rsid w:val="002734B8"/>
    <w:rsid w:val="0027520F"/>
    <w:rsid w:val="00277282"/>
    <w:rsid w:val="00280755"/>
    <w:rsid w:val="00281187"/>
    <w:rsid w:val="00283749"/>
    <w:rsid w:val="00284359"/>
    <w:rsid w:val="00284636"/>
    <w:rsid w:val="00286859"/>
    <w:rsid w:val="0028690D"/>
    <w:rsid w:val="002873E6"/>
    <w:rsid w:val="00287983"/>
    <w:rsid w:val="002906ED"/>
    <w:rsid w:val="002907B8"/>
    <w:rsid w:val="00292E58"/>
    <w:rsid w:val="00294F56"/>
    <w:rsid w:val="0029541C"/>
    <w:rsid w:val="002A0510"/>
    <w:rsid w:val="002A090B"/>
    <w:rsid w:val="002A3337"/>
    <w:rsid w:val="002A3D34"/>
    <w:rsid w:val="002A6824"/>
    <w:rsid w:val="002B5A95"/>
    <w:rsid w:val="002B676C"/>
    <w:rsid w:val="002B6F77"/>
    <w:rsid w:val="002B72BF"/>
    <w:rsid w:val="002B7ED1"/>
    <w:rsid w:val="002C0CF2"/>
    <w:rsid w:val="002C12B7"/>
    <w:rsid w:val="002C139E"/>
    <w:rsid w:val="002C1B54"/>
    <w:rsid w:val="002C2430"/>
    <w:rsid w:val="002C2BBC"/>
    <w:rsid w:val="002C4C9E"/>
    <w:rsid w:val="002C4CA4"/>
    <w:rsid w:val="002C687E"/>
    <w:rsid w:val="002C7115"/>
    <w:rsid w:val="002C7672"/>
    <w:rsid w:val="002C7683"/>
    <w:rsid w:val="002C7FC7"/>
    <w:rsid w:val="002D088A"/>
    <w:rsid w:val="002D0D15"/>
    <w:rsid w:val="002D0D8B"/>
    <w:rsid w:val="002D0ECB"/>
    <w:rsid w:val="002D35CC"/>
    <w:rsid w:val="002D74A2"/>
    <w:rsid w:val="002E174A"/>
    <w:rsid w:val="002E2478"/>
    <w:rsid w:val="002E2801"/>
    <w:rsid w:val="002E31F6"/>
    <w:rsid w:val="002E43EF"/>
    <w:rsid w:val="002E47D3"/>
    <w:rsid w:val="002E6831"/>
    <w:rsid w:val="002E7181"/>
    <w:rsid w:val="002F34A1"/>
    <w:rsid w:val="002F3909"/>
    <w:rsid w:val="002F3D75"/>
    <w:rsid w:val="002F5EAA"/>
    <w:rsid w:val="002F6CBD"/>
    <w:rsid w:val="002F7DE5"/>
    <w:rsid w:val="003016B1"/>
    <w:rsid w:val="0030185A"/>
    <w:rsid w:val="00303011"/>
    <w:rsid w:val="00303C93"/>
    <w:rsid w:val="00304B2C"/>
    <w:rsid w:val="00304C60"/>
    <w:rsid w:val="00305AA3"/>
    <w:rsid w:val="00306198"/>
    <w:rsid w:val="00306CD4"/>
    <w:rsid w:val="00307051"/>
    <w:rsid w:val="00307A5B"/>
    <w:rsid w:val="003114CE"/>
    <w:rsid w:val="00313D5D"/>
    <w:rsid w:val="00314006"/>
    <w:rsid w:val="003148CF"/>
    <w:rsid w:val="0031602F"/>
    <w:rsid w:val="0031702E"/>
    <w:rsid w:val="00321B87"/>
    <w:rsid w:val="00322CE7"/>
    <w:rsid w:val="00322DB0"/>
    <w:rsid w:val="00326112"/>
    <w:rsid w:val="003333EE"/>
    <w:rsid w:val="00334AB5"/>
    <w:rsid w:val="00334B35"/>
    <w:rsid w:val="00336090"/>
    <w:rsid w:val="00337EAA"/>
    <w:rsid w:val="0034413E"/>
    <w:rsid w:val="00344170"/>
    <w:rsid w:val="003446D2"/>
    <w:rsid w:val="00352630"/>
    <w:rsid w:val="0035358A"/>
    <w:rsid w:val="003544E5"/>
    <w:rsid w:val="00354FCB"/>
    <w:rsid w:val="0036005B"/>
    <w:rsid w:val="003608B0"/>
    <w:rsid w:val="00362715"/>
    <w:rsid w:val="00364B75"/>
    <w:rsid w:val="00364EF6"/>
    <w:rsid w:val="003652C6"/>
    <w:rsid w:val="0036538F"/>
    <w:rsid w:val="00365ABF"/>
    <w:rsid w:val="00366684"/>
    <w:rsid w:val="0036679C"/>
    <w:rsid w:val="003672BA"/>
    <w:rsid w:val="00367561"/>
    <w:rsid w:val="0037040C"/>
    <w:rsid w:val="0037117B"/>
    <w:rsid w:val="003728E8"/>
    <w:rsid w:val="003747C9"/>
    <w:rsid w:val="003756E9"/>
    <w:rsid w:val="003759C9"/>
    <w:rsid w:val="0037763A"/>
    <w:rsid w:val="00381973"/>
    <w:rsid w:val="0038613F"/>
    <w:rsid w:val="003863BC"/>
    <w:rsid w:val="003872FF"/>
    <w:rsid w:val="00390AFF"/>
    <w:rsid w:val="00390C08"/>
    <w:rsid w:val="00392C53"/>
    <w:rsid w:val="003935DE"/>
    <w:rsid w:val="003946FF"/>
    <w:rsid w:val="00395BAA"/>
    <w:rsid w:val="00395EB5"/>
    <w:rsid w:val="00396F15"/>
    <w:rsid w:val="003A0B4C"/>
    <w:rsid w:val="003A1972"/>
    <w:rsid w:val="003A1C89"/>
    <w:rsid w:val="003A1DF6"/>
    <w:rsid w:val="003A2B56"/>
    <w:rsid w:val="003A3361"/>
    <w:rsid w:val="003A74AD"/>
    <w:rsid w:val="003B32F6"/>
    <w:rsid w:val="003B344A"/>
    <w:rsid w:val="003B36D8"/>
    <w:rsid w:val="003B3E8E"/>
    <w:rsid w:val="003B55A4"/>
    <w:rsid w:val="003B714C"/>
    <w:rsid w:val="003B71F1"/>
    <w:rsid w:val="003C049F"/>
    <w:rsid w:val="003C0D81"/>
    <w:rsid w:val="003C0F17"/>
    <w:rsid w:val="003C2B25"/>
    <w:rsid w:val="003C43BF"/>
    <w:rsid w:val="003C49DC"/>
    <w:rsid w:val="003C70D0"/>
    <w:rsid w:val="003D107F"/>
    <w:rsid w:val="003D4EF9"/>
    <w:rsid w:val="003D797F"/>
    <w:rsid w:val="003E08F6"/>
    <w:rsid w:val="003E0DC1"/>
    <w:rsid w:val="003E1995"/>
    <w:rsid w:val="003E1BAC"/>
    <w:rsid w:val="003E2506"/>
    <w:rsid w:val="003E441A"/>
    <w:rsid w:val="003E4CEC"/>
    <w:rsid w:val="003E6A26"/>
    <w:rsid w:val="003E6F4D"/>
    <w:rsid w:val="003E6FC7"/>
    <w:rsid w:val="003F0A8B"/>
    <w:rsid w:val="003F11C5"/>
    <w:rsid w:val="003F19D5"/>
    <w:rsid w:val="003F2C30"/>
    <w:rsid w:val="003F3CAF"/>
    <w:rsid w:val="003F6057"/>
    <w:rsid w:val="003F654A"/>
    <w:rsid w:val="003F67C0"/>
    <w:rsid w:val="003F6BD7"/>
    <w:rsid w:val="00401276"/>
    <w:rsid w:val="00401725"/>
    <w:rsid w:val="00402C8E"/>
    <w:rsid w:val="0040327F"/>
    <w:rsid w:val="004036A4"/>
    <w:rsid w:val="0040433E"/>
    <w:rsid w:val="00405845"/>
    <w:rsid w:val="004063DF"/>
    <w:rsid w:val="0040640B"/>
    <w:rsid w:val="00406E0D"/>
    <w:rsid w:val="004113BA"/>
    <w:rsid w:val="00412805"/>
    <w:rsid w:val="0041375E"/>
    <w:rsid w:val="0041424E"/>
    <w:rsid w:val="00414277"/>
    <w:rsid w:val="00414E27"/>
    <w:rsid w:val="00415AED"/>
    <w:rsid w:val="00415BE0"/>
    <w:rsid w:val="00416BCF"/>
    <w:rsid w:val="00416CC6"/>
    <w:rsid w:val="00417759"/>
    <w:rsid w:val="0041787E"/>
    <w:rsid w:val="00422283"/>
    <w:rsid w:val="00422B19"/>
    <w:rsid w:val="00423155"/>
    <w:rsid w:val="00423587"/>
    <w:rsid w:val="00423EBE"/>
    <w:rsid w:val="00424E07"/>
    <w:rsid w:val="004269DF"/>
    <w:rsid w:val="00431F72"/>
    <w:rsid w:val="00432294"/>
    <w:rsid w:val="004365AF"/>
    <w:rsid w:val="00437682"/>
    <w:rsid w:val="004413B9"/>
    <w:rsid w:val="00441E5A"/>
    <w:rsid w:val="004437C7"/>
    <w:rsid w:val="004443E1"/>
    <w:rsid w:val="0044442B"/>
    <w:rsid w:val="00444542"/>
    <w:rsid w:val="00444DE3"/>
    <w:rsid w:val="00447DAB"/>
    <w:rsid w:val="00450C53"/>
    <w:rsid w:val="004516E6"/>
    <w:rsid w:val="00452A9B"/>
    <w:rsid w:val="00453A73"/>
    <w:rsid w:val="004545BD"/>
    <w:rsid w:val="00455E92"/>
    <w:rsid w:val="004601A2"/>
    <w:rsid w:val="004607B0"/>
    <w:rsid w:val="00460E99"/>
    <w:rsid w:val="0046280D"/>
    <w:rsid w:val="00462EEE"/>
    <w:rsid w:val="004647AA"/>
    <w:rsid w:val="004648AD"/>
    <w:rsid w:val="00464C43"/>
    <w:rsid w:val="00464DF3"/>
    <w:rsid w:val="004700BE"/>
    <w:rsid w:val="00472578"/>
    <w:rsid w:val="00472AEA"/>
    <w:rsid w:val="004730DD"/>
    <w:rsid w:val="004730F3"/>
    <w:rsid w:val="004733C5"/>
    <w:rsid w:val="00481BE2"/>
    <w:rsid w:val="00482FDB"/>
    <w:rsid w:val="004833C4"/>
    <w:rsid w:val="00483F1C"/>
    <w:rsid w:val="00484A1F"/>
    <w:rsid w:val="0048656A"/>
    <w:rsid w:val="004871F8"/>
    <w:rsid w:val="00490997"/>
    <w:rsid w:val="00495B54"/>
    <w:rsid w:val="00495B5B"/>
    <w:rsid w:val="00497921"/>
    <w:rsid w:val="00497CAB"/>
    <w:rsid w:val="004A1683"/>
    <w:rsid w:val="004A1B0C"/>
    <w:rsid w:val="004A2103"/>
    <w:rsid w:val="004A3E60"/>
    <w:rsid w:val="004B114D"/>
    <w:rsid w:val="004B1CE3"/>
    <w:rsid w:val="004B35D5"/>
    <w:rsid w:val="004B3626"/>
    <w:rsid w:val="004B3718"/>
    <w:rsid w:val="004B3C80"/>
    <w:rsid w:val="004B4297"/>
    <w:rsid w:val="004B4813"/>
    <w:rsid w:val="004C0C53"/>
    <w:rsid w:val="004C23CC"/>
    <w:rsid w:val="004C24E6"/>
    <w:rsid w:val="004C33E7"/>
    <w:rsid w:val="004C35BF"/>
    <w:rsid w:val="004C38A1"/>
    <w:rsid w:val="004C5454"/>
    <w:rsid w:val="004C56D1"/>
    <w:rsid w:val="004C647F"/>
    <w:rsid w:val="004C6962"/>
    <w:rsid w:val="004C7393"/>
    <w:rsid w:val="004D18F2"/>
    <w:rsid w:val="004D2CF2"/>
    <w:rsid w:val="004D31BD"/>
    <w:rsid w:val="004D362B"/>
    <w:rsid w:val="004D3F31"/>
    <w:rsid w:val="004D4000"/>
    <w:rsid w:val="004D41DE"/>
    <w:rsid w:val="004D430E"/>
    <w:rsid w:val="004D4799"/>
    <w:rsid w:val="004D4D0E"/>
    <w:rsid w:val="004D78FB"/>
    <w:rsid w:val="004E098D"/>
    <w:rsid w:val="004E157C"/>
    <w:rsid w:val="004E1B09"/>
    <w:rsid w:val="004E421B"/>
    <w:rsid w:val="004E4C7F"/>
    <w:rsid w:val="004E5CFD"/>
    <w:rsid w:val="004F042C"/>
    <w:rsid w:val="004F0E09"/>
    <w:rsid w:val="004F0FB9"/>
    <w:rsid w:val="004F3926"/>
    <w:rsid w:val="004F3961"/>
    <w:rsid w:val="004F4A26"/>
    <w:rsid w:val="00501A21"/>
    <w:rsid w:val="00501C4C"/>
    <w:rsid w:val="00502209"/>
    <w:rsid w:val="005030A8"/>
    <w:rsid w:val="00503217"/>
    <w:rsid w:val="0050391A"/>
    <w:rsid w:val="00503D1A"/>
    <w:rsid w:val="005065B4"/>
    <w:rsid w:val="005101BD"/>
    <w:rsid w:val="00510711"/>
    <w:rsid w:val="00513083"/>
    <w:rsid w:val="00513435"/>
    <w:rsid w:val="00513ECA"/>
    <w:rsid w:val="00515786"/>
    <w:rsid w:val="005158D7"/>
    <w:rsid w:val="00523A1F"/>
    <w:rsid w:val="00524C7A"/>
    <w:rsid w:val="0052660D"/>
    <w:rsid w:val="00530604"/>
    <w:rsid w:val="00530BDC"/>
    <w:rsid w:val="00531717"/>
    <w:rsid w:val="00531CC4"/>
    <w:rsid w:val="005339D2"/>
    <w:rsid w:val="0053451A"/>
    <w:rsid w:val="00534B81"/>
    <w:rsid w:val="0053521D"/>
    <w:rsid w:val="00537CDC"/>
    <w:rsid w:val="00540464"/>
    <w:rsid w:val="00541277"/>
    <w:rsid w:val="00543378"/>
    <w:rsid w:val="00544F39"/>
    <w:rsid w:val="0054538B"/>
    <w:rsid w:val="00545623"/>
    <w:rsid w:val="005468D4"/>
    <w:rsid w:val="005505B5"/>
    <w:rsid w:val="00550AC7"/>
    <w:rsid w:val="00551F73"/>
    <w:rsid w:val="00553447"/>
    <w:rsid w:val="00557912"/>
    <w:rsid w:val="005600A6"/>
    <w:rsid w:val="005616A0"/>
    <w:rsid w:val="00562820"/>
    <w:rsid w:val="0056580D"/>
    <w:rsid w:val="00565EB9"/>
    <w:rsid w:val="005717AA"/>
    <w:rsid w:val="00572624"/>
    <w:rsid w:val="00576687"/>
    <w:rsid w:val="005770EC"/>
    <w:rsid w:val="0057773F"/>
    <w:rsid w:val="00577FA8"/>
    <w:rsid w:val="0058091C"/>
    <w:rsid w:val="0058103B"/>
    <w:rsid w:val="0058297D"/>
    <w:rsid w:val="00583188"/>
    <w:rsid w:val="0058344E"/>
    <w:rsid w:val="00583A84"/>
    <w:rsid w:val="00584B32"/>
    <w:rsid w:val="00584E61"/>
    <w:rsid w:val="00585062"/>
    <w:rsid w:val="0058509D"/>
    <w:rsid w:val="005851E4"/>
    <w:rsid w:val="00585BA1"/>
    <w:rsid w:val="00585E9A"/>
    <w:rsid w:val="00586051"/>
    <w:rsid w:val="00586540"/>
    <w:rsid w:val="00587C27"/>
    <w:rsid w:val="005904AE"/>
    <w:rsid w:val="005911B4"/>
    <w:rsid w:val="00592682"/>
    <w:rsid w:val="00593DA5"/>
    <w:rsid w:val="0059455A"/>
    <w:rsid w:val="0059724A"/>
    <w:rsid w:val="005A2056"/>
    <w:rsid w:val="005A39E7"/>
    <w:rsid w:val="005A6004"/>
    <w:rsid w:val="005A71B6"/>
    <w:rsid w:val="005B0A94"/>
    <w:rsid w:val="005B11C7"/>
    <w:rsid w:val="005B2A15"/>
    <w:rsid w:val="005B3D0F"/>
    <w:rsid w:val="005B5039"/>
    <w:rsid w:val="005B66B0"/>
    <w:rsid w:val="005B736B"/>
    <w:rsid w:val="005B78E8"/>
    <w:rsid w:val="005C0E60"/>
    <w:rsid w:val="005C2585"/>
    <w:rsid w:val="005C5812"/>
    <w:rsid w:val="005D0458"/>
    <w:rsid w:val="005D10D9"/>
    <w:rsid w:val="005D1604"/>
    <w:rsid w:val="005D1E56"/>
    <w:rsid w:val="005D2050"/>
    <w:rsid w:val="005D35AD"/>
    <w:rsid w:val="005D3813"/>
    <w:rsid w:val="005D3BCC"/>
    <w:rsid w:val="005D3C87"/>
    <w:rsid w:val="005D3F8E"/>
    <w:rsid w:val="005D613A"/>
    <w:rsid w:val="005D6C14"/>
    <w:rsid w:val="005D7612"/>
    <w:rsid w:val="005D7C88"/>
    <w:rsid w:val="005E1544"/>
    <w:rsid w:val="005E162E"/>
    <w:rsid w:val="005E2CD2"/>
    <w:rsid w:val="005E3026"/>
    <w:rsid w:val="005E3416"/>
    <w:rsid w:val="005E3CD1"/>
    <w:rsid w:val="005E7744"/>
    <w:rsid w:val="005F203F"/>
    <w:rsid w:val="005F219E"/>
    <w:rsid w:val="005F21DF"/>
    <w:rsid w:val="005F3262"/>
    <w:rsid w:val="005F460C"/>
    <w:rsid w:val="005F514B"/>
    <w:rsid w:val="005F52D1"/>
    <w:rsid w:val="0060060A"/>
    <w:rsid w:val="006007DE"/>
    <w:rsid w:val="006024BC"/>
    <w:rsid w:val="00602603"/>
    <w:rsid w:val="00605016"/>
    <w:rsid w:val="00607072"/>
    <w:rsid w:val="00610271"/>
    <w:rsid w:val="006102BD"/>
    <w:rsid w:val="006108BD"/>
    <w:rsid w:val="0061170D"/>
    <w:rsid w:val="00611991"/>
    <w:rsid w:val="00611F55"/>
    <w:rsid w:val="00612133"/>
    <w:rsid w:val="00612E74"/>
    <w:rsid w:val="00613389"/>
    <w:rsid w:val="006146CE"/>
    <w:rsid w:val="0061596E"/>
    <w:rsid w:val="0061668F"/>
    <w:rsid w:val="006177A0"/>
    <w:rsid w:val="0061780F"/>
    <w:rsid w:val="00617D1F"/>
    <w:rsid w:val="00620121"/>
    <w:rsid w:val="00620C91"/>
    <w:rsid w:val="00620E00"/>
    <w:rsid w:val="0062258A"/>
    <w:rsid w:val="00622844"/>
    <w:rsid w:val="00622F23"/>
    <w:rsid w:val="0062313B"/>
    <w:rsid w:val="00624D72"/>
    <w:rsid w:val="00625293"/>
    <w:rsid w:val="006260F0"/>
    <w:rsid w:val="006268F5"/>
    <w:rsid w:val="00626CFE"/>
    <w:rsid w:val="00626E75"/>
    <w:rsid w:val="00634E76"/>
    <w:rsid w:val="006356EA"/>
    <w:rsid w:val="006358CC"/>
    <w:rsid w:val="006368B0"/>
    <w:rsid w:val="00636EE9"/>
    <w:rsid w:val="00640778"/>
    <w:rsid w:val="00643047"/>
    <w:rsid w:val="00646AFF"/>
    <w:rsid w:val="0065167A"/>
    <w:rsid w:val="00651912"/>
    <w:rsid w:val="00651E7C"/>
    <w:rsid w:val="006549A8"/>
    <w:rsid w:val="00655C2B"/>
    <w:rsid w:val="0065740F"/>
    <w:rsid w:val="00657893"/>
    <w:rsid w:val="0066116E"/>
    <w:rsid w:val="006636E4"/>
    <w:rsid w:val="00667A52"/>
    <w:rsid w:val="00672C08"/>
    <w:rsid w:val="0067418B"/>
    <w:rsid w:val="00676E82"/>
    <w:rsid w:val="006778B2"/>
    <w:rsid w:val="006806E5"/>
    <w:rsid w:val="00680C80"/>
    <w:rsid w:val="0068153F"/>
    <w:rsid w:val="006836BB"/>
    <w:rsid w:val="00690084"/>
    <w:rsid w:val="0069020D"/>
    <w:rsid w:val="00690EF6"/>
    <w:rsid w:val="00691B80"/>
    <w:rsid w:val="00692430"/>
    <w:rsid w:val="00695788"/>
    <w:rsid w:val="00696497"/>
    <w:rsid w:val="006973E5"/>
    <w:rsid w:val="006A0BAD"/>
    <w:rsid w:val="006A0CB6"/>
    <w:rsid w:val="006A20B6"/>
    <w:rsid w:val="006A41F2"/>
    <w:rsid w:val="006A4437"/>
    <w:rsid w:val="006A5014"/>
    <w:rsid w:val="006A5A08"/>
    <w:rsid w:val="006A70AD"/>
    <w:rsid w:val="006B1553"/>
    <w:rsid w:val="006B1D5F"/>
    <w:rsid w:val="006B247E"/>
    <w:rsid w:val="006B28BF"/>
    <w:rsid w:val="006B2913"/>
    <w:rsid w:val="006B3226"/>
    <w:rsid w:val="006B37DE"/>
    <w:rsid w:val="006B5714"/>
    <w:rsid w:val="006B5C44"/>
    <w:rsid w:val="006B7AE9"/>
    <w:rsid w:val="006C0DCB"/>
    <w:rsid w:val="006C1C6C"/>
    <w:rsid w:val="006C222A"/>
    <w:rsid w:val="006C44E5"/>
    <w:rsid w:val="006C6FA8"/>
    <w:rsid w:val="006C721B"/>
    <w:rsid w:val="006D07E3"/>
    <w:rsid w:val="006D15CC"/>
    <w:rsid w:val="006D2C45"/>
    <w:rsid w:val="006D3BF6"/>
    <w:rsid w:val="006D3D3E"/>
    <w:rsid w:val="006D4015"/>
    <w:rsid w:val="006D5A2B"/>
    <w:rsid w:val="006D5B40"/>
    <w:rsid w:val="006D5F92"/>
    <w:rsid w:val="006D6746"/>
    <w:rsid w:val="006D779E"/>
    <w:rsid w:val="006E19C7"/>
    <w:rsid w:val="006E239C"/>
    <w:rsid w:val="006E39B9"/>
    <w:rsid w:val="006E480F"/>
    <w:rsid w:val="006E5E1B"/>
    <w:rsid w:val="006E5E2D"/>
    <w:rsid w:val="006E6B43"/>
    <w:rsid w:val="006E72C6"/>
    <w:rsid w:val="006F237D"/>
    <w:rsid w:val="006F32BD"/>
    <w:rsid w:val="006F41AD"/>
    <w:rsid w:val="006F427E"/>
    <w:rsid w:val="006F6615"/>
    <w:rsid w:val="006F7904"/>
    <w:rsid w:val="00700500"/>
    <w:rsid w:val="00702120"/>
    <w:rsid w:val="00702358"/>
    <w:rsid w:val="00702B30"/>
    <w:rsid w:val="0070385C"/>
    <w:rsid w:val="00703C21"/>
    <w:rsid w:val="00703F4E"/>
    <w:rsid w:val="00704CF8"/>
    <w:rsid w:val="007052A6"/>
    <w:rsid w:val="00705898"/>
    <w:rsid w:val="007065B0"/>
    <w:rsid w:val="00710285"/>
    <w:rsid w:val="0071088B"/>
    <w:rsid w:val="00710D43"/>
    <w:rsid w:val="00712F5C"/>
    <w:rsid w:val="00712F89"/>
    <w:rsid w:val="00713BE5"/>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2120"/>
    <w:rsid w:val="00723CD1"/>
    <w:rsid w:val="00724568"/>
    <w:rsid w:val="00725C55"/>
    <w:rsid w:val="00725C86"/>
    <w:rsid w:val="00726724"/>
    <w:rsid w:val="00726EB4"/>
    <w:rsid w:val="00727C6F"/>
    <w:rsid w:val="007302AE"/>
    <w:rsid w:val="0073092E"/>
    <w:rsid w:val="00731B1C"/>
    <w:rsid w:val="00732913"/>
    <w:rsid w:val="00734C74"/>
    <w:rsid w:val="007350DE"/>
    <w:rsid w:val="00737088"/>
    <w:rsid w:val="00737F73"/>
    <w:rsid w:val="00737FD7"/>
    <w:rsid w:val="0074019C"/>
    <w:rsid w:val="00744EE5"/>
    <w:rsid w:val="00745415"/>
    <w:rsid w:val="00745741"/>
    <w:rsid w:val="00745CDE"/>
    <w:rsid w:val="0074644B"/>
    <w:rsid w:val="00746D4E"/>
    <w:rsid w:val="007471D1"/>
    <w:rsid w:val="007502AE"/>
    <w:rsid w:val="0075160A"/>
    <w:rsid w:val="00752E1F"/>
    <w:rsid w:val="007540E3"/>
    <w:rsid w:val="00754F67"/>
    <w:rsid w:val="00755935"/>
    <w:rsid w:val="007612D7"/>
    <w:rsid w:val="007619D2"/>
    <w:rsid w:val="007623A8"/>
    <w:rsid w:val="00762A86"/>
    <w:rsid w:val="007651B5"/>
    <w:rsid w:val="0076628E"/>
    <w:rsid w:val="0076683C"/>
    <w:rsid w:val="0076784F"/>
    <w:rsid w:val="0077052A"/>
    <w:rsid w:val="0077139F"/>
    <w:rsid w:val="00773543"/>
    <w:rsid w:val="0078016F"/>
    <w:rsid w:val="0078031B"/>
    <w:rsid w:val="0078115B"/>
    <w:rsid w:val="007816C7"/>
    <w:rsid w:val="0078217A"/>
    <w:rsid w:val="00782670"/>
    <w:rsid w:val="00783C80"/>
    <w:rsid w:val="00784229"/>
    <w:rsid w:val="00786F8B"/>
    <w:rsid w:val="00787E25"/>
    <w:rsid w:val="007909C7"/>
    <w:rsid w:val="00791867"/>
    <w:rsid w:val="00791ED6"/>
    <w:rsid w:val="00793133"/>
    <w:rsid w:val="0079319E"/>
    <w:rsid w:val="007944AC"/>
    <w:rsid w:val="007945D2"/>
    <w:rsid w:val="0079515B"/>
    <w:rsid w:val="007A0477"/>
    <w:rsid w:val="007A201B"/>
    <w:rsid w:val="007A466F"/>
    <w:rsid w:val="007A4C78"/>
    <w:rsid w:val="007A5632"/>
    <w:rsid w:val="007A5C0F"/>
    <w:rsid w:val="007A61D4"/>
    <w:rsid w:val="007A6E41"/>
    <w:rsid w:val="007A71D4"/>
    <w:rsid w:val="007B0A61"/>
    <w:rsid w:val="007B0B77"/>
    <w:rsid w:val="007B0C42"/>
    <w:rsid w:val="007B1C02"/>
    <w:rsid w:val="007B2CE8"/>
    <w:rsid w:val="007B3237"/>
    <w:rsid w:val="007B4502"/>
    <w:rsid w:val="007B4A3B"/>
    <w:rsid w:val="007B61B4"/>
    <w:rsid w:val="007B68E7"/>
    <w:rsid w:val="007C0577"/>
    <w:rsid w:val="007C1010"/>
    <w:rsid w:val="007C151D"/>
    <w:rsid w:val="007C20FC"/>
    <w:rsid w:val="007C2A1E"/>
    <w:rsid w:val="007C6115"/>
    <w:rsid w:val="007C7CB6"/>
    <w:rsid w:val="007D0A2A"/>
    <w:rsid w:val="007D1AC9"/>
    <w:rsid w:val="007D1F41"/>
    <w:rsid w:val="007D233A"/>
    <w:rsid w:val="007D32DE"/>
    <w:rsid w:val="007D5DB9"/>
    <w:rsid w:val="007D67BF"/>
    <w:rsid w:val="007D6A31"/>
    <w:rsid w:val="007D6B13"/>
    <w:rsid w:val="007E0375"/>
    <w:rsid w:val="007E12C8"/>
    <w:rsid w:val="007E33EF"/>
    <w:rsid w:val="007E3F71"/>
    <w:rsid w:val="007E5D01"/>
    <w:rsid w:val="007F0C71"/>
    <w:rsid w:val="007F11C2"/>
    <w:rsid w:val="007F20F6"/>
    <w:rsid w:val="007F3372"/>
    <w:rsid w:val="007F33AA"/>
    <w:rsid w:val="007F501A"/>
    <w:rsid w:val="007F65C5"/>
    <w:rsid w:val="007F68E6"/>
    <w:rsid w:val="007F6C23"/>
    <w:rsid w:val="007F6F9C"/>
    <w:rsid w:val="007F7CD7"/>
    <w:rsid w:val="00800A41"/>
    <w:rsid w:val="0080180F"/>
    <w:rsid w:val="008028BB"/>
    <w:rsid w:val="008030FC"/>
    <w:rsid w:val="00803927"/>
    <w:rsid w:val="0080638A"/>
    <w:rsid w:val="00807468"/>
    <w:rsid w:val="00811C5F"/>
    <w:rsid w:val="00816A4C"/>
    <w:rsid w:val="00821853"/>
    <w:rsid w:val="00821B7E"/>
    <w:rsid w:val="00823C4F"/>
    <w:rsid w:val="00824065"/>
    <w:rsid w:val="00825A4B"/>
    <w:rsid w:val="00826815"/>
    <w:rsid w:val="0082693A"/>
    <w:rsid w:val="00827F2D"/>
    <w:rsid w:val="00831737"/>
    <w:rsid w:val="0083199D"/>
    <w:rsid w:val="00831CEC"/>
    <w:rsid w:val="00831E7C"/>
    <w:rsid w:val="00832A59"/>
    <w:rsid w:val="00832AAB"/>
    <w:rsid w:val="008330D8"/>
    <w:rsid w:val="008344DF"/>
    <w:rsid w:val="00836123"/>
    <w:rsid w:val="00836503"/>
    <w:rsid w:val="00836E87"/>
    <w:rsid w:val="00840755"/>
    <w:rsid w:val="008420BD"/>
    <w:rsid w:val="0085155C"/>
    <w:rsid w:val="008518FB"/>
    <w:rsid w:val="008528F6"/>
    <w:rsid w:val="008558E7"/>
    <w:rsid w:val="008569D3"/>
    <w:rsid w:val="00861BAD"/>
    <w:rsid w:val="008634B1"/>
    <w:rsid w:val="00863D2E"/>
    <w:rsid w:val="00865CAF"/>
    <w:rsid w:val="0087741B"/>
    <w:rsid w:val="00877D91"/>
    <w:rsid w:val="008829E6"/>
    <w:rsid w:val="008834D1"/>
    <w:rsid w:val="00883CB8"/>
    <w:rsid w:val="00886225"/>
    <w:rsid w:val="008864DD"/>
    <w:rsid w:val="008874ED"/>
    <w:rsid w:val="00890187"/>
    <w:rsid w:val="00890290"/>
    <w:rsid w:val="0089123F"/>
    <w:rsid w:val="00891FEA"/>
    <w:rsid w:val="008925B8"/>
    <w:rsid w:val="00893AFA"/>
    <w:rsid w:val="00893DBB"/>
    <w:rsid w:val="00894833"/>
    <w:rsid w:val="00896307"/>
    <w:rsid w:val="00896BEB"/>
    <w:rsid w:val="00897AF0"/>
    <w:rsid w:val="00897BCF"/>
    <w:rsid w:val="008A167B"/>
    <w:rsid w:val="008A3920"/>
    <w:rsid w:val="008A3A04"/>
    <w:rsid w:val="008A3CBC"/>
    <w:rsid w:val="008A5154"/>
    <w:rsid w:val="008A5754"/>
    <w:rsid w:val="008A6CE9"/>
    <w:rsid w:val="008A6F50"/>
    <w:rsid w:val="008A710E"/>
    <w:rsid w:val="008A7336"/>
    <w:rsid w:val="008B070B"/>
    <w:rsid w:val="008B21AA"/>
    <w:rsid w:val="008B445C"/>
    <w:rsid w:val="008B4610"/>
    <w:rsid w:val="008B5AD5"/>
    <w:rsid w:val="008B647C"/>
    <w:rsid w:val="008B7911"/>
    <w:rsid w:val="008C06FA"/>
    <w:rsid w:val="008C2655"/>
    <w:rsid w:val="008C26EB"/>
    <w:rsid w:val="008C27BC"/>
    <w:rsid w:val="008C3164"/>
    <w:rsid w:val="008D1DCB"/>
    <w:rsid w:val="008D5DF4"/>
    <w:rsid w:val="008D7778"/>
    <w:rsid w:val="008E0836"/>
    <w:rsid w:val="008E2B2B"/>
    <w:rsid w:val="008E61D7"/>
    <w:rsid w:val="008E7360"/>
    <w:rsid w:val="008F1BF8"/>
    <w:rsid w:val="008F1D8E"/>
    <w:rsid w:val="008F31A2"/>
    <w:rsid w:val="008F36A5"/>
    <w:rsid w:val="008F4A98"/>
    <w:rsid w:val="008F6051"/>
    <w:rsid w:val="008F6980"/>
    <w:rsid w:val="008F7DBB"/>
    <w:rsid w:val="00900BC1"/>
    <w:rsid w:val="009017F7"/>
    <w:rsid w:val="009019E2"/>
    <w:rsid w:val="009032FD"/>
    <w:rsid w:val="00903A74"/>
    <w:rsid w:val="00903FC9"/>
    <w:rsid w:val="00905766"/>
    <w:rsid w:val="00906658"/>
    <w:rsid w:val="009068B4"/>
    <w:rsid w:val="00906C59"/>
    <w:rsid w:val="009074A7"/>
    <w:rsid w:val="00910E95"/>
    <w:rsid w:val="009110FA"/>
    <w:rsid w:val="00911CD8"/>
    <w:rsid w:val="00913E70"/>
    <w:rsid w:val="00915332"/>
    <w:rsid w:val="009158F9"/>
    <w:rsid w:val="00917787"/>
    <w:rsid w:val="009177ED"/>
    <w:rsid w:val="00917C03"/>
    <w:rsid w:val="009206FA"/>
    <w:rsid w:val="00920F75"/>
    <w:rsid w:val="00922CE0"/>
    <w:rsid w:val="00923C4F"/>
    <w:rsid w:val="00924783"/>
    <w:rsid w:val="00924D42"/>
    <w:rsid w:val="00924DC5"/>
    <w:rsid w:val="00925CAC"/>
    <w:rsid w:val="00925DF5"/>
    <w:rsid w:val="0092630E"/>
    <w:rsid w:val="00931269"/>
    <w:rsid w:val="0093365F"/>
    <w:rsid w:val="009341AE"/>
    <w:rsid w:val="00935DE7"/>
    <w:rsid w:val="0093717B"/>
    <w:rsid w:val="00937471"/>
    <w:rsid w:val="00940AA4"/>
    <w:rsid w:val="00940FB0"/>
    <w:rsid w:val="009428BB"/>
    <w:rsid w:val="0094351C"/>
    <w:rsid w:val="00943555"/>
    <w:rsid w:val="00944A73"/>
    <w:rsid w:val="009456AB"/>
    <w:rsid w:val="00945D28"/>
    <w:rsid w:val="00947D0F"/>
    <w:rsid w:val="009509AA"/>
    <w:rsid w:val="0095169A"/>
    <w:rsid w:val="00951C05"/>
    <w:rsid w:val="00951E03"/>
    <w:rsid w:val="00952AC4"/>
    <w:rsid w:val="00956717"/>
    <w:rsid w:val="00957A40"/>
    <w:rsid w:val="00957C24"/>
    <w:rsid w:val="00960F4A"/>
    <w:rsid w:val="009612CE"/>
    <w:rsid w:val="00961CA6"/>
    <w:rsid w:val="00962049"/>
    <w:rsid w:val="0096422A"/>
    <w:rsid w:val="00966B7A"/>
    <w:rsid w:val="00967D78"/>
    <w:rsid w:val="00970442"/>
    <w:rsid w:val="00970506"/>
    <w:rsid w:val="009715E8"/>
    <w:rsid w:val="0097379D"/>
    <w:rsid w:val="009756E8"/>
    <w:rsid w:val="00977B5D"/>
    <w:rsid w:val="00980597"/>
    <w:rsid w:val="00981FDB"/>
    <w:rsid w:val="00983723"/>
    <w:rsid w:val="00983735"/>
    <w:rsid w:val="009859B0"/>
    <w:rsid w:val="0099004C"/>
    <w:rsid w:val="00992877"/>
    <w:rsid w:val="009939E4"/>
    <w:rsid w:val="00993AB0"/>
    <w:rsid w:val="00994447"/>
    <w:rsid w:val="00994F6E"/>
    <w:rsid w:val="00994FF5"/>
    <w:rsid w:val="00997C0E"/>
    <w:rsid w:val="009A07F5"/>
    <w:rsid w:val="009A1622"/>
    <w:rsid w:val="009A2EEA"/>
    <w:rsid w:val="009A32EE"/>
    <w:rsid w:val="009A3799"/>
    <w:rsid w:val="009A55EE"/>
    <w:rsid w:val="009A5D16"/>
    <w:rsid w:val="009A5E39"/>
    <w:rsid w:val="009A6409"/>
    <w:rsid w:val="009A673C"/>
    <w:rsid w:val="009B2B62"/>
    <w:rsid w:val="009B4822"/>
    <w:rsid w:val="009B51FE"/>
    <w:rsid w:val="009B55FF"/>
    <w:rsid w:val="009B5818"/>
    <w:rsid w:val="009B5C70"/>
    <w:rsid w:val="009C2BFF"/>
    <w:rsid w:val="009C3EA7"/>
    <w:rsid w:val="009C4B7C"/>
    <w:rsid w:val="009C5FC2"/>
    <w:rsid w:val="009C6272"/>
    <w:rsid w:val="009D3114"/>
    <w:rsid w:val="009D31E7"/>
    <w:rsid w:val="009E3405"/>
    <w:rsid w:val="009E36CF"/>
    <w:rsid w:val="009E4417"/>
    <w:rsid w:val="009E7146"/>
    <w:rsid w:val="009F0CF1"/>
    <w:rsid w:val="009F17E0"/>
    <w:rsid w:val="009F1F53"/>
    <w:rsid w:val="009F35F7"/>
    <w:rsid w:val="009F3E72"/>
    <w:rsid w:val="009F3F37"/>
    <w:rsid w:val="009F58DC"/>
    <w:rsid w:val="009F6A1C"/>
    <w:rsid w:val="009F7ED5"/>
    <w:rsid w:val="00A01363"/>
    <w:rsid w:val="00A01573"/>
    <w:rsid w:val="00A01BB2"/>
    <w:rsid w:val="00A01E8A"/>
    <w:rsid w:val="00A02218"/>
    <w:rsid w:val="00A03DF3"/>
    <w:rsid w:val="00A04626"/>
    <w:rsid w:val="00A0607F"/>
    <w:rsid w:val="00A0644A"/>
    <w:rsid w:val="00A07231"/>
    <w:rsid w:val="00A133AE"/>
    <w:rsid w:val="00A154EE"/>
    <w:rsid w:val="00A15B48"/>
    <w:rsid w:val="00A15CA7"/>
    <w:rsid w:val="00A16556"/>
    <w:rsid w:val="00A165BA"/>
    <w:rsid w:val="00A16D8F"/>
    <w:rsid w:val="00A16DB8"/>
    <w:rsid w:val="00A213CE"/>
    <w:rsid w:val="00A214D7"/>
    <w:rsid w:val="00A2200D"/>
    <w:rsid w:val="00A22938"/>
    <w:rsid w:val="00A22F96"/>
    <w:rsid w:val="00A2519E"/>
    <w:rsid w:val="00A25327"/>
    <w:rsid w:val="00A25CA5"/>
    <w:rsid w:val="00A30C86"/>
    <w:rsid w:val="00A30D74"/>
    <w:rsid w:val="00A31269"/>
    <w:rsid w:val="00A33107"/>
    <w:rsid w:val="00A34329"/>
    <w:rsid w:val="00A35625"/>
    <w:rsid w:val="00A364EF"/>
    <w:rsid w:val="00A36638"/>
    <w:rsid w:val="00A36FB3"/>
    <w:rsid w:val="00A37145"/>
    <w:rsid w:val="00A37DA5"/>
    <w:rsid w:val="00A40DB2"/>
    <w:rsid w:val="00A411B9"/>
    <w:rsid w:val="00A42088"/>
    <w:rsid w:val="00A42E36"/>
    <w:rsid w:val="00A43835"/>
    <w:rsid w:val="00A44672"/>
    <w:rsid w:val="00A469BB"/>
    <w:rsid w:val="00A47B8C"/>
    <w:rsid w:val="00A51A48"/>
    <w:rsid w:val="00A53CCE"/>
    <w:rsid w:val="00A55241"/>
    <w:rsid w:val="00A61AB2"/>
    <w:rsid w:val="00A62745"/>
    <w:rsid w:val="00A65097"/>
    <w:rsid w:val="00A66DB3"/>
    <w:rsid w:val="00A671D1"/>
    <w:rsid w:val="00A70EA4"/>
    <w:rsid w:val="00A70F07"/>
    <w:rsid w:val="00A72CC2"/>
    <w:rsid w:val="00A7577D"/>
    <w:rsid w:val="00A77805"/>
    <w:rsid w:val="00A8001C"/>
    <w:rsid w:val="00A80F01"/>
    <w:rsid w:val="00A81CF4"/>
    <w:rsid w:val="00A8249A"/>
    <w:rsid w:val="00A825DF"/>
    <w:rsid w:val="00A84C10"/>
    <w:rsid w:val="00A85037"/>
    <w:rsid w:val="00A924AE"/>
    <w:rsid w:val="00A93305"/>
    <w:rsid w:val="00A9557B"/>
    <w:rsid w:val="00A961AE"/>
    <w:rsid w:val="00A9703E"/>
    <w:rsid w:val="00A97460"/>
    <w:rsid w:val="00A97BBD"/>
    <w:rsid w:val="00AA1193"/>
    <w:rsid w:val="00AA13F2"/>
    <w:rsid w:val="00AA160C"/>
    <w:rsid w:val="00AA4DF3"/>
    <w:rsid w:val="00AA5069"/>
    <w:rsid w:val="00AA5267"/>
    <w:rsid w:val="00AA5DA6"/>
    <w:rsid w:val="00AA7347"/>
    <w:rsid w:val="00AB11FF"/>
    <w:rsid w:val="00AB12A7"/>
    <w:rsid w:val="00AB20AC"/>
    <w:rsid w:val="00AC0AB7"/>
    <w:rsid w:val="00AC1DCE"/>
    <w:rsid w:val="00AC337A"/>
    <w:rsid w:val="00AC3B8E"/>
    <w:rsid w:val="00AC3C93"/>
    <w:rsid w:val="00AC4DB4"/>
    <w:rsid w:val="00AC501C"/>
    <w:rsid w:val="00AC5211"/>
    <w:rsid w:val="00AC53DC"/>
    <w:rsid w:val="00AD086D"/>
    <w:rsid w:val="00AD1891"/>
    <w:rsid w:val="00AD2D9A"/>
    <w:rsid w:val="00AD2EED"/>
    <w:rsid w:val="00AD2F18"/>
    <w:rsid w:val="00AD41B6"/>
    <w:rsid w:val="00AD5AB3"/>
    <w:rsid w:val="00AD7A72"/>
    <w:rsid w:val="00AE0AE7"/>
    <w:rsid w:val="00AE2A28"/>
    <w:rsid w:val="00AF01AA"/>
    <w:rsid w:val="00AF2083"/>
    <w:rsid w:val="00AF24F8"/>
    <w:rsid w:val="00AF30F5"/>
    <w:rsid w:val="00AF4D8A"/>
    <w:rsid w:val="00AF4FF0"/>
    <w:rsid w:val="00AF5EB6"/>
    <w:rsid w:val="00B01D50"/>
    <w:rsid w:val="00B04704"/>
    <w:rsid w:val="00B04C14"/>
    <w:rsid w:val="00B05635"/>
    <w:rsid w:val="00B06144"/>
    <w:rsid w:val="00B063B5"/>
    <w:rsid w:val="00B07568"/>
    <w:rsid w:val="00B23182"/>
    <w:rsid w:val="00B23648"/>
    <w:rsid w:val="00B24697"/>
    <w:rsid w:val="00B24BC5"/>
    <w:rsid w:val="00B24C82"/>
    <w:rsid w:val="00B26076"/>
    <w:rsid w:val="00B260E5"/>
    <w:rsid w:val="00B269F0"/>
    <w:rsid w:val="00B27999"/>
    <w:rsid w:val="00B302ED"/>
    <w:rsid w:val="00B31317"/>
    <w:rsid w:val="00B31695"/>
    <w:rsid w:val="00B35167"/>
    <w:rsid w:val="00B3565D"/>
    <w:rsid w:val="00B366F9"/>
    <w:rsid w:val="00B412DE"/>
    <w:rsid w:val="00B41E65"/>
    <w:rsid w:val="00B44046"/>
    <w:rsid w:val="00B4412E"/>
    <w:rsid w:val="00B44F03"/>
    <w:rsid w:val="00B467C9"/>
    <w:rsid w:val="00B47072"/>
    <w:rsid w:val="00B4718F"/>
    <w:rsid w:val="00B4743B"/>
    <w:rsid w:val="00B50A1E"/>
    <w:rsid w:val="00B51603"/>
    <w:rsid w:val="00B53888"/>
    <w:rsid w:val="00B53D5A"/>
    <w:rsid w:val="00B54A77"/>
    <w:rsid w:val="00B54F8E"/>
    <w:rsid w:val="00B55380"/>
    <w:rsid w:val="00B614DB"/>
    <w:rsid w:val="00B626D8"/>
    <w:rsid w:val="00B62E14"/>
    <w:rsid w:val="00B6527A"/>
    <w:rsid w:val="00B70A61"/>
    <w:rsid w:val="00B71077"/>
    <w:rsid w:val="00B731B7"/>
    <w:rsid w:val="00B76433"/>
    <w:rsid w:val="00B76936"/>
    <w:rsid w:val="00B83EA3"/>
    <w:rsid w:val="00B86109"/>
    <w:rsid w:val="00B8699A"/>
    <w:rsid w:val="00B932BA"/>
    <w:rsid w:val="00B95F66"/>
    <w:rsid w:val="00B970E3"/>
    <w:rsid w:val="00BA1AA0"/>
    <w:rsid w:val="00BA1E31"/>
    <w:rsid w:val="00BA20C5"/>
    <w:rsid w:val="00BA25C6"/>
    <w:rsid w:val="00BA3435"/>
    <w:rsid w:val="00BA42B5"/>
    <w:rsid w:val="00BA556D"/>
    <w:rsid w:val="00BA7296"/>
    <w:rsid w:val="00BA742E"/>
    <w:rsid w:val="00BA7837"/>
    <w:rsid w:val="00BB1810"/>
    <w:rsid w:val="00BB197F"/>
    <w:rsid w:val="00BB5E55"/>
    <w:rsid w:val="00BB7E5C"/>
    <w:rsid w:val="00BC072C"/>
    <w:rsid w:val="00BC0FCC"/>
    <w:rsid w:val="00BC49D1"/>
    <w:rsid w:val="00BC5775"/>
    <w:rsid w:val="00BD00E8"/>
    <w:rsid w:val="00BD047D"/>
    <w:rsid w:val="00BD15AC"/>
    <w:rsid w:val="00BD1A63"/>
    <w:rsid w:val="00BD1FA8"/>
    <w:rsid w:val="00BD273C"/>
    <w:rsid w:val="00BD4446"/>
    <w:rsid w:val="00BD59E6"/>
    <w:rsid w:val="00BD780D"/>
    <w:rsid w:val="00BE0AAA"/>
    <w:rsid w:val="00BE1C10"/>
    <w:rsid w:val="00BE38DC"/>
    <w:rsid w:val="00BE482A"/>
    <w:rsid w:val="00BE6144"/>
    <w:rsid w:val="00BE6D56"/>
    <w:rsid w:val="00BE7C9D"/>
    <w:rsid w:val="00BF113E"/>
    <w:rsid w:val="00BF26D2"/>
    <w:rsid w:val="00BF2814"/>
    <w:rsid w:val="00BF3106"/>
    <w:rsid w:val="00BF6E1A"/>
    <w:rsid w:val="00BF6EC4"/>
    <w:rsid w:val="00BF7702"/>
    <w:rsid w:val="00C00B5C"/>
    <w:rsid w:val="00C024BE"/>
    <w:rsid w:val="00C02CD8"/>
    <w:rsid w:val="00C04C62"/>
    <w:rsid w:val="00C05A45"/>
    <w:rsid w:val="00C06F9B"/>
    <w:rsid w:val="00C071DF"/>
    <w:rsid w:val="00C107EF"/>
    <w:rsid w:val="00C11133"/>
    <w:rsid w:val="00C12850"/>
    <w:rsid w:val="00C12862"/>
    <w:rsid w:val="00C132A6"/>
    <w:rsid w:val="00C13790"/>
    <w:rsid w:val="00C14037"/>
    <w:rsid w:val="00C17A0B"/>
    <w:rsid w:val="00C20111"/>
    <w:rsid w:val="00C227AA"/>
    <w:rsid w:val="00C22CAD"/>
    <w:rsid w:val="00C23F4A"/>
    <w:rsid w:val="00C25A75"/>
    <w:rsid w:val="00C3200D"/>
    <w:rsid w:val="00C3255C"/>
    <w:rsid w:val="00C328FF"/>
    <w:rsid w:val="00C33696"/>
    <w:rsid w:val="00C35C6A"/>
    <w:rsid w:val="00C3736B"/>
    <w:rsid w:val="00C4091A"/>
    <w:rsid w:val="00C40A7F"/>
    <w:rsid w:val="00C40FA4"/>
    <w:rsid w:val="00C40FA6"/>
    <w:rsid w:val="00C41511"/>
    <w:rsid w:val="00C4159C"/>
    <w:rsid w:val="00C434DE"/>
    <w:rsid w:val="00C442E5"/>
    <w:rsid w:val="00C5018D"/>
    <w:rsid w:val="00C508AA"/>
    <w:rsid w:val="00C50DF1"/>
    <w:rsid w:val="00C51BA1"/>
    <w:rsid w:val="00C523B4"/>
    <w:rsid w:val="00C547A3"/>
    <w:rsid w:val="00C55CFF"/>
    <w:rsid w:val="00C56868"/>
    <w:rsid w:val="00C56B69"/>
    <w:rsid w:val="00C6034F"/>
    <w:rsid w:val="00C6036C"/>
    <w:rsid w:val="00C60EAA"/>
    <w:rsid w:val="00C614B1"/>
    <w:rsid w:val="00C61900"/>
    <w:rsid w:val="00C62820"/>
    <w:rsid w:val="00C629EA"/>
    <w:rsid w:val="00C635F3"/>
    <w:rsid w:val="00C666FD"/>
    <w:rsid w:val="00C70A8F"/>
    <w:rsid w:val="00C72CF9"/>
    <w:rsid w:val="00C74290"/>
    <w:rsid w:val="00C74526"/>
    <w:rsid w:val="00C747FA"/>
    <w:rsid w:val="00C74954"/>
    <w:rsid w:val="00C74BB0"/>
    <w:rsid w:val="00C754F3"/>
    <w:rsid w:val="00C7761E"/>
    <w:rsid w:val="00C8213C"/>
    <w:rsid w:val="00C835F5"/>
    <w:rsid w:val="00C852CF"/>
    <w:rsid w:val="00C90905"/>
    <w:rsid w:val="00C90906"/>
    <w:rsid w:val="00C90E27"/>
    <w:rsid w:val="00C92548"/>
    <w:rsid w:val="00C926CB"/>
    <w:rsid w:val="00C94462"/>
    <w:rsid w:val="00C9472F"/>
    <w:rsid w:val="00C96514"/>
    <w:rsid w:val="00C975EA"/>
    <w:rsid w:val="00C97F7C"/>
    <w:rsid w:val="00CA047D"/>
    <w:rsid w:val="00CA0CEA"/>
    <w:rsid w:val="00CA11C8"/>
    <w:rsid w:val="00CA1851"/>
    <w:rsid w:val="00CA3CF0"/>
    <w:rsid w:val="00CA4D22"/>
    <w:rsid w:val="00CA551C"/>
    <w:rsid w:val="00CA5C8A"/>
    <w:rsid w:val="00CA5CC7"/>
    <w:rsid w:val="00CB2A37"/>
    <w:rsid w:val="00CB399E"/>
    <w:rsid w:val="00CB3AC4"/>
    <w:rsid w:val="00CB3EBD"/>
    <w:rsid w:val="00CC14DC"/>
    <w:rsid w:val="00CC2CF5"/>
    <w:rsid w:val="00CC3883"/>
    <w:rsid w:val="00CC6FD9"/>
    <w:rsid w:val="00CC7A7F"/>
    <w:rsid w:val="00CD0032"/>
    <w:rsid w:val="00CD0C79"/>
    <w:rsid w:val="00CD3096"/>
    <w:rsid w:val="00CD342F"/>
    <w:rsid w:val="00CD3943"/>
    <w:rsid w:val="00CD5C16"/>
    <w:rsid w:val="00CD6819"/>
    <w:rsid w:val="00CD7006"/>
    <w:rsid w:val="00CD7B60"/>
    <w:rsid w:val="00CE096E"/>
    <w:rsid w:val="00CE09C3"/>
    <w:rsid w:val="00CE3044"/>
    <w:rsid w:val="00CE36B5"/>
    <w:rsid w:val="00CE3DBC"/>
    <w:rsid w:val="00CE4648"/>
    <w:rsid w:val="00CE7801"/>
    <w:rsid w:val="00CE7BCA"/>
    <w:rsid w:val="00CF2BF6"/>
    <w:rsid w:val="00CF4243"/>
    <w:rsid w:val="00CF71A6"/>
    <w:rsid w:val="00CF7917"/>
    <w:rsid w:val="00CF7BAB"/>
    <w:rsid w:val="00D000C5"/>
    <w:rsid w:val="00D01156"/>
    <w:rsid w:val="00D03E16"/>
    <w:rsid w:val="00D0541F"/>
    <w:rsid w:val="00D054AD"/>
    <w:rsid w:val="00D055FC"/>
    <w:rsid w:val="00D06C94"/>
    <w:rsid w:val="00D116FE"/>
    <w:rsid w:val="00D12A26"/>
    <w:rsid w:val="00D160DC"/>
    <w:rsid w:val="00D1652D"/>
    <w:rsid w:val="00D20783"/>
    <w:rsid w:val="00D21461"/>
    <w:rsid w:val="00D21D39"/>
    <w:rsid w:val="00D22617"/>
    <w:rsid w:val="00D22A27"/>
    <w:rsid w:val="00D2323C"/>
    <w:rsid w:val="00D240B2"/>
    <w:rsid w:val="00D24B40"/>
    <w:rsid w:val="00D25F5E"/>
    <w:rsid w:val="00D268CF"/>
    <w:rsid w:val="00D305EA"/>
    <w:rsid w:val="00D34F90"/>
    <w:rsid w:val="00D3713B"/>
    <w:rsid w:val="00D41663"/>
    <w:rsid w:val="00D4343C"/>
    <w:rsid w:val="00D4356D"/>
    <w:rsid w:val="00D4439D"/>
    <w:rsid w:val="00D448A9"/>
    <w:rsid w:val="00D450F5"/>
    <w:rsid w:val="00D45D31"/>
    <w:rsid w:val="00D47166"/>
    <w:rsid w:val="00D507B1"/>
    <w:rsid w:val="00D51CCB"/>
    <w:rsid w:val="00D532F2"/>
    <w:rsid w:val="00D5403D"/>
    <w:rsid w:val="00D56A49"/>
    <w:rsid w:val="00D60515"/>
    <w:rsid w:val="00D6111F"/>
    <w:rsid w:val="00D62163"/>
    <w:rsid w:val="00D62594"/>
    <w:rsid w:val="00D63935"/>
    <w:rsid w:val="00D6607D"/>
    <w:rsid w:val="00D66366"/>
    <w:rsid w:val="00D670EC"/>
    <w:rsid w:val="00D70910"/>
    <w:rsid w:val="00D72507"/>
    <w:rsid w:val="00D73989"/>
    <w:rsid w:val="00D739BD"/>
    <w:rsid w:val="00D73DD4"/>
    <w:rsid w:val="00D74C25"/>
    <w:rsid w:val="00D74DDB"/>
    <w:rsid w:val="00D75143"/>
    <w:rsid w:val="00D75D61"/>
    <w:rsid w:val="00D765C9"/>
    <w:rsid w:val="00D76E4A"/>
    <w:rsid w:val="00D77607"/>
    <w:rsid w:val="00D849CC"/>
    <w:rsid w:val="00D849EB"/>
    <w:rsid w:val="00D85670"/>
    <w:rsid w:val="00D86243"/>
    <w:rsid w:val="00D87173"/>
    <w:rsid w:val="00D92590"/>
    <w:rsid w:val="00D93D59"/>
    <w:rsid w:val="00D94727"/>
    <w:rsid w:val="00D94A67"/>
    <w:rsid w:val="00D9530F"/>
    <w:rsid w:val="00D9572D"/>
    <w:rsid w:val="00D96296"/>
    <w:rsid w:val="00D973EC"/>
    <w:rsid w:val="00DA0959"/>
    <w:rsid w:val="00DA0E15"/>
    <w:rsid w:val="00DA184E"/>
    <w:rsid w:val="00DA35C1"/>
    <w:rsid w:val="00DA4BE1"/>
    <w:rsid w:val="00DA6CF5"/>
    <w:rsid w:val="00DA701B"/>
    <w:rsid w:val="00DB0D25"/>
    <w:rsid w:val="00DB0FD3"/>
    <w:rsid w:val="00DB267A"/>
    <w:rsid w:val="00DB3B30"/>
    <w:rsid w:val="00DB4CA5"/>
    <w:rsid w:val="00DB5100"/>
    <w:rsid w:val="00DB6683"/>
    <w:rsid w:val="00DC0E0C"/>
    <w:rsid w:val="00DC34BB"/>
    <w:rsid w:val="00DC593B"/>
    <w:rsid w:val="00DC6C11"/>
    <w:rsid w:val="00DC6E7C"/>
    <w:rsid w:val="00DC730B"/>
    <w:rsid w:val="00DC761F"/>
    <w:rsid w:val="00DC7CD2"/>
    <w:rsid w:val="00DD0616"/>
    <w:rsid w:val="00DD08C2"/>
    <w:rsid w:val="00DD2274"/>
    <w:rsid w:val="00DD243B"/>
    <w:rsid w:val="00DD2601"/>
    <w:rsid w:val="00DD2EDF"/>
    <w:rsid w:val="00DD5D3E"/>
    <w:rsid w:val="00DD6BE3"/>
    <w:rsid w:val="00DD74F2"/>
    <w:rsid w:val="00DD78A4"/>
    <w:rsid w:val="00DE043A"/>
    <w:rsid w:val="00DE0C8A"/>
    <w:rsid w:val="00DE10AF"/>
    <w:rsid w:val="00DE1DE8"/>
    <w:rsid w:val="00DE291C"/>
    <w:rsid w:val="00DE4BF3"/>
    <w:rsid w:val="00DE4DB9"/>
    <w:rsid w:val="00DE603F"/>
    <w:rsid w:val="00DE623E"/>
    <w:rsid w:val="00DE67A0"/>
    <w:rsid w:val="00DF059F"/>
    <w:rsid w:val="00DF0E35"/>
    <w:rsid w:val="00DF1074"/>
    <w:rsid w:val="00DF2E89"/>
    <w:rsid w:val="00DF3772"/>
    <w:rsid w:val="00DF4E88"/>
    <w:rsid w:val="00DF5766"/>
    <w:rsid w:val="00DF6421"/>
    <w:rsid w:val="00DF73F6"/>
    <w:rsid w:val="00DF7A8D"/>
    <w:rsid w:val="00E00AE4"/>
    <w:rsid w:val="00E020B6"/>
    <w:rsid w:val="00E029CF"/>
    <w:rsid w:val="00E0487C"/>
    <w:rsid w:val="00E04F5C"/>
    <w:rsid w:val="00E051D1"/>
    <w:rsid w:val="00E0559A"/>
    <w:rsid w:val="00E12CBB"/>
    <w:rsid w:val="00E149A9"/>
    <w:rsid w:val="00E15E1F"/>
    <w:rsid w:val="00E20FE3"/>
    <w:rsid w:val="00E2159E"/>
    <w:rsid w:val="00E21DA4"/>
    <w:rsid w:val="00E22C65"/>
    <w:rsid w:val="00E23F92"/>
    <w:rsid w:val="00E2640D"/>
    <w:rsid w:val="00E27818"/>
    <w:rsid w:val="00E316D1"/>
    <w:rsid w:val="00E31A8E"/>
    <w:rsid w:val="00E31CF6"/>
    <w:rsid w:val="00E33229"/>
    <w:rsid w:val="00E33283"/>
    <w:rsid w:val="00E35BAA"/>
    <w:rsid w:val="00E36EC1"/>
    <w:rsid w:val="00E37A4A"/>
    <w:rsid w:val="00E37AA8"/>
    <w:rsid w:val="00E40443"/>
    <w:rsid w:val="00E416B2"/>
    <w:rsid w:val="00E42C65"/>
    <w:rsid w:val="00E4325F"/>
    <w:rsid w:val="00E44C5C"/>
    <w:rsid w:val="00E450F0"/>
    <w:rsid w:val="00E4525E"/>
    <w:rsid w:val="00E45D13"/>
    <w:rsid w:val="00E45EA1"/>
    <w:rsid w:val="00E464BE"/>
    <w:rsid w:val="00E4656D"/>
    <w:rsid w:val="00E46EFE"/>
    <w:rsid w:val="00E52C8D"/>
    <w:rsid w:val="00E53A06"/>
    <w:rsid w:val="00E543EB"/>
    <w:rsid w:val="00E549BB"/>
    <w:rsid w:val="00E55185"/>
    <w:rsid w:val="00E56AEE"/>
    <w:rsid w:val="00E56CE7"/>
    <w:rsid w:val="00E6103F"/>
    <w:rsid w:val="00E61392"/>
    <w:rsid w:val="00E61A74"/>
    <w:rsid w:val="00E63959"/>
    <w:rsid w:val="00E66B96"/>
    <w:rsid w:val="00E72A71"/>
    <w:rsid w:val="00E74251"/>
    <w:rsid w:val="00E74813"/>
    <w:rsid w:val="00E74C0F"/>
    <w:rsid w:val="00E752E9"/>
    <w:rsid w:val="00E76243"/>
    <w:rsid w:val="00E776F7"/>
    <w:rsid w:val="00E7797C"/>
    <w:rsid w:val="00E77A4B"/>
    <w:rsid w:val="00E804C9"/>
    <w:rsid w:val="00E81C93"/>
    <w:rsid w:val="00E84F41"/>
    <w:rsid w:val="00E91D00"/>
    <w:rsid w:val="00E929A4"/>
    <w:rsid w:val="00E92B76"/>
    <w:rsid w:val="00E93054"/>
    <w:rsid w:val="00E938AC"/>
    <w:rsid w:val="00E93D20"/>
    <w:rsid w:val="00E948B2"/>
    <w:rsid w:val="00E94EF5"/>
    <w:rsid w:val="00E95415"/>
    <w:rsid w:val="00E9621A"/>
    <w:rsid w:val="00E96536"/>
    <w:rsid w:val="00E967D1"/>
    <w:rsid w:val="00E9715A"/>
    <w:rsid w:val="00E97400"/>
    <w:rsid w:val="00E9756B"/>
    <w:rsid w:val="00EA0E56"/>
    <w:rsid w:val="00EA0FFC"/>
    <w:rsid w:val="00EA2336"/>
    <w:rsid w:val="00EA3078"/>
    <w:rsid w:val="00EA4EB5"/>
    <w:rsid w:val="00EA5950"/>
    <w:rsid w:val="00EA62A4"/>
    <w:rsid w:val="00EA6C6D"/>
    <w:rsid w:val="00EA76CC"/>
    <w:rsid w:val="00EA7800"/>
    <w:rsid w:val="00EB02C5"/>
    <w:rsid w:val="00EB29F4"/>
    <w:rsid w:val="00EB4925"/>
    <w:rsid w:val="00EB4E5A"/>
    <w:rsid w:val="00EB560B"/>
    <w:rsid w:val="00EB6E60"/>
    <w:rsid w:val="00EC1617"/>
    <w:rsid w:val="00EC1D2F"/>
    <w:rsid w:val="00EC4004"/>
    <w:rsid w:val="00EC4389"/>
    <w:rsid w:val="00EC6BB7"/>
    <w:rsid w:val="00ED1650"/>
    <w:rsid w:val="00ED1B3E"/>
    <w:rsid w:val="00ED215C"/>
    <w:rsid w:val="00ED2B50"/>
    <w:rsid w:val="00ED2C6B"/>
    <w:rsid w:val="00ED328E"/>
    <w:rsid w:val="00ED4232"/>
    <w:rsid w:val="00ED5793"/>
    <w:rsid w:val="00ED6760"/>
    <w:rsid w:val="00EE00A9"/>
    <w:rsid w:val="00EE2C0E"/>
    <w:rsid w:val="00EE32D2"/>
    <w:rsid w:val="00EF2B27"/>
    <w:rsid w:val="00EF7017"/>
    <w:rsid w:val="00EF7BF7"/>
    <w:rsid w:val="00F005ED"/>
    <w:rsid w:val="00F014F3"/>
    <w:rsid w:val="00F034DA"/>
    <w:rsid w:val="00F04A1F"/>
    <w:rsid w:val="00F063AF"/>
    <w:rsid w:val="00F10BD8"/>
    <w:rsid w:val="00F11873"/>
    <w:rsid w:val="00F1226A"/>
    <w:rsid w:val="00F128B2"/>
    <w:rsid w:val="00F13F3E"/>
    <w:rsid w:val="00F1649C"/>
    <w:rsid w:val="00F169F9"/>
    <w:rsid w:val="00F16E27"/>
    <w:rsid w:val="00F177A5"/>
    <w:rsid w:val="00F218C8"/>
    <w:rsid w:val="00F236C6"/>
    <w:rsid w:val="00F24010"/>
    <w:rsid w:val="00F24484"/>
    <w:rsid w:val="00F24EAA"/>
    <w:rsid w:val="00F2567F"/>
    <w:rsid w:val="00F27A0D"/>
    <w:rsid w:val="00F301D1"/>
    <w:rsid w:val="00F30AD8"/>
    <w:rsid w:val="00F33BAF"/>
    <w:rsid w:val="00F35A07"/>
    <w:rsid w:val="00F35EFF"/>
    <w:rsid w:val="00F3605B"/>
    <w:rsid w:val="00F3730A"/>
    <w:rsid w:val="00F4032E"/>
    <w:rsid w:val="00F414BE"/>
    <w:rsid w:val="00F4261D"/>
    <w:rsid w:val="00F42710"/>
    <w:rsid w:val="00F43A3F"/>
    <w:rsid w:val="00F44846"/>
    <w:rsid w:val="00F45AB6"/>
    <w:rsid w:val="00F46644"/>
    <w:rsid w:val="00F46AFA"/>
    <w:rsid w:val="00F4747B"/>
    <w:rsid w:val="00F47C2B"/>
    <w:rsid w:val="00F50819"/>
    <w:rsid w:val="00F51A9B"/>
    <w:rsid w:val="00F51D33"/>
    <w:rsid w:val="00F52598"/>
    <w:rsid w:val="00F546D7"/>
    <w:rsid w:val="00F549C4"/>
    <w:rsid w:val="00F55114"/>
    <w:rsid w:val="00F5643D"/>
    <w:rsid w:val="00F60158"/>
    <w:rsid w:val="00F6044E"/>
    <w:rsid w:val="00F60E35"/>
    <w:rsid w:val="00F616D8"/>
    <w:rsid w:val="00F617E9"/>
    <w:rsid w:val="00F621C1"/>
    <w:rsid w:val="00F62D4E"/>
    <w:rsid w:val="00F62DF8"/>
    <w:rsid w:val="00F63DDC"/>
    <w:rsid w:val="00F659A6"/>
    <w:rsid w:val="00F65A48"/>
    <w:rsid w:val="00F668DA"/>
    <w:rsid w:val="00F710F0"/>
    <w:rsid w:val="00F712FD"/>
    <w:rsid w:val="00F71E8B"/>
    <w:rsid w:val="00F7355A"/>
    <w:rsid w:val="00F750EE"/>
    <w:rsid w:val="00F753DC"/>
    <w:rsid w:val="00F76502"/>
    <w:rsid w:val="00F76FEC"/>
    <w:rsid w:val="00F77827"/>
    <w:rsid w:val="00F8002B"/>
    <w:rsid w:val="00F80497"/>
    <w:rsid w:val="00F80CEB"/>
    <w:rsid w:val="00F82E7B"/>
    <w:rsid w:val="00F83E42"/>
    <w:rsid w:val="00F856BF"/>
    <w:rsid w:val="00F872CB"/>
    <w:rsid w:val="00F87755"/>
    <w:rsid w:val="00F90005"/>
    <w:rsid w:val="00F9034E"/>
    <w:rsid w:val="00F91C0C"/>
    <w:rsid w:val="00F93597"/>
    <w:rsid w:val="00F93920"/>
    <w:rsid w:val="00F944BA"/>
    <w:rsid w:val="00F94581"/>
    <w:rsid w:val="00F974BD"/>
    <w:rsid w:val="00FA1904"/>
    <w:rsid w:val="00FA3271"/>
    <w:rsid w:val="00FA5B5E"/>
    <w:rsid w:val="00FA6A38"/>
    <w:rsid w:val="00FA7CE1"/>
    <w:rsid w:val="00FB009F"/>
    <w:rsid w:val="00FB4848"/>
    <w:rsid w:val="00FC077B"/>
    <w:rsid w:val="00FC088D"/>
    <w:rsid w:val="00FC23BA"/>
    <w:rsid w:val="00FC3A7E"/>
    <w:rsid w:val="00FC3BA8"/>
    <w:rsid w:val="00FC4266"/>
    <w:rsid w:val="00FC693C"/>
    <w:rsid w:val="00FC7C72"/>
    <w:rsid w:val="00FD06C5"/>
    <w:rsid w:val="00FD180E"/>
    <w:rsid w:val="00FD20E7"/>
    <w:rsid w:val="00FD684A"/>
    <w:rsid w:val="00FD6B1C"/>
    <w:rsid w:val="00FD75A9"/>
    <w:rsid w:val="00FD7E18"/>
    <w:rsid w:val="00FE0104"/>
    <w:rsid w:val="00FE0462"/>
    <w:rsid w:val="00FE082F"/>
    <w:rsid w:val="00FE1BA9"/>
    <w:rsid w:val="00FE1DED"/>
    <w:rsid w:val="00FE1E69"/>
    <w:rsid w:val="00FE25F0"/>
    <w:rsid w:val="00FE5353"/>
    <w:rsid w:val="00FF0F12"/>
    <w:rsid w:val="00FF0F13"/>
    <w:rsid w:val="00FF302B"/>
    <w:rsid w:val="00FF41BD"/>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101BD"/>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101BD"/>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5101BD"/>
    <w:rPr>
      <w:rFonts w:ascii="微软雅黑" w:eastAsia="微软雅黑" w:hAnsi="微软雅黑" w:cs="微软雅黑"/>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63655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DE12A-66A4-487E-912A-604008B2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11873</Words>
  <Characters>67682</Characters>
  <Application>Microsoft Office Word</Application>
  <DocSecurity>0</DocSecurity>
  <Lines>564</Lines>
  <Paragraphs>158</Paragraphs>
  <ScaleCrop>false</ScaleCrop>
  <Company/>
  <LinksUpToDate>false</LinksUpToDate>
  <CharactersWithSpaces>79397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2</cp:revision>
  <cp:lastPrinted>2023-10-31T12:13:00Z</cp:lastPrinted>
  <dcterms:created xsi:type="dcterms:W3CDTF">2023-11-13T08:52:00Z</dcterms:created>
  <dcterms:modified xsi:type="dcterms:W3CDTF">2023-11-13T08:52:00Z</dcterms:modified>
</cp:coreProperties>
</file>