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88491C">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88491C">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88491C">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88491C">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88491C">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88491C">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88491C">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88491C">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88491C">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88491C">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88491C">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88491C">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88491C">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88491C">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88491C">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88491C">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88491C">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588DFD35" w14:textId="7556E321" w:rsidR="001921C7" w:rsidRDefault="003A1972" w:rsidP="003A1972">
      <w:pPr>
        <w:rPr>
          <w:ins w:id="2" w:author="HERO 浩宇" w:date="2023-11-11T19:08: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del w:id="3" w:author="HERO 浩宇" w:date="2023-11-11T19:15:00Z">
        <w:r w:rsidR="008B5AD5" w:rsidDel="002F2AD9">
          <w:rPr>
            <w:rFonts w:hint="eastAsia"/>
          </w:rPr>
          <w:delText>图计算</w:delText>
        </w:r>
      </w:del>
      <w:ins w:id="4" w:author="HERO 浩宇" w:date="2023-11-11T19:15:00Z">
        <w:r w:rsidR="002F2AD9">
          <w:rPr>
            <w:rFonts w:hint="eastAsia"/>
          </w:rPr>
          <w:t>查询任务</w:t>
        </w:r>
      </w:ins>
      <w:r w:rsidR="008B5AD5">
        <w:rPr>
          <w:rFonts w:hint="eastAsia"/>
        </w:rPr>
        <w:t>时，由于</w:t>
      </w:r>
      <w:r w:rsidR="00C835F5">
        <w:rPr>
          <w:rFonts w:hint="eastAsia"/>
        </w:rPr>
        <w:t>冗余</w:t>
      </w:r>
      <w:r w:rsidR="001A4742">
        <w:rPr>
          <w:rFonts w:hint="eastAsia"/>
        </w:rPr>
        <w:t>的数据访问开销和计算开销，整体吞吐量很</w:t>
      </w:r>
      <w:commentRangeStart w:id="5"/>
      <w:r w:rsidR="001A4742">
        <w:rPr>
          <w:rFonts w:hint="eastAsia"/>
        </w:rPr>
        <w:t>差</w:t>
      </w:r>
      <w:commentRangeEnd w:id="5"/>
      <w:r w:rsidR="002A6E3E">
        <w:rPr>
          <w:rStyle w:val="af0"/>
        </w:rPr>
        <w:commentReference w:id="5"/>
      </w:r>
      <w:r w:rsidR="001A4742">
        <w:rPr>
          <w:rFonts w:hint="eastAsia"/>
        </w:rPr>
        <w:t>。</w:t>
      </w:r>
    </w:p>
    <w:p w14:paraId="46CE368B" w14:textId="234C74B0" w:rsidR="007B0FC8" w:rsidDel="00E4034B" w:rsidRDefault="001921C7" w:rsidP="007B0FC8">
      <w:pPr>
        <w:ind w:firstLine="420"/>
        <w:rPr>
          <w:del w:id="6" w:author="HERO 浩宇" w:date="2023-11-11T20:03:00Z"/>
        </w:rPr>
      </w:pPr>
      <w:ins w:id="7" w:author="HERO 浩宇" w:date="2023-11-11T19:08:00Z">
        <w:r>
          <w:tab/>
        </w:r>
        <w:r>
          <w:rPr>
            <w:rFonts w:hint="eastAsia"/>
          </w:rPr>
          <w:t>本文提出了GraphCPP，它是第一个</w:t>
        </w:r>
      </w:ins>
      <w:ins w:id="8" w:author="HERO 浩宇" w:date="2023-11-11T19:25:00Z">
        <w:r w:rsidR="0022455C">
          <w:rPr>
            <w:rFonts w:hint="eastAsia"/>
          </w:rPr>
          <w:t>并发执行</w:t>
        </w:r>
      </w:ins>
      <w:ins w:id="9" w:author="HERO 浩宇" w:date="2023-11-11T19:23:00Z">
        <w:r w:rsidR="00A064AE">
          <w:rPr>
            <w:rFonts w:hint="eastAsia"/>
          </w:rPr>
          <w:t>点对点</w:t>
        </w:r>
        <w:r w:rsidR="00E77428">
          <w:rPr>
            <w:rFonts w:hint="eastAsia"/>
          </w:rPr>
          <w:t>查询</w:t>
        </w:r>
      </w:ins>
      <w:ins w:id="10" w:author="HERO 浩宇" w:date="2023-11-11T19:29:00Z">
        <w:r w:rsidR="00C65AF3">
          <w:rPr>
            <w:rFonts w:hint="eastAsia"/>
          </w:rPr>
          <w:t>任务的图遍历</w:t>
        </w:r>
      </w:ins>
      <w:ins w:id="11" w:author="HERO 浩宇" w:date="2023-11-11T19:26:00Z">
        <w:r w:rsidR="0022455C">
          <w:rPr>
            <w:rFonts w:hint="eastAsia"/>
          </w:rPr>
          <w:t>系统，通过</w:t>
        </w:r>
      </w:ins>
      <w:ins w:id="12" w:author="HERO 浩宇" w:date="2023-11-11T19:24:00Z">
        <w:r w:rsidR="00E77428">
          <w:rPr>
            <w:rFonts w:hint="eastAsia"/>
          </w:rPr>
          <w:t>数据访问共享和</w:t>
        </w:r>
        <w:r w:rsidR="000A351A">
          <w:rPr>
            <w:rFonts w:hint="eastAsia"/>
          </w:rPr>
          <w:t>热路径计算共享</w:t>
        </w:r>
      </w:ins>
      <w:ins w:id="13" w:author="HERO 浩宇" w:date="2023-11-11T19:26:00Z">
        <w:r w:rsidR="0022455C">
          <w:rPr>
            <w:rFonts w:hint="eastAsia"/>
          </w:rPr>
          <w:t>提高并发</w:t>
        </w:r>
        <w:r w:rsidR="00ED677B">
          <w:rPr>
            <w:rFonts w:hint="eastAsia"/>
          </w:rPr>
          <w:t>查询</w:t>
        </w:r>
        <w:r w:rsidR="0022455C">
          <w:rPr>
            <w:rFonts w:hint="eastAsia"/>
          </w:rPr>
          <w:t>任务的</w:t>
        </w:r>
      </w:ins>
      <w:ins w:id="14" w:author="HERO 浩宇" w:date="2023-11-11T19:27:00Z">
        <w:r w:rsidR="00ED677B">
          <w:rPr>
            <w:rFonts w:hint="eastAsia"/>
          </w:rPr>
          <w:t>吞吐量。</w:t>
        </w:r>
      </w:ins>
      <w:ins w:id="15" w:author="HERO 浩宇" w:date="2023-11-11T19:29:00Z">
        <w:r w:rsidR="00C65AF3">
          <w:rPr>
            <w:rFonts w:hint="eastAsia"/>
          </w:rPr>
          <w:t>GraphCPP有两个创新之处</w:t>
        </w:r>
      </w:ins>
      <w:ins w:id="16" w:author="HERO 浩宇" w:date="2023-11-11T19:30:00Z">
        <w:r w:rsidR="00C65AF3">
          <w:rPr>
            <w:rFonts w:hint="eastAsia"/>
          </w:rPr>
          <w:t>。首先，基于</w:t>
        </w:r>
      </w:ins>
      <w:ins w:id="17" w:author="HERO 浩宇" w:date="2023-11-11T19:31:00Z">
        <w:r w:rsidR="00466F42">
          <w:rPr>
            <w:rFonts w:hint="eastAsia"/>
          </w:rPr>
          <w:t>不同查询任务的遍历路径</w:t>
        </w:r>
      </w:ins>
      <w:ins w:id="18" w:author="HERO 浩宇" w:date="2023-11-11T19:39:00Z">
        <w:r w:rsidR="001071E1">
          <w:rPr>
            <w:rFonts w:hint="eastAsia"/>
          </w:rPr>
          <w:t>大量</w:t>
        </w:r>
      </w:ins>
      <w:ins w:id="19" w:author="HERO 浩宇" w:date="2023-11-11T19:32:00Z">
        <w:r w:rsidR="00532DE2">
          <w:rPr>
            <w:rFonts w:hint="eastAsia"/>
          </w:rPr>
          <w:t>重叠的观察，GraphCPP提出了一个</w:t>
        </w:r>
      </w:ins>
      <w:ins w:id="20" w:author="HERO 浩宇" w:date="2023-11-11T19:34:00Z">
        <w:r w:rsidR="00DA01A2">
          <w:rPr>
            <w:rFonts w:hint="eastAsia"/>
          </w:rPr>
          <w:t>数据驱动的</w:t>
        </w:r>
      </w:ins>
      <w:ins w:id="21" w:author="HERO 浩宇" w:date="2023-11-11T19:35:00Z">
        <w:r w:rsidR="00DA01A2">
          <w:rPr>
            <w:rFonts w:hint="eastAsia"/>
          </w:rPr>
          <w:t>缓存执行机制，通过细粒度的图分块调度，实现了并发任务之间的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ins>
      <w:ins w:id="22" w:author="HERO 浩宇" w:date="2023-11-11T19:36:00Z">
        <w:r w:rsidR="0027263D">
          <w:rPr>
            <w:rFonts w:hint="eastAsia"/>
          </w:rPr>
          <w:t xml:space="preserve"> 其次，由于</w:t>
        </w:r>
        <w:r w:rsidR="00234E90">
          <w:rPr>
            <w:rFonts w:hint="eastAsia"/>
          </w:rPr>
          <w:t>不同任务</w:t>
        </w:r>
      </w:ins>
      <w:ins w:id="23" w:author="HERO 浩宇" w:date="2023-11-11T19:38:00Z">
        <w:r w:rsidR="007E6E99">
          <w:rPr>
            <w:rFonts w:hint="eastAsia"/>
          </w:rPr>
          <w:t>对</w:t>
        </w:r>
      </w:ins>
      <w:ins w:id="24" w:author="HERO 浩宇" w:date="2023-11-13T14:54:00Z">
        <w:r w:rsidR="00954F31">
          <w:rPr>
            <w:rFonts w:hint="eastAsia"/>
          </w:rPr>
          <w:t>相同的</w:t>
        </w:r>
      </w:ins>
      <w:ins w:id="25" w:author="HERO 浩宇" w:date="2023-11-11T19:37:00Z">
        <w:r w:rsidR="00234E90">
          <w:rPr>
            <w:rFonts w:hint="eastAsia"/>
          </w:rPr>
          <w:t>热</w:t>
        </w:r>
      </w:ins>
      <w:ins w:id="26" w:author="HERO 浩宇" w:date="2023-11-11T19:39:00Z">
        <w:r w:rsidR="001071E1">
          <w:rPr>
            <w:rFonts w:hint="eastAsia"/>
          </w:rPr>
          <w:t>门</w:t>
        </w:r>
      </w:ins>
      <w:ins w:id="27" w:author="HERO 浩宇" w:date="2023-11-11T19:37:00Z">
        <w:r w:rsidR="00234E90">
          <w:rPr>
            <w:rFonts w:hint="eastAsia"/>
          </w:rPr>
          <w:t>路径</w:t>
        </w:r>
      </w:ins>
      <w:ins w:id="28" w:author="HERO 浩宇" w:date="2023-11-11T19:39:00Z">
        <w:r w:rsidR="001071E1">
          <w:rPr>
            <w:rFonts w:hint="eastAsia"/>
          </w:rPr>
          <w:t>频繁计算，GraphCPP提出了</w:t>
        </w:r>
      </w:ins>
      <w:ins w:id="29" w:author="HERO 浩宇" w:date="2023-11-11T19:41:00Z">
        <w:r w:rsidR="00191931">
          <w:rPr>
            <w:rFonts w:hint="eastAsia"/>
          </w:rPr>
          <w:t>一个基于核心子图的</w:t>
        </w:r>
      </w:ins>
      <w:ins w:id="30" w:author="HERO 浩宇" w:date="2023-11-12T17:52:00Z">
        <w:r w:rsidR="0076410E">
          <w:rPr>
            <w:rFonts w:hint="eastAsia"/>
          </w:rPr>
          <w:t>计算共享</w:t>
        </w:r>
      </w:ins>
      <w:ins w:id="31" w:author="HERO 浩宇" w:date="2023-11-11T19:41:00Z">
        <w:r w:rsidR="00191931">
          <w:rPr>
            <w:rFonts w:hint="eastAsia"/>
          </w:rPr>
          <w:t>机制，</w:t>
        </w:r>
      </w:ins>
      <w:ins w:id="32" w:author="HERO 浩宇" w:date="2023-11-12T17:54:00Z">
        <w:r w:rsidR="00F76E6C">
          <w:rPr>
            <w:rFonts w:hint="eastAsia"/>
          </w:rPr>
          <w:t>它可以从已知的最佳路径中提取</w:t>
        </w:r>
        <w:r w:rsidR="0087691D">
          <w:rPr>
            <w:rFonts w:hint="eastAsia"/>
          </w:rPr>
          <w:t>热路径</w:t>
        </w:r>
      </w:ins>
      <w:ins w:id="33" w:author="HERO 浩宇" w:date="2023-11-11T19:42:00Z">
        <w:r w:rsidR="006838C4">
          <w:rPr>
            <w:rFonts w:hint="eastAsia"/>
          </w:rPr>
          <w:t>，</w:t>
        </w:r>
      </w:ins>
      <w:ins w:id="34" w:author="HERO 浩宇" w:date="2023-11-12T17:59:00Z">
        <w:r w:rsidR="00E55892">
          <w:rPr>
            <w:rFonts w:hint="eastAsia"/>
          </w:rPr>
          <w:t>通过共享热路径的计算值来</w:t>
        </w:r>
      </w:ins>
      <w:ins w:id="35" w:author="HERO 浩宇" w:date="2023-11-12T17:58:00Z">
        <w:r w:rsidR="00E55892">
          <w:rPr>
            <w:rFonts w:hint="eastAsia"/>
          </w:rPr>
          <w:t>加速未知查询的</w:t>
        </w:r>
      </w:ins>
      <w:ins w:id="36" w:author="HERO 浩宇" w:date="2023-11-12T17:59:00Z">
        <w:r w:rsidR="00E55892">
          <w:rPr>
            <w:rFonts w:hint="eastAsia"/>
          </w:rPr>
          <w:t>收敛</w:t>
        </w:r>
      </w:ins>
      <w:ins w:id="37" w:author="HERO 浩宇" w:date="2023-11-11T19:46:00Z">
        <w:r w:rsidR="007879FA" w:rsidRPr="00D00B1A">
          <w:rPr>
            <w:rFonts w:hint="eastAsia"/>
            <w:rPrChange w:id="38" w:author="HERO 浩宇" w:date="2023-11-11T19:51:00Z">
              <w:rPr>
                <w:rFonts w:hint="eastAsia"/>
                <w:b/>
                <w:bCs/>
              </w:rPr>
            </w:rPrChange>
          </w:rPr>
          <w:t>。</w:t>
        </w:r>
      </w:ins>
      <w:ins w:id="39" w:author="HERO 浩宇" w:date="2023-11-11T20:01:00Z">
        <w:r w:rsidR="00B076F4">
          <w:rPr>
            <w:rFonts w:hint="eastAsia"/>
          </w:rPr>
          <w:t>为了展示</w:t>
        </w:r>
      </w:ins>
      <w:ins w:id="40" w:author="HERO 浩宇" w:date="2023-11-11T20:02:00Z">
        <w:r w:rsidR="00B076F4" w:rsidRPr="00F45AB6">
          <w:t>GraphCPP</w:t>
        </w:r>
        <w:r w:rsidR="00B076F4">
          <w:rPr>
            <w:rFonts w:hint="eastAsia"/>
          </w:rPr>
          <w:t>的效率，我们</w:t>
        </w:r>
      </w:ins>
      <w:ins w:id="41" w:author="HERO 浩宇" w:date="2023-11-11T20:03:00Z">
        <w:r w:rsidR="00E4034B" w:rsidRPr="00F94616">
          <w:rPr>
            <w:rFonts w:hint="eastAsia"/>
          </w:rPr>
          <w:t>在</w:t>
        </w:r>
        <w:r w:rsidR="00E4034B">
          <w:rPr>
            <w:rFonts w:hint="eastAsia"/>
          </w:rPr>
          <w:t>xx等数据集上，</w:t>
        </w:r>
      </w:ins>
      <w:ins w:id="42" w:author="HERO 浩宇" w:date="2023-11-11T20:02:00Z">
        <w:r w:rsidR="00B076F4">
          <w:rPr>
            <w:rFonts w:hint="eastAsia"/>
          </w:rPr>
          <w:t>将其与</w:t>
        </w:r>
        <w:r w:rsidR="00B076F4" w:rsidRPr="00F45AB6">
          <w:t>最先进的点对点查询系统</w:t>
        </w:r>
      </w:ins>
      <w:ins w:id="43" w:author="HERO 浩宇" w:date="2023-11-13T14:55:00Z">
        <w:r w:rsidR="00053126">
          <w:rPr>
            <w:rFonts w:hint="eastAsia"/>
          </w:rPr>
          <w:t>进行对比，例如</w:t>
        </w:r>
      </w:ins>
      <w:ins w:id="44" w:author="HERO 浩宇" w:date="2023-11-11T20:02:00Z">
        <w:r w:rsidR="00B076F4">
          <w:t>SGraph</w:t>
        </w:r>
        <w:r w:rsidR="00B076F4" w:rsidRPr="00F45AB6">
          <w:t>、Tripoline、Pnp</w:t>
        </w:r>
        <w:r w:rsidR="00B076F4">
          <w:rPr>
            <w:rFonts w:hint="eastAsia"/>
          </w:rPr>
          <w:t>。</w:t>
        </w:r>
      </w:ins>
      <w:ins w:id="45" w:author="HERO 浩宇" w:date="2023-11-11T19:52:00Z">
        <w:r w:rsidR="00D00B1A">
          <w:rPr>
            <w:rFonts w:hint="eastAsia"/>
          </w:rPr>
          <w:t>结果表明，GraphCPP</w:t>
        </w:r>
      </w:ins>
      <w:ins w:id="46" w:author="HERO 浩宇" w:date="2023-11-11T19:53:00Z">
        <w:r w:rsidR="00E26FDC">
          <w:rPr>
            <w:rFonts w:hint="eastAsia"/>
          </w:rPr>
          <w:t>仅产生x</w:t>
        </w:r>
        <w:r w:rsidR="00E26FDC">
          <w:t>x</w:t>
        </w:r>
        <w:r w:rsidR="00E26FDC">
          <w:rPr>
            <w:rFonts w:hint="eastAsia"/>
          </w:rPr>
          <w:t>的预处理开销和xx的存储开销，但是整体吞吐量</w:t>
        </w:r>
      </w:ins>
      <w:ins w:id="47" w:author="HERO 浩宇" w:date="2023-11-11T19:54:00Z">
        <w:r w:rsidR="00AE7BFF">
          <w:rPr>
            <w:rFonts w:hint="eastAsia"/>
          </w:rPr>
          <w:t>提高了xx</w:t>
        </w:r>
        <w:r w:rsidR="00AE7BFF">
          <w:t>-</w:t>
        </w:r>
        <w:r w:rsidR="00AE7BFF">
          <w:rPr>
            <w:rFonts w:hint="eastAsia"/>
          </w:rPr>
          <w:t>xx倍。</w:t>
        </w:r>
      </w:ins>
    </w:p>
    <w:p w14:paraId="61F06D81" w14:textId="77777777" w:rsidR="00E4034B" w:rsidRDefault="00E4034B" w:rsidP="00E4034B">
      <w:pPr>
        <w:rPr>
          <w:ins w:id="48" w:author="HERO 浩宇" w:date="2023-11-11T20:03:00Z"/>
        </w:rPr>
      </w:pPr>
    </w:p>
    <w:p w14:paraId="60080A05" w14:textId="6EC12CE4" w:rsidR="008518FB" w:rsidRDefault="00E4034B">
      <w:pPr>
        <w:pPrChange w:id="49" w:author="HERO 浩宇" w:date="2023-11-11T20:03:00Z">
          <w:pPr>
            <w:ind w:firstLine="420"/>
          </w:pPr>
        </w:pPrChange>
      </w:pPr>
      <w:ins w:id="50" w:author="HERO 浩宇" w:date="2023-11-11T20:03:00Z">
        <w:r w:rsidRPr="004E2896">
          <w:rPr>
            <w:rFonts w:hint="eastAsia"/>
            <w:highlight w:val="yellow"/>
            <w:rPrChange w:id="51" w:author="HERO 浩宇" w:date="2023-11-11T20:06:00Z">
              <w:rPr>
                <w:rFonts w:hint="eastAsia"/>
              </w:rPr>
            </w:rPrChange>
          </w:rPr>
          <w:t>（无需翻译：</w:t>
        </w:r>
      </w:ins>
      <w:ins w:id="52" w:author="HERO 浩宇" w:date="2023-11-11T20:04:00Z">
        <w:r w:rsidR="00B43E19" w:rsidRPr="004E2896">
          <w:rPr>
            <w:rFonts w:hint="eastAsia"/>
            <w:highlight w:val="yellow"/>
            <w:rPrChange w:id="53" w:author="HERO 浩宇" w:date="2023-11-11T20:06:00Z">
              <w:rPr>
                <w:rFonts w:hint="eastAsia"/>
              </w:rPr>
            </w:rPrChange>
          </w:rPr>
          <w:t>参考了</w:t>
        </w:r>
        <w:r w:rsidR="00B43E19" w:rsidRPr="004E2896">
          <w:rPr>
            <w:highlight w:val="yellow"/>
            <w:rPrChange w:id="54" w:author="HERO 浩宇" w:date="2023-11-11T20:06:00Z">
              <w:rPr/>
            </w:rPrChange>
          </w:rPr>
          <w:t>GraphM和OSDI22</w:t>
        </w:r>
        <w:r w:rsidR="00B43E19" w:rsidRPr="004E2896">
          <w:rPr>
            <w:rFonts w:hint="eastAsia"/>
            <w:highlight w:val="yellow"/>
            <w:rPrChange w:id="55" w:author="HERO 浩宇" w:date="2023-11-11T20:06:00Z">
              <w:rPr>
                <w:rFonts w:hint="eastAsia"/>
              </w:rPr>
            </w:rPrChange>
          </w:rPr>
          <w:t>文章</w:t>
        </w:r>
      </w:ins>
      <w:ins w:id="56" w:author="HERO 浩宇" w:date="2023-11-11T20:03:00Z">
        <w:r w:rsidRPr="004E2896">
          <w:rPr>
            <w:rFonts w:hint="eastAsia"/>
            <w:highlight w:val="yellow"/>
            <w:rPrChange w:id="57" w:author="HERO 浩宇" w:date="2023-11-11T20:06:00Z">
              <w:rPr>
                <w:rFonts w:hint="eastAsia"/>
              </w:rPr>
            </w:rPrChange>
          </w:rPr>
          <w:t>）</w:t>
        </w:r>
      </w:ins>
      <w:del w:id="58" w:author="HERO 浩宇" w:date="2023-11-11T20:03:00Z">
        <w:r w:rsidR="000C060A" w:rsidRPr="004E2896" w:rsidDel="00E4034B">
          <w:rPr>
            <w:rFonts w:hint="eastAsia"/>
            <w:highlight w:val="yellow"/>
            <w:rPrChange w:id="59" w:author="HERO 浩宇" w:date="2023-11-11T20:06:00Z">
              <w:rPr>
                <w:rFonts w:hint="eastAsia"/>
              </w:rPr>
            </w:rPrChange>
          </w:rPr>
          <w:delText>我们观察到由于</w:delText>
        </w:r>
        <w:r w:rsidR="004C6962" w:rsidRPr="004E2896" w:rsidDel="00E4034B">
          <w:rPr>
            <w:rFonts w:hint="eastAsia"/>
            <w:highlight w:val="yellow"/>
            <w:rPrChange w:id="60" w:author="HERO 浩宇" w:date="2023-11-11T20:06:00Z">
              <w:rPr>
                <w:rFonts w:hint="eastAsia"/>
              </w:rPr>
            </w:rPrChange>
          </w:rPr>
          <w:delText>图数据存在幂律分布的特点，不同的</w:delText>
        </w:r>
        <w:r w:rsidR="00E029CF" w:rsidRPr="004E2896" w:rsidDel="00E4034B">
          <w:rPr>
            <w:rFonts w:hint="eastAsia"/>
            <w:highlight w:val="yellow"/>
            <w:rPrChange w:id="61" w:author="HERO 浩宇" w:date="2023-11-11T20:06:00Z">
              <w:rPr>
                <w:rFonts w:hint="eastAsia"/>
              </w:rPr>
            </w:rPrChange>
          </w:rPr>
          <w:delText>查询的遍历路径</w:delText>
        </w:r>
        <w:r w:rsidR="00A213CE" w:rsidRPr="004E2896" w:rsidDel="00E4034B">
          <w:rPr>
            <w:rFonts w:hint="eastAsia"/>
            <w:highlight w:val="yellow"/>
            <w:rPrChange w:id="62" w:author="HERO 浩宇" w:date="2023-11-11T20:06:00Z">
              <w:rPr>
                <w:rFonts w:hint="eastAsia"/>
              </w:rPr>
            </w:rPrChange>
          </w:rPr>
          <w:delText>往往在</w:delText>
        </w:r>
        <w:r w:rsidR="00865CAF" w:rsidRPr="004E2896" w:rsidDel="00E4034B">
          <w:rPr>
            <w:rFonts w:hint="eastAsia"/>
            <w:highlight w:val="yellow"/>
            <w:rPrChange w:id="63" w:author="HERO 浩宇" w:date="2023-11-11T20:06:00Z">
              <w:rPr>
                <w:rFonts w:hint="eastAsia"/>
              </w:rPr>
            </w:rPrChange>
          </w:rPr>
          <w:delText>少量高度顶点组成的局部路径上</w:delText>
        </w:r>
        <w:r w:rsidR="00093108" w:rsidRPr="004E2896" w:rsidDel="00E4034B">
          <w:rPr>
            <w:rFonts w:hint="eastAsia"/>
            <w:highlight w:val="yellow"/>
            <w:rPrChange w:id="64" w:author="HERO 浩宇" w:date="2023-11-11T20:06:00Z">
              <w:rPr>
                <w:rFonts w:hint="eastAsia"/>
              </w:rPr>
            </w:rPrChange>
          </w:rPr>
          <w:delText>彼此重叠，</w:delText>
        </w:r>
        <w:r w:rsidR="00D305EA" w:rsidRPr="004E2896" w:rsidDel="00E4034B">
          <w:rPr>
            <w:rFonts w:hint="eastAsia"/>
            <w:highlight w:val="yellow"/>
            <w:rPrChange w:id="65" w:author="HERO 浩宇" w:date="2023-11-11T20:06:00Z">
              <w:rPr>
                <w:rFonts w:hint="eastAsia"/>
              </w:rPr>
            </w:rPrChange>
          </w:rPr>
          <w:delText>体现</w:delText>
        </w:r>
        <w:r w:rsidR="00093108" w:rsidRPr="004E2896" w:rsidDel="00E4034B">
          <w:rPr>
            <w:rFonts w:hint="eastAsia"/>
            <w:highlight w:val="yellow"/>
            <w:rPrChange w:id="66" w:author="HERO 浩宇" w:date="2023-11-11T20:06:00Z">
              <w:rPr>
                <w:rFonts w:hint="eastAsia"/>
              </w:rPr>
            </w:rPrChange>
          </w:rPr>
          <w:delText>出</w:delText>
        </w:r>
        <w:r w:rsidR="00217CB9" w:rsidRPr="004E2896" w:rsidDel="00E4034B">
          <w:rPr>
            <w:rFonts w:hint="eastAsia"/>
            <w:highlight w:val="yellow"/>
            <w:rPrChange w:id="67" w:author="HERO 浩宇" w:date="2023-11-11T20:06:00Z">
              <w:rPr>
                <w:rFonts w:hint="eastAsia"/>
              </w:rPr>
            </w:rPrChange>
          </w:rPr>
          <w:delText>了</w:delText>
        </w:r>
        <w:r w:rsidR="00093108" w:rsidRPr="004E2896" w:rsidDel="00E4034B">
          <w:rPr>
            <w:rFonts w:hint="eastAsia"/>
            <w:highlight w:val="yellow"/>
            <w:rPrChange w:id="68" w:author="HERO 浩宇" w:date="2023-11-11T20:06:00Z">
              <w:rPr>
                <w:rFonts w:hint="eastAsia"/>
              </w:rPr>
            </w:rPrChange>
          </w:rPr>
          <w:delText>并发点对点查询任务的数据</w:delText>
        </w:r>
        <w:r w:rsidR="00900BC1" w:rsidRPr="004E2896" w:rsidDel="00E4034B">
          <w:rPr>
            <w:rFonts w:hint="eastAsia"/>
            <w:highlight w:val="yellow"/>
            <w:rPrChange w:id="69" w:author="HERO 浩宇" w:date="2023-11-11T20:06:00Z">
              <w:rPr>
                <w:rFonts w:hint="eastAsia"/>
              </w:rPr>
            </w:rPrChange>
          </w:rPr>
          <w:delText>相似性</w:delText>
        </w:r>
        <w:r w:rsidR="00D305EA" w:rsidRPr="004E2896" w:rsidDel="00E4034B">
          <w:rPr>
            <w:rFonts w:hint="eastAsia"/>
            <w:highlight w:val="yellow"/>
            <w:rPrChange w:id="70" w:author="HERO 浩宇" w:date="2023-11-11T20:06:00Z">
              <w:rPr>
                <w:rFonts w:hint="eastAsia"/>
              </w:rPr>
            </w:rPrChange>
          </w:rPr>
          <w:delText>，</w:delText>
        </w:r>
        <w:r w:rsidR="003B36D8" w:rsidRPr="004E2896" w:rsidDel="00E4034B">
          <w:rPr>
            <w:rFonts w:hint="eastAsia"/>
            <w:highlight w:val="yellow"/>
            <w:rPrChange w:id="71" w:author="HERO 浩宇" w:date="2023-11-11T20:06:00Z">
              <w:rPr>
                <w:rFonts w:hint="eastAsia"/>
              </w:rPr>
            </w:rPrChange>
          </w:rPr>
          <w:delText>这启发我们提出一个数据驱动的</w:delText>
        </w:r>
        <w:r w:rsidR="003B32F6" w:rsidRPr="004E2896" w:rsidDel="00E4034B">
          <w:rPr>
            <w:rFonts w:hint="eastAsia"/>
            <w:highlight w:val="yellow"/>
            <w:rPrChange w:id="72" w:author="HERO 浩宇" w:date="2023-11-11T20:06:00Z">
              <w:rPr>
                <w:rFonts w:hint="eastAsia"/>
              </w:rPr>
            </w:rPrChange>
          </w:rPr>
          <w:delText>并发点对点查询系统</w:delText>
        </w:r>
        <w:r w:rsidR="003B32F6" w:rsidRPr="004E2896" w:rsidDel="00E4034B">
          <w:rPr>
            <w:highlight w:val="yellow"/>
            <w:rPrChange w:id="73" w:author="HERO 浩宇" w:date="2023-11-11T20:06:00Z">
              <w:rPr/>
            </w:rPrChange>
          </w:rPr>
          <w:delText>-GraphCPP</w:delText>
        </w:r>
        <w:r w:rsidR="00D305EA" w:rsidRPr="004E2896" w:rsidDel="00E4034B">
          <w:rPr>
            <w:rFonts w:hint="eastAsia"/>
            <w:highlight w:val="yellow"/>
            <w:rPrChange w:id="74" w:author="HERO 浩宇" w:date="2023-11-11T20:06:00Z">
              <w:rPr>
                <w:rFonts w:hint="eastAsia"/>
              </w:rPr>
            </w:rPrChange>
          </w:rPr>
          <w:delText>。它</w:delText>
        </w:r>
        <w:r w:rsidR="008558E7" w:rsidRPr="004E2896" w:rsidDel="00E4034B">
          <w:rPr>
            <w:rFonts w:hint="eastAsia"/>
            <w:highlight w:val="yellow"/>
            <w:rPrChange w:id="75" w:author="HERO 浩宇" w:date="2023-11-11T20:06:00Z">
              <w:rPr>
                <w:rFonts w:hint="eastAsia"/>
              </w:rPr>
            </w:rPrChange>
          </w:rPr>
          <w:delText>采用了一个</w:delText>
        </w:r>
        <w:r w:rsidR="00305AA3" w:rsidRPr="004E2896" w:rsidDel="00E4034B">
          <w:rPr>
            <w:rFonts w:hint="eastAsia"/>
            <w:highlight w:val="yellow"/>
            <w:rPrChange w:id="76" w:author="HERO 浩宇" w:date="2023-11-11T20:06:00Z">
              <w:rPr>
                <w:rFonts w:hint="eastAsia"/>
              </w:rPr>
            </w:rPrChange>
          </w:rPr>
          <w:delText>“数据驱动</w:delText>
        </w:r>
        <w:r w:rsidR="00305AA3" w:rsidRPr="004E2896" w:rsidDel="00E4034B">
          <w:rPr>
            <w:highlight w:val="yellow"/>
            <w:rPrChange w:id="77" w:author="HERO 浩宇" w:date="2023-11-11T20:06:00Z">
              <w:rPr/>
            </w:rPrChange>
          </w:rPr>
          <w:delText>的</w:delText>
        </w:r>
        <w:r w:rsidR="00305AA3" w:rsidRPr="004E2896" w:rsidDel="00E4034B">
          <w:rPr>
            <w:rFonts w:hint="eastAsia"/>
            <w:highlight w:val="yellow"/>
            <w:rPrChange w:id="78" w:author="HERO 浩宇" w:date="2023-11-11T20:06:00Z">
              <w:rPr>
                <w:rFonts w:hint="eastAsia"/>
              </w:rPr>
            </w:rPrChange>
          </w:rPr>
          <w:delText>缓存执行机制”</w:delText>
        </w:r>
        <w:r w:rsidR="008558E7" w:rsidRPr="004E2896" w:rsidDel="00E4034B">
          <w:rPr>
            <w:rFonts w:hint="eastAsia"/>
            <w:highlight w:val="yellow"/>
            <w:rPrChange w:id="79" w:author="HERO 浩宇" w:date="2023-11-11T20:06:00Z">
              <w:rPr>
                <w:rFonts w:hint="eastAsia"/>
              </w:rPr>
            </w:rPrChange>
          </w:rPr>
          <w:delText>，</w:delText>
        </w:r>
        <w:r w:rsidR="00E450F0" w:rsidRPr="004E2896" w:rsidDel="00E4034B">
          <w:rPr>
            <w:rFonts w:hint="eastAsia"/>
            <w:highlight w:val="yellow"/>
            <w:rPrChange w:id="80" w:author="HERO 浩宇" w:date="2023-11-11T20:06:00Z">
              <w:rPr>
                <w:rFonts w:hint="eastAsia"/>
              </w:rPr>
            </w:rPrChange>
          </w:rPr>
          <w:delText>通过细粒度的图分块调度</w:delText>
        </w:r>
        <w:r w:rsidR="00B07568" w:rsidRPr="004E2896" w:rsidDel="00E4034B">
          <w:rPr>
            <w:rFonts w:hint="eastAsia"/>
            <w:highlight w:val="yellow"/>
            <w:rPrChange w:id="81" w:author="HERO 浩宇" w:date="2023-11-11T20:06:00Z">
              <w:rPr>
                <w:rFonts w:hint="eastAsia"/>
              </w:rPr>
            </w:rPrChange>
          </w:rPr>
          <w:delText>，</w:delText>
        </w:r>
        <w:r w:rsidR="00055876" w:rsidRPr="004E2896" w:rsidDel="00E4034B">
          <w:rPr>
            <w:rFonts w:hint="eastAsia"/>
            <w:highlight w:val="yellow"/>
            <w:rPrChange w:id="82" w:author="HERO 浩宇" w:date="2023-11-11T20:06:00Z">
              <w:rPr>
                <w:rFonts w:hint="eastAsia"/>
              </w:rPr>
            </w:rPrChange>
          </w:rPr>
          <w:delText>实现</w:delText>
        </w:r>
        <w:r w:rsidR="006177A0" w:rsidRPr="004E2896" w:rsidDel="00E4034B">
          <w:rPr>
            <w:rFonts w:hint="eastAsia"/>
            <w:highlight w:val="yellow"/>
            <w:rPrChange w:id="83" w:author="HERO 浩宇" w:date="2023-11-11T20:06:00Z">
              <w:rPr>
                <w:rFonts w:hint="eastAsia"/>
              </w:rPr>
            </w:rPrChange>
          </w:rPr>
          <w:delText>了</w:delText>
        </w:r>
        <w:r w:rsidR="00E450F0" w:rsidRPr="004E2896" w:rsidDel="00E4034B">
          <w:rPr>
            <w:rFonts w:hint="eastAsia"/>
            <w:highlight w:val="yellow"/>
            <w:rPrChange w:id="84" w:author="HERO 浩宇" w:date="2023-11-11T20:06:00Z">
              <w:rPr>
                <w:rFonts w:hint="eastAsia"/>
              </w:rPr>
            </w:rPrChange>
          </w:rPr>
          <w:delText>并发任务之间的</w:delText>
        </w:r>
        <w:r w:rsidR="00055876" w:rsidRPr="004E2896" w:rsidDel="00E4034B">
          <w:rPr>
            <w:rFonts w:hint="eastAsia"/>
            <w:b/>
            <w:bCs/>
            <w:highlight w:val="yellow"/>
            <w:rPrChange w:id="85" w:author="HERO 浩宇" w:date="2023-11-11T20:06:00Z">
              <w:rPr>
                <w:rFonts w:hint="eastAsia"/>
                <w:b/>
                <w:bCs/>
              </w:rPr>
            </w:rPrChange>
          </w:rPr>
          <w:delText>数据共享</w:delText>
        </w:r>
        <w:r w:rsidR="007F65C5" w:rsidRPr="004E2896" w:rsidDel="00E4034B">
          <w:rPr>
            <w:rFonts w:hint="eastAsia"/>
            <w:highlight w:val="yellow"/>
            <w:rPrChange w:id="86" w:author="HERO 浩宇" w:date="2023-11-11T20:06:00Z">
              <w:rPr>
                <w:rFonts w:hint="eastAsia"/>
              </w:rPr>
            </w:rPrChange>
          </w:rPr>
          <w:delText>，提高了数据访问效率</w:delText>
        </w:r>
        <w:r w:rsidR="00F6044E" w:rsidRPr="004E2896" w:rsidDel="00E4034B">
          <w:rPr>
            <w:rFonts w:hint="eastAsia"/>
            <w:highlight w:val="yellow"/>
            <w:rPrChange w:id="87" w:author="HERO 浩宇" w:date="2023-11-11T20:06:00Z">
              <w:rPr>
                <w:rFonts w:hint="eastAsia"/>
              </w:rPr>
            </w:rPrChange>
          </w:rPr>
          <w:delText>；</w:delText>
        </w:r>
        <w:r w:rsidR="00893AFA" w:rsidRPr="004E2896" w:rsidDel="00E4034B">
          <w:rPr>
            <w:rFonts w:hint="eastAsia"/>
            <w:highlight w:val="yellow"/>
            <w:rPrChange w:id="88" w:author="HERO 浩宇" w:date="2023-11-11T20:06:00Z">
              <w:rPr>
                <w:rFonts w:hint="eastAsia"/>
              </w:rPr>
            </w:rPrChange>
          </w:rPr>
          <w:delText>同时它</w:delText>
        </w:r>
        <w:r w:rsidR="00A51A48" w:rsidRPr="004E2896" w:rsidDel="00E4034B">
          <w:rPr>
            <w:rFonts w:hint="eastAsia"/>
            <w:highlight w:val="yellow"/>
            <w:rPrChange w:id="89" w:author="HERO 浩宇" w:date="2023-11-11T20:06:00Z">
              <w:rPr>
                <w:rFonts w:hint="eastAsia"/>
              </w:rPr>
            </w:rPrChange>
          </w:rPr>
          <w:delText>通过</w:delText>
        </w:r>
        <w:r w:rsidR="00305AA3" w:rsidRPr="004E2896" w:rsidDel="00E4034B">
          <w:rPr>
            <w:rFonts w:hint="eastAsia"/>
            <w:highlight w:val="yellow"/>
            <w:rPrChange w:id="90" w:author="HERO 浩宇" w:date="2023-11-11T20:06:00Z">
              <w:rPr>
                <w:rFonts w:hint="eastAsia"/>
              </w:rPr>
            </w:rPrChange>
          </w:rPr>
          <w:delText>“核心子图机制”</w:delText>
        </w:r>
        <w:r w:rsidR="00A51A48" w:rsidRPr="004E2896" w:rsidDel="00E4034B">
          <w:rPr>
            <w:rFonts w:hint="eastAsia"/>
            <w:highlight w:val="yellow"/>
            <w:rPrChange w:id="91" w:author="HERO 浩宇" w:date="2023-11-11T20:06:00Z">
              <w:rPr>
                <w:rFonts w:hint="eastAsia"/>
              </w:rPr>
            </w:rPrChange>
          </w:rPr>
          <w:delText>对图中高度顶点之间的距离值进行预计算，以便在</w:delText>
        </w:r>
        <w:r w:rsidR="00E44C5C" w:rsidRPr="004E2896" w:rsidDel="00E4034B">
          <w:rPr>
            <w:rFonts w:hint="eastAsia"/>
            <w:highlight w:val="yellow"/>
            <w:rPrChange w:id="92" w:author="HERO 浩宇" w:date="2023-11-11T20:06:00Z">
              <w:rPr>
                <w:rFonts w:hint="eastAsia"/>
              </w:rPr>
            </w:rPrChange>
          </w:rPr>
          <w:delText>查询到来时快速确定高频共享路径段的距离值，实现了</w:delText>
        </w:r>
        <w:r w:rsidR="00E44C5C" w:rsidRPr="004E2896" w:rsidDel="00E4034B">
          <w:rPr>
            <w:rFonts w:hint="eastAsia"/>
            <w:b/>
            <w:bCs/>
            <w:highlight w:val="yellow"/>
            <w:rPrChange w:id="93" w:author="HERO 浩宇" w:date="2023-11-11T20:06:00Z">
              <w:rPr>
                <w:rFonts w:hint="eastAsia"/>
                <w:b/>
                <w:bCs/>
              </w:rPr>
            </w:rPrChange>
          </w:rPr>
          <w:delText>计算共享</w:delText>
        </w:r>
        <w:r w:rsidR="007F65C5" w:rsidRPr="004E2896" w:rsidDel="00E4034B">
          <w:rPr>
            <w:rFonts w:hint="eastAsia"/>
            <w:highlight w:val="yellow"/>
            <w:rPrChange w:id="94" w:author="HERO 浩宇" w:date="2023-11-11T20:06:00Z">
              <w:rPr>
                <w:rFonts w:hint="eastAsia"/>
              </w:rPr>
            </w:rPrChange>
          </w:rPr>
          <w:delText>，加快查询结果的收敛</w:delText>
        </w:r>
        <w:r w:rsidR="00E44C5C" w:rsidRPr="004E2896" w:rsidDel="00E4034B">
          <w:rPr>
            <w:rFonts w:hint="eastAsia"/>
            <w:highlight w:val="yellow"/>
            <w:rPrChange w:id="95" w:author="HERO 浩宇" w:date="2023-11-11T20:06:00Z">
              <w:rPr>
                <w:rFonts w:hint="eastAsia"/>
              </w:rPr>
            </w:rPrChange>
          </w:rPr>
          <w:delText>。</w:delText>
        </w:r>
        <w:r w:rsidR="00B4743B" w:rsidRPr="004E2896" w:rsidDel="00E4034B">
          <w:rPr>
            <w:rFonts w:hint="eastAsia"/>
            <w:highlight w:val="yellow"/>
            <w:rPrChange w:id="96" w:author="HERO 浩宇" w:date="2023-11-11T20:06:00Z">
              <w:rPr>
                <w:rFonts w:hint="eastAsia"/>
              </w:rPr>
            </w:rPrChange>
          </w:rPr>
          <w:delText>此外</w:delText>
        </w:r>
        <w:r w:rsidR="004F3926" w:rsidRPr="004E2896" w:rsidDel="00E4034B">
          <w:rPr>
            <w:rFonts w:hint="eastAsia"/>
            <w:highlight w:val="yellow"/>
            <w:rPrChange w:id="97" w:author="HERO 浩宇" w:date="2023-11-11T20:06:00Z">
              <w:rPr>
                <w:rFonts w:hint="eastAsia"/>
              </w:rPr>
            </w:rPrChange>
          </w:rPr>
          <w:delText>，</w:delText>
        </w:r>
        <w:r w:rsidR="00F76FEC" w:rsidRPr="004E2896" w:rsidDel="00E4034B">
          <w:rPr>
            <w:rFonts w:hint="eastAsia"/>
            <w:highlight w:val="yellow"/>
            <w:rPrChange w:id="98" w:author="HERO 浩宇" w:date="2023-11-11T20:06:00Z">
              <w:rPr>
                <w:rFonts w:hint="eastAsia"/>
              </w:rPr>
            </w:rPrChange>
          </w:rPr>
          <w:delText>我们通过“查询路径相似性预测机制”，在调度时从任务池中选择相似任务批量执行</w:delText>
        </w:r>
        <w:r w:rsidR="00176CF1" w:rsidRPr="004E2896" w:rsidDel="00E4034B">
          <w:rPr>
            <w:rFonts w:hint="eastAsia"/>
            <w:highlight w:val="yellow"/>
            <w:rPrChange w:id="99" w:author="HERO 浩宇" w:date="2023-11-11T20:06:00Z">
              <w:rPr>
                <w:rFonts w:hint="eastAsia"/>
              </w:rPr>
            </w:rPrChange>
          </w:rPr>
          <w:delText>，</w:delText>
        </w:r>
        <w:r w:rsidR="00515786" w:rsidRPr="004E2896" w:rsidDel="00E4034B">
          <w:rPr>
            <w:rFonts w:hint="eastAsia"/>
            <w:highlight w:val="yellow"/>
            <w:rPrChange w:id="100" w:author="HERO 浩宇" w:date="2023-11-11T20:06:00Z">
              <w:rPr>
                <w:rFonts w:hint="eastAsia"/>
              </w:rPr>
            </w:rPrChange>
          </w:rPr>
          <w:delText>更好地利用了并发点对点查询任务的数据</w:delText>
        </w:r>
        <w:r w:rsidR="00900BC1" w:rsidRPr="004E2896" w:rsidDel="00E4034B">
          <w:rPr>
            <w:rFonts w:hint="eastAsia"/>
            <w:highlight w:val="yellow"/>
            <w:rPrChange w:id="101" w:author="HERO 浩宇" w:date="2023-11-11T20:06:00Z">
              <w:rPr>
                <w:rFonts w:hint="eastAsia"/>
              </w:rPr>
            </w:rPrChange>
          </w:rPr>
          <w:delText>相似性</w:delText>
        </w:r>
        <w:r w:rsidR="00515786" w:rsidRPr="004E2896" w:rsidDel="00E4034B">
          <w:rPr>
            <w:rFonts w:hint="eastAsia"/>
            <w:highlight w:val="yellow"/>
            <w:rPrChange w:id="102" w:author="HERO 浩宇" w:date="2023-11-11T20:06:00Z">
              <w:rPr>
                <w:rFonts w:hint="eastAsia"/>
              </w:rPr>
            </w:rPrChange>
          </w:rPr>
          <w:delText>。</w:delText>
        </w:r>
        <w:r w:rsidR="00F45AB6" w:rsidRPr="004E2896" w:rsidDel="00E4034B">
          <w:rPr>
            <w:highlight w:val="yellow"/>
            <w:rPrChange w:id="103" w:author="HERO 浩宇" w:date="2023-11-11T20:06:00Z">
              <w:rPr/>
            </w:rPrChange>
          </w:rPr>
          <w:delText>我们将</w:delText>
        </w:r>
        <w:r w:rsidR="008420BD" w:rsidRPr="004E2896" w:rsidDel="00E4034B">
          <w:rPr>
            <w:highlight w:val="yellow"/>
            <w:rPrChange w:id="104" w:author="HERO 浩宇" w:date="2023-11-11T20:06:00Z">
              <w:rPr/>
            </w:rPrChange>
          </w:rPr>
          <w:delText>GraphCPP</w:delText>
        </w:r>
        <w:r w:rsidR="00F45AB6" w:rsidRPr="004E2896" w:rsidDel="00E4034B">
          <w:rPr>
            <w:highlight w:val="yellow"/>
            <w:rPrChange w:id="105" w:author="HERO 浩宇" w:date="2023-11-11T20:06:00Z">
              <w:rPr/>
            </w:rPrChange>
          </w:rPr>
          <w:delText>与最先进的点对点查询系统进行对比，包括</w:delText>
        </w:r>
        <w:r w:rsidR="00737088" w:rsidRPr="004E2896" w:rsidDel="00E4034B">
          <w:rPr>
            <w:highlight w:val="yellow"/>
            <w:rPrChange w:id="106" w:author="HERO 浩宇" w:date="2023-11-11T20:06:00Z">
              <w:rPr/>
            </w:rPrChange>
          </w:rPr>
          <w:delText>SGraph</w:delText>
        </w:r>
        <w:r w:rsidR="00F45AB6" w:rsidRPr="004E2896" w:rsidDel="00E4034B">
          <w:rPr>
            <w:highlight w:val="yellow"/>
            <w:rPrChange w:id="107" w:author="HERO 浩宇" w:date="2023-11-11T20:06:00Z">
              <w:rPr/>
            </w:rPrChange>
          </w:rPr>
          <w:delText>[x]、Tripoline[x]、Pnp[x]，实验表明，GraphCPP将并发点对点查询的效率提升了xxxx倍。</w:delText>
        </w:r>
      </w:del>
    </w:p>
    <w:p w14:paraId="0B01979E" w14:textId="20D3AFCF" w:rsidR="002F34A1" w:rsidRPr="006F427E" w:rsidRDefault="002F34A1" w:rsidP="003A1972">
      <w:r>
        <w:rPr>
          <w:rFonts w:hint="eastAsia"/>
        </w:rPr>
        <w:t>索引关键词:</w:t>
      </w:r>
      <w:r>
        <w:t xml:space="preserve"> </w:t>
      </w:r>
      <w:r w:rsidRPr="002F34A1">
        <w:t>graph process, point-to-point graph queries, concurrent jobs, data locality</w:t>
      </w:r>
    </w:p>
    <w:p w14:paraId="665D2699" w14:textId="1D3807D3" w:rsidR="008518FB" w:rsidRPr="00517BEA" w:rsidRDefault="008518FB" w:rsidP="00554900">
      <w:pPr>
        <w:pStyle w:val="ae"/>
      </w:pPr>
      <w:r>
        <w:br w:type="column"/>
      </w:r>
      <w:r w:rsidR="00F753DC" w:rsidRPr="008518FB">
        <w:t xml:space="preserve">GraphCPP: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77777777" w:rsidR="00826B92" w:rsidRPr="00826B92" w:rsidRDefault="00BA7296" w:rsidP="00826B92">
      <w:pPr>
        <w:rPr>
          <w:ins w:id="108" w:author="HERO 浩宇" w:date="2023-11-13T17:00:00Z"/>
          <w:sz w:val="18"/>
          <w:szCs w:val="18"/>
        </w:rPr>
      </w:pPr>
      <w:r>
        <w:rPr>
          <w:sz w:val="18"/>
          <w:szCs w:val="18"/>
        </w:rPr>
        <w:tab/>
      </w:r>
      <w:bookmarkStart w:id="109" w:name="OLE_LINK4"/>
      <w:ins w:id="110" w:author="HERO 浩宇" w:date="2023-11-13T17:00:00Z">
        <w:r w:rsidR="00826B92" w:rsidRPr="00826B92">
          <w:rPr>
            <w:sz w:val="18"/>
            <w:szCs w:val="18"/>
          </w:rPr>
          <w: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t>
        </w:r>
      </w:ins>
    </w:p>
    <w:p w14:paraId="54C930A4" w14:textId="4F497EBC" w:rsidR="0062258A" w:rsidRPr="0062258A" w:rsidDel="00826B92" w:rsidRDefault="00826B92" w:rsidP="00826B92">
      <w:pPr>
        <w:ind w:firstLine="420"/>
        <w:rPr>
          <w:del w:id="111" w:author="HERO 浩宇" w:date="2023-11-13T17:00:00Z"/>
          <w:sz w:val="18"/>
          <w:szCs w:val="18"/>
        </w:rPr>
        <w:pPrChange w:id="112" w:author="HERO 浩宇" w:date="2023-11-13T17:00:00Z">
          <w:pPr/>
        </w:pPrChange>
      </w:pPr>
      <w:ins w:id="113" w:author="HERO 浩宇" w:date="2023-11-13T17:00:00Z">
        <w:r w:rsidRPr="00826B92">
          <w:rPr>
            <w:sz w:val="18"/>
            <w:szCs w:val="18"/>
          </w:rPr>
          <w:t>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This mechanism, through fine-grained graph chunk scheduling, facilitates data sharing among concurrent tasks, thereby improving data access efficiency. Secondly, recognizing that different tasks frequently compute the same hot paths, GraphCPP introduces a computation sharing mechanism based on core subgraphs. This mechanism extracts hot paths from known optimal paths and accelerates the convergence of unknown queries by sharing computed values of these hot paths. 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t>
        </w:r>
      </w:ins>
      <w:del w:id="114" w:author="HERO 浩宇" w:date="2023-11-13T17:00:00Z">
        <w:r w:rsidR="0062258A" w:rsidRPr="0062258A" w:rsidDel="00826B92">
          <w:rPr>
            <w:sz w:val="18"/>
            <w:szCs w:val="18"/>
          </w:rPr>
          <w:delTex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delText>
        </w:r>
      </w:del>
    </w:p>
    <w:p w14:paraId="48A4EB32" w14:textId="4DB582F5" w:rsidR="00A165BA" w:rsidRDefault="0062258A" w:rsidP="00826B92">
      <w:pPr>
        <w:ind w:firstLine="420"/>
        <w:rPr>
          <w:sz w:val="18"/>
          <w:szCs w:val="18"/>
        </w:rPr>
        <w:pPrChange w:id="115" w:author="HERO 浩宇" w:date="2023-11-13T17:00:00Z">
          <w:pPr>
            <w:ind w:firstLine="420"/>
          </w:pPr>
        </w:pPrChange>
      </w:pPr>
      <w:del w:id="116" w:author="HERO 浩宇" w:date="2023-11-13T17:00:00Z">
        <w:r w:rsidRPr="0062258A" w:rsidDel="00826B92">
          <w:rPr>
            <w:sz w:val="18"/>
            <w:szCs w:val="18"/>
          </w:rPr>
          <w:delText xml:space="preserve">We've observed that, owing to the power-law distribution characteristic of graph data, traversal paths of different queries often overlap on short segments consisting of a small number of high-degree vertices. This overlap highlights the data </w:delText>
        </w:r>
        <w:r w:rsidR="00900BC1" w:rsidRPr="0062258A" w:rsidDel="00826B92">
          <w:rPr>
            <w:sz w:val="18"/>
            <w:szCs w:val="18"/>
          </w:rPr>
          <w:delText xml:space="preserve">similarity </w:delText>
        </w:r>
        <w:r w:rsidRPr="0062258A" w:rsidDel="00826B92">
          <w:rPr>
            <w:sz w:val="18"/>
            <w:szCs w:val="18"/>
          </w:rPr>
          <w:delText>within concurrent point-to-point query tasks, serving as inspiration for our proposal of a data-driven concurrent point-to-point query system, GraphCPP.</w:delText>
        </w:r>
        <w:r w:rsidR="00513083" w:rsidDel="00826B92">
          <w:rPr>
            <w:sz w:val="18"/>
            <w:szCs w:val="18"/>
          </w:rPr>
          <w:delText xml:space="preserve"> </w:delText>
        </w:r>
        <w:r w:rsidR="00513083" w:rsidDel="00826B92">
          <w:rPr>
            <w:rFonts w:hint="eastAsia"/>
            <w:sz w:val="18"/>
            <w:szCs w:val="18"/>
          </w:rPr>
          <w:delText>It</w:delText>
        </w:r>
        <w:r w:rsidRPr="0062258A" w:rsidDel="00826B92">
          <w:rPr>
            <w:sz w:val="18"/>
            <w:szCs w:val="18"/>
          </w:rPr>
          <w:delText xml:space="preserve"> employs a </w:delText>
        </w:r>
        <w:r w:rsidR="001B3F9F" w:rsidDel="00826B92">
          <w:rPr>
            <w:sz w:val="18"/>
            <w:szCs w:val="18"/>
          </w:rPr>
          <w:delText>“</w:delText>
        </w:r>
        <w:r w:rsidRPr="0062258A" w:rsidDel="00826B92">
          <w:rPr>
            <w:sz w:val="18"/>
            <w:szCs w:val="18"/>
          </w:rPr>
          <w:delText>task-graph block association mechanism</w:delText>
        </w:r>
        <w:r w:rsidR="001B3F9F" w:rsidDel="00826B92">
          <w:rPr>
            <w:sz w:val="18"/>
            <w:szCs w:val="18"/>
          </w:rPr>
          <w:delText>”</w:delText>
        </w:r>
        <w:r w:rsidRPr="0062258A" w:rsidDel="00826B92">
          <w:rPr>
            <w:sz w:val="18"/>
            <w:szCs w:val="18"/>
          </w:rPr>
          <w:delText xml:space="preserve"> to link query tasks with specific graph data blocks, thus promoting data sharing among concurrent tasks through meticulous graph block scheduling, ultimately enhancing data access efficiency. Additionally, it utilizes a </w:delText>
        </w:r>
        <w:r w:rsidR="001B3F9F" w:rsidDel="00826B92">
          <w:rPr>
            <w:sz w:val="18"/>
            <w:szCs w:val="18"/>
          </w:rPr>
          <w:delText>“</w:delText>
        </w:r>
        <w:r w:rsidRPr="0062258A" w:rsidDel="00826B92">
          <w:rPr>
            <w:sz w:val="18"/>
            <w:szCs w:val="18"/>
          </w:rPr>
          <w:delText>core subgraph precomputation strategy</w:delText>
        </w:r>
        <w:r w:rsidR="001B3F9F" w:rsidDel="00826B92">
          <w:rPr>
            <w:sz w:val="18"/>
            <w:szCs w:val="18"/>
          </w:rPr>
          <w:delText>”</w:delText>
        </w:r>
        <w:r w:rsidRPr="0062258A" w:rsidDel="00826B92">
          <w:rPr>
            <w:sz w:val="18"/>
            <w:szCs w:val="18"/>
          </w:rPr>
          <w:delText xml:space="preserve"> to precalculate distance values among highly connected vertices in the graph. This precomputation allows for the swift determination of distance values for frequently shared path segments upon query initiation, thereby facilitating computational sharing and expediting query result convergence. Furthermore, during scheduling, we employ a </w:delText>
        </w:r>
        <w:r w:rsidR="001B3F9F" w:rsidDel="00826B92">
          <w:rPr>
            <w:sz w:val="18"/>
            <w:szCs w:val="18"/>
          </w:rPr>
          <w:delText>“</w:delText>
        </w:r>
        <w:r w:rsidRPr="0062258A" w:rsidDel="00826B92">
          <w:rPr>
            <w:sz w:val="18"/>
            <w:szCs w:val="18"/>
          </w:rPr>
          <w:delText>query path similarity prediction strategy</w:delText>
        </w:r>
        <w:r w:rsidR="001B3F9F" w:rsidDel="00826B92">
          <w:rPr>
            <w:sz w:val="18"/>
            <w:szCs w:val="18"/>
          </w:rPr>
          <w:delText>”</w:delText>
        </w:r>
        <w:r w:rsidRPr="0062258A" w:rsidDel="00826B92">
          <w:rPr>
            <w:sz w:val="18"/>
            <w:szCs w:val="18"/>
          </w:rPr>
          <w:delText xml:space="preserve"> to group and select similar tasks from the task pool, efficiently capitalizing on data </w:delText>
        </w:r>
        <w:r w:rsidR="00900BC1" w:rsidRPr="0062258A" w:rsidDel="00826B92">
          <w:rPr>
            <w:sz w:val="18"/>
            <w:szCs w:val="18"/>
          </w:rPr>
          <w:delText xml:space="preserve">similarity </w:delText>
        </w:r>
        <w:r w:rsidRPr="0062258A" w:rsidDel="00826B92">
          <w:rPr>
            <w:sz w:val="18"/>
            <w:szCs w:val="18"/>
          </w:rPr>
          <w:delText>within concurrent point-to-point query tasks.</w:delText>
        </w:r>
        <w:r w:rsidR="00A165BA" w:rsidRPr="002F34A1" w:rsidDel="00826B92">
          <w:rPr>
            <w:sz w:val="18"/>
            <w:szCs w:val="18"/>
          </w:rPr>
          <w:delText xml:space="preserve"> We compare GraphCPP with state-of-the-art point-to-point query systems, including SGraph[x], Tripoline[x], and Pnp[x]. Experimental results demonstrate that GraphCPP improves the efficiency of concurrent point-to-point queries by a factor of xxxx</w:delText>
        </w:r>
      </w:del>
    </w:p>
    <w:bookmarkEnd w:id="109"/>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17"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17"/>
      <w:r w:rsidR="00BA7296">
        <w:rPr>
          <w:sz w:val="18"/>
          <w:szCs w:val="18"/>
        </w:rPr>
        <w:br w:type="page"/>
      </w:r>
    </w:p>
    <w:p w14:paraId="040E6AE0" w14:textId="7D7460C8" w:rsidR="008518FB" w:rsidRDefault="008028BB" w:rsidP="00715697">
      <w:pPr>
        <w:pStyle w:val="a8"/>
      </w:pPr>
      <w:bookmarkStart w:id="118" w:name="_Toc149671639"/>
      <w:r>
        <w:rPr>
          <w:rFonts w:hint="eastAsia"/>
        </w:rPr>
        <w:lastRenderedPageBreak/>
        <w:t>前言</w:t>
      </w:r>
      <w:bookmarkEnd w:id="118"/>
    </w:p>
    <w:p w14:paraId="0D88C430" w14:textId="28D1F1E4" w:rsidR="00CF7432" w:rsidRDefault="00AE2A28">
      <w:pPr>
        <w:ind w:firstLine="420"/>
        <w:rPr>
          <w:ins w:id="119" w:author="HERO 浩宇" w:date="2023-11-11T20:49:00Z"/>
        </w:rPr>
        <w:pPrChange w:id="120" w:author="HERO 浩宇" w:date="2023-11-11T22:33:00Z">
          <w:pPr/>
        </w:pPrChange>
      </w:pPr>
      <w:del w:id="121" w:author="HERO 浩宇" w:date="2023-11-11T20:33:00Z">
        <w:r w:rsidDel="00694A68">
          <w:tab/>
        </w:r>
      </w:del>
      <w:ins w:id="122" w:author="HERO 浩宇" w:date="2023-11-11T20:09:00Z">
        <w:r w:rsidR="00CF7432">
          <w:rPr>
            <w:rFonts w:hint="eastAsia"/>
          </w:rPr>
          <w:t>大量并发</w:t>
        </w:r>
      </w:ins>
      <w:ins w:id="123" w:author="HERO 浩宇" w:date="2023-11-11T20:10:00Z">
        <w:r w:rsidR="00CF7432">
          <w:rPr>
            <w:rFonts w:hint="eastAsia"/>
          </w:rPr>
          <w:t>点对点查询任务通常在同一</w:t>
        </w:r>
        <w:r w:rsidR="00CD7EE1">
          <w:rPr>
            <w:rFonts w:hint="eastAsia"/>
          </w:rPr>
          <w:t>底层图上执行，</w:t>
        </w:r>
      </w:ins>
      <w:ins w:id="124" w:author="HERO 浩宇" w:date="2023-11-11T20:14:00Z">
        <w:r w:rsidR="0002795F">
          <w:rPr>
            <w:rFonts w:hint="eastAsia"/>
          </w:rPr>
          <w:t>如：在物流运输时，</w:t>
        </w:r>
      </w:ins>
      <w:ins w:id="125" w:author="HERO 浩宇" w:date="2023-11-11T20:40:00Z">
        <w:r w:rsidR="00ED1DB3">
          <w:rPr>
            <w:rFonts w:hint="eastAsia"/>
          </w:rPr>
          <w:t>谷歌地图[</w:t>
        </w:r>
        <w:r w:rsidR="00ED1DB3">
          <w:t>xx]</w:t>
        </w:r>
        <w:r w:rsidR="00ED1DB3">
          <w:rPr>
            <w:rFonts w:hint="eastAsia"/>
          </w:rPr>
          <w:t>会</w:t>
        </w:r>
      </w:ins>
      <w:ins w:id="126" w:author="HERO 浩宇" w:date="2023-11-11T20:14:00Z">
        <w:r w:rsidR="0002795F">
          <w:rPr>
            <w:rFonts w:hint="eastAsia"/>
          </w:rPr>
          <w:t>找到两个地点之间的</w:t>
        </w:r>
        <w:del w:id="127" w:author="huao" w:date="2023-11-12T14:39:00Z">
          <w:r w:rsidR="0002795F" w:rsidDel="00554900">
            <w:rPr>
              <w:rFonts w:hint="eastAsia"/>
            </w:rPr>
            <w:delText>最短</w:delText>
          </w:r>
        </w:del>
      </w:ins>
      <w:ins w:id="128" w:author="huao" w:date="2023-11-12T14:39:00Z">
        <w:r w:rsidR="00554900">
          <w:rPr>
            <w:rFonts w:hint="eastAsia"/>
          </w:rPr>
          <w:t>最佳</w:t>
        </w:r>
      </w:ins>
      <w:ins w:id="129" w:author="HERO 浩宇" w:date="2023-11-11T20:14:00Z">
        <w:r w:rsidR="0002795F">
          <w:rPr>
            <w:rFonts w:hint="eastAsia"/>
          </w:rPr>
          <w:t>路径</w:t>
        </w:r>
        <w:r w:rsidR="0002795F">
          <w:t>；在社交网络分析时，</w:t>
        </w:r>
      </w:ins>
      <w:ins w:id="130" w:author="HERO 浩宇" w:date="2023-11-11T20:40:00Z">
        <w:r w:rsidR="00ED1DB3">
          <w:t>Face</w:t>
        </w:r>
      </w:ins>
      <w:ins w:id="131" w:author="HERO 浩宇" w:date="2023-11-11T20:46:00Z">
        <w:r w:rsidR="000D654A">
          <w:t>b</w:t>
        </w:r>
      </w:ins>
      <w:ins w:id="132" w:author="HERO 浩宇" w:date="2023-11-11T20:40:00Z">
        <w:r w:rsidR="00ED1DB3">
          <w:t>o</w:t>
        </w:r>
      </w:ins>
      <w:ins w:id="133" w:author="HERO 浩宇" w:date="2023-11-11T20:41:00Z">
        <w:r w:rsidR="00ED1DB3">
          <w:t>ok[x]</w:t>
        </w:r>
        <w:r w:rsidR="00ED1DB3">
          <w:rPr>
            <w:rFonts w:hint="eastAsia"/>
          </w:rPr>
          <w:t>会</w:t>
        </w:r>
      </w:ins>
      <w:ins w:id="134" w:author="HERO 浩宇" w:date="2023-11-11T20:14:00Z">
        <w:r w:rsidR="0002795F">
          <w:t>通过查找两个用户之间的关系链，为用户推荐可能的朋友；在金融风险分析时，</w:t>
        </w:r>
      </w:ins>
      <w:ins w:id="135" w:author="HERO 浩宇" w:date="2023-11-11T20:41:00Z">
        <w:r w:rsidR="00226636">
          <w:rPr>
            <w:rFonts w:hint="eastAsia"/>
          </w:rPr>
          <w:t>支付宝[</w:t>
        </w:r>
        <w:r w:rsidR="00226636">
          <w:t>x]</w:t>
        </w:r>
        <w:r w:rsidR="00226636">
          <w:rPr>
            <w:rFonts w:hint="eastAsia"/>
          </w:rPr>
          <w:t>会</w:t>
        </w:r>
      </w:ins>
      <w:ins w:id="136" w:author="HERO 浩宇" w:date="2023-11-11T20:14:00Z">
        <w:r w:rsidR="0002795F">
          <w:t>分析风险是如何从一个实体传播到另一个实体；</w:t>
        </w:r>
      </w:ins>
      <w:ins w:id="137" w:author="HERO 浩宇" w:date="2023-11-11T20:31:00Z">
        <w:r w:rsidR="00CC745D">
          <w:t>这些热门应用提出了在同一个底层图上执行大规模并发点对点查询的需求</w:t>
        </w:r>
        <w:r w:rsidR="002452DF">
          <w:rPr>
            <w:rFonts w:hint="eastAsia"/>
          </w:rPr>
          <w:t>。然而</w:t>
        </w:r>
        <w:r w:rsidR="002452DF">
          <w:t>已有的点对点查询的解决方案</w:t>
        </w:r>
      </w:ins>
      <w:ins w:id="138" w:author="HERO 浩宇" w:date="2023-11-11T20:32:00Z">
        <w:r w:rsidR="002452DF">
          <w:rPr>
            <w:rFonts w:hint="eastAsia"/>
          </w:rPr>
          <w:t>[xxxx</w:t>
        </w:r>
        <w:r w:rsidR="002452DF">
          <w:t>]</w:t>
        </w:r>
      </w:ins>
      <w:ins w:id="139" w:author="HERO 浩宇" w:date="2023-11-11T20:31:00Z">
        <w:r w:rsidR="002452DF">
          <w:t>聚焦于加速单次查询的效率</w:t>
        </w:r>
        <w:r w:rsidR="002452DF">
          <w:rPr>
            <w:rFonts w:hint="eastAsia"/>
          </w:rPr>
          <w:t>，而忽略了对并发查询的优化</w:t>
        </w:r>
      </w:ins>
      <w:ins w:id="140" w:author="HERO 浩宇" w:date="2023-11-11T20:32:00Z">
        <w:r w:rsidR="002452DF">
          <w:rPr>
            <w:rFonts w:hint="eastAsia"/>
          </w:rPr>
          <w:t>。为了实现</w:t>
        </w:r>
        <w:r w:rsidR="00694A68">
          <w:rPr>
            <w:rFonts w:hint="eastAsia"/>
          </w:rPr>
          <w:t>并发点对点查询</w:t>
        </w:r>
      </w:ins>
      <w:ins w:id="141" w:author="HERO 浩宇" w:date="2023-11-11T20:33:00Z">
        <w:r w:rsidR="00694A68">
          <w:rPr>
            <w:rFonts w:hint="eastAsia"/>
          </w:rPr>
          <w:t>任务的高效执行，需要解决两个关键的</w:t>
        </w:r>
        <w:commentRangeStart w:id="142"/>
        <w:r w:rsidR="00694A68">
          <w:rPr>
            <w:rFonts w:hint="eastAsia"/>
          </w:rPr>
          <w:t>挑战</w:t>
        </w:r>
      </w:ins>
      <w:commentRangeEnd w:id="142"/>
      <w:ins w:id="143" w:author="HERO 浩宇" w:date="2023-11-11T22:18:00Z">
        <w:r w:rsidR="006322C6">
          <w:rPr>
            <w:rStyle w:val="af0"/>
          </w:rPr>
          <w:commentReference w:id="142"/>
        </w:r>
      </w:ins>
      <w:ins w:id="144" w:author="HERO 浩宇" w:date="2023-11-11T20:33:00Z">
        <w:r w:rsidR="00694A68">
          <w:rPr>
            <w:rFonts w:hint="eastAsia"/>
          </w:rPr>
          <w:t>。</w:t>
        </w:r>
      </w:ins>
    </w:p>
    <w:p w14:paraId="3DDE3212" w14:textId="5ED01983" w:rsidR="00CF7432" w:rsidRPr="00325AA1" w:rsidRDefault="001C78FD" w:rsidP="006F427E">
      <w:pPr>
        <w:rPr>
          <w:ins w:id="145" w:author="HERO 浩宇" w:date="2023-11-11T20:26:00Z"/>
        </w:rPr>
      </w:pPr>
      <w:ins w:id="146" w:author="HERO 浩宇" w:date="2023-11-11T20:49:00Z">
        <w:r>
          <w:tab/>
        </w:r>
        <w:r>
          <w:rPr>
            <w:rFonts w:hint="eastAsia"/>
          </w:rPr>
          <w:t>首先</w:t>
        </w:r>
      </w:ins>
      <w:ins w:id="147" w:author="HERO 浩宇" w:date="2023-11-11T21:37:00Z">
        <w:r w:rsidR="003A4ACB">
          <w:rPr>
            <w:rFonts w:hint="eastAsia"/>
          </w:rPr>
          <w:t>，</w:t>
        </w:r>
      </w:ins>
      <w:ins w:id="148" w:author="HERO 浩宇" w:date="2023-11-11T21:38:00Z">
        <w:r w:rsidR="003A4ACB">
          <w:rPr>
            <w:rFonts w:hint="eastAsia"/>
          </w:rPr>
          <w:t>当在同一个底层图上执行并发点对点查询任务</w:t>
        </w:r>
      </w:ins>
      <w:ins w:id="149" w:author="HERO 浩宇" w:date="2023-11-11T21:39:00Z">
        <w:r w:rsidR="003A4ACB">
          <w:rPr>
            <w:rFonts w:hint="eastAsia"/>
          </w:rPr>
          <w:t>而不考虑数据访问</w:t>
        </w:r>
        <w:r w:rsidR="0059422D">
          <w:rPr>
            <w:rFonts w:hint="eastAsia"/>
          </w:rPr>
          <w:t>相似性，会导致对重叠数据的冗余访问。</w:t>
        </w:r>
      </w:ins>
      <w:ins w:id="150" w:author="HERO 浩宇" w:date="2023-11-11T21:45:00Z">
        <w:r w:rsidR="00093088">
          <w:rPr>
            <w:rFonts w:hint="eastAsia"/>
          </w:rPr>
          <w:t>具体来说，</w:t>
        </w:r>
      </w:ins>
      <w:ins w:id="151" w:author="HERO 浩宇" w:date="2023-11-11T21:46:00Z">
        <w:r w:rsidR="00093088">
          <w:rPr>
            <w:rFonts w:hint="eastAsia"/>
          </w:rPr>
          <w:t>不同查询查询任务</w:t>
        </w:r>
      </w:ins>
      <w:ins w:id="152" w:author="HERO 浩宇" w:date="2023-11-11T21:47:00Z">
        <w:r w:rsidR="008E4FDD">
          <w:rPr>
            <w:rFonts w:hint="eastAsia"/>
          </w:rPr>
          <w:t>从不同的起点出发，最终到达各自的终点</w:t>
        </w:r>
      </w:ins>
      <w:ins w:id="153" w:author="HERO 浩宇" w:date="2023-11-11T22:06:00Z">
        <w:r w:rsidR="001D3AD5">
          <w:rPr>
            <w:rFonts w:hint="eastAsia"/>
          </w:rPr>
          <w:t>。</w:t>
        </w:r>
      </w:ins>
      <w:ins w:id="154" w:author="HERO 浩宇" w:date="2023-11-11T21:55:00Z">
        <w:r w:rsidR="001A636B">
          <w:rPr>
            <w:rFonts w:hint="eastAsia"/>
          </w:rPr>
          <w:t>它们的</w:t>
        </w:r>
      </w:ins>
      <w:ins w:id="155" w:author="HERO 浩宇" w:date="2023-11-11T21:54:00Z">
        <w:r w:rsidR="001A636B">
          <w:rPr>
            <w:rFonts w:hint="eastAsia"/>
          </w:rPr>
          <w:t>遍历路径存在着大量重叠</w:t>
        </w:r>
      </w:ins>
      <w:ins w:id="156" w:author="HERO 浩宇" w:date="2023-11-11T22:06:00Z">
        <w:r w:rsidR="001D3AD5">
          <w:rPr>
            <w:rFonts w:hint="eastAsia"/>
          </w:rPr>
          <w:t>，</w:t>
        </w:r>
      </w:ins>
      <w:ins w:id="157" w:author="HERO 浩宇" w:date="2023-11-11T21:55:00Z">
        <w:r w:rsidR="001A636B">
          <w:rPr>
            <w:rFonts w:hint="eastAsia"/>
          </w:rPr>
          <w:t>然而由于不同查询任务</w:t>
        </w:r>
      </w:ins>
      <w:ins w:id="158" w:author="HERO 浩宇" w:date="2023-11-11T21:56:00Z">
        <w:r w:rsidR="007C3A6E">
          <w:rPr>
            <w:rFonts w:hint="eastAsia"/>
          </w:rPr>
          <w:t>访问数据的</w:t>
        </w:r>
      </w:ins>
      <w:ins w:id="159" w:author="HERO 浩宇" w:date="2023-11-11T21:59:00Z">
        <w:r w:rsidR="00325AA1">
          <w:rPr>
            <w:rFonts w:hint="eastAsia"/>
          </w:rPr>
          <w:t>重叠</w:t>
        </w:r>
      </w:ins>
      <w:ins w:id="160" w:author="HERO 浩宇" w:date="2023-11-11T21:56:00Z">
        <w:r w:rsidR="007C3A6E">
          <w:rPr>
            <w:rFonts w:hint="eastAsia"/>
          </w:rPr>
          <w:t>部分</w:t>
        </w:r>
      </w:ins>
      <w:ins w:id="161" w:author="HERO 浩宇" w:date="2023-11-11T21:57:00Z">
        <w:r w:rsidR="006312A5">
          <w:rPr>
            <w:rFonts w:hint="eastAsia"/>
          </w:rPr>
          <w:t>各不相同，且</w:t>
        </w:r>
      </w:ins>
      <w:ins w:id="162" w:author="HERO 浩宇" w:date="2023-11-11T21:58:00Z">
        <w:r w:rsidR="00AD7711">
          <w:rPr>
            <w:rFonts w:hint="eastAsia"/>
          </w:rPr>
          <w:t>它们会沿着不同的路径访问</w:t>
        </w:r>
        <w:r w:rsidR="00325AA1">
          <w:rPr>
            <w:rFonts w:hint="eastAsia"/>
          </w:rPr>
          <w:t>重叠</w:t>
        </w:r>
      </w:ins>
      <w:ins w:id="163" w:author="HERO 浩宇" w:date="2023-11-11T21:59:00Z">
        <w:r w:rsidR="00325AA1">
          <w:rPr>
            <w:rFonts w:hint="eastAsia"/>
          </w:rPr>
          <w:t>图数据。因此现有的查询系统采用保守的策略</w:t>
        </w:r>
      </w:ins>
      <w:ins w:id="164" w:author="HERO 浩宇" w:date="2023-11-11T22:05:00Z">
        <w:r w:rsidR="00535E65">
          <w:rPr>
            <w:rFonts w:hint="eastAsia"/>
          </w:rPr>
          <w:t>，</w:t>
        </w:r>
      </w:ins>
      <w:ins w:id="165" w:author="HERO 浩宇" w:date="2023-11-11T22:10:00Z">
        <w:r w:rsidR="00527184">
          <w:rPr>
            <w:rFonts w:hint="eastAsia"/>
          </w:rPr>
          <w:t>让每个</w:t>
        </w:r>
      </w:ins>
      <w:ins w:id="166" w:author="HERO 浩宇" w:date="2023-11-11T22:07:00Z">
        <w:r w:rsidR="00BA1EEE">
          <w:rPr>
            <w:rFonts w:hint="eastAsia"/>
          </w:rPr>
          <w:t>任务</w:t>
        </w:r>
      </w:ins>
      <w:ins w:id="167" w:author="HERO 浩宇" w:date="2023-11-11T22:10:00Z">
        <w:r w:rsidR="00527184">
          <w:rPr>
            <w:rFonts w:hint="eastAsia"/>
          </w:rPr>
          <w:t>负责</w:t>
        </w:r>
      </w:ins>
      <w:ins w:id="168" w:author="HERO 浩宇" w:date="2023-11-11T22:11:00Z">
        <w:r w:rsidR="00527184">
          <w:rPr>
            <w:rFonts w:hint="eastAsia"/>
          </w:rPr>
          <w:t>访问各自</w:t>
        </w:r>
      </w:ins>
      <w:ins w:id="169" w:author="HERO 浩宇" w:date="2023-11-11T22:07:00Z">
        <w:r w:rsidR="00BA1EEE">
          <w:rPr>
            <w:rFonts w:hint="eastAsia"/>
          </w:rPr>
          <w:t>所需的数据。这</w:t>
        </w:r>
      </w:ins>
      <w:ins w:id="170" w:author="HERO 浩宇" w:date="2023-11-11T22:08:00Z">
        <w:r w:rsidR="00BA1EEE">
          <w:rPr>
            <w:rFonts w:hint="eastAsia"/>
          </w:rPr>
          <w:t>意味着</w:t>
        </w:r>
      </w:ins>
      <w:ins w:id="171" w:author="HERO 浩宇" w:date="2023-11-11T22:11:00Z">
        <w:r w:rsidR="00527184">
          <w:rPr>
            <w:rFonts w:hint="eastAsia"/>
          </w:rPr>
          <w:t>每个任务的数据访问是完全独立的，</w:t>
        </w:r>
        <w:r w:rsidR="001C3B74">
          <w:rPr>
            <w:rFonts w:hint="eastAsia"/>
          </w:rPr>
          <w:t>即使他们的</w:t>
        </w:r>
      </w:ins>
      <w:ins w:id="172" w:author="HERO 浩宇" w:date="2023-11-11T22:12:00Z">
        <w:r w:rsidR="001C3B74">
          <w:rPr>
            <w:rFonts w:hint="eastAsia"/>
          </w:rPr>
          <w:t>遍历路径高度重合，如一对查询的路径是另一对查询的路径的子集</w:t>
        </w:r>
      </w:ins>
      <w:ins w:id="173" w:author="HERO 浩宇" w:date="2023-11-11T22:14:00Z">
        <w:r w:rsidR="00366696">
          <w:rPr>
            <w:rFonts w:hint="eastAsia"/>
          </w:rPr>
          <w:t>，</w:t>
        </w:r>
      </w:ins>
      <w:ins w:id="174" w:author="HERO 浩宇" w:date="2023-11-11T22:13:00Z">
        <w:r w:rsidR="0023674D">
          <w:rPr>
            <w:rFonts w:hint="eastAsia"/>
          </w:rPr>
          <w:t>依然</w:t>
        </w:r>
      </w:ins>
      <w:ins w:id="175" w:author="HERO 浩宇" w:date="2023-11-11T22:14:00Z">
        <w:r w:rsidR="0023674D">
          <w:rPr>
            <w:rFonts w:hint="eastAsia"/>
          </w:rPr>
          <w:t>需要</w:t>
        </w:r>
        <w:r w:rsidR="00366696">
          <w:rPr>
            <w:rFonts w:hint="eastAsia"/>
          </w:rPr>
          <w:t>重复加载重叠部分的数据，无法享受重用缓存中数据的</w:t>
        </w:r>
      </w:ins>
      <w:commentRangeStart w:id="176"/>
      <w:commentRangeStart w:id="177"/>
      <w:ins w:id="178" w:author="HERO 浩宇" w:date="2023-11-11T22:15:00Z">
        <w:r w:rsidR="00366696">
          <w:rPr>
            <w:rFonts w:hint="eastAsia"/>
          </w:rPr>
          <w:t>好处</w:t>
        </w:r>
      </w:ins>
      <w:commentRangeEnd w:id="176"/>
      <w:commentRangeEnd w:id="177"/>
      <w:ins w:id="179" w:author="HERO 浩宇" w:date="2023-11-11T22:22:00Z">
        <w:r w:rsidR="001E3E9E">
          <w:rPr>
            <w:rStyle w:val="af0"/>
          </w:rPr>
          <w:commentReference w:id="176"/>
        </w:r>
      </w:ins>
      <w:ins w:id="180" w:author="HERO 浩宇" w:date="2023-11-11T22:19:00Z">
        <w:r w:rsidR="00BB4BB3">
          <w:rPr>
            <w:rStyle w:val="af0"/>
          </w:rPr>
          <w:commentReference w:id="177"/>
        </w:r>
      </w:ins>
      <w:ins w:id="181" w:author="HERO 浩宇" w:date="2023-11-11T22:15:00Z">
        <w:r w:rsidR="00366696">
          <w:rPr>
            <w:rFonts w:hint="eastAsia"/>
          </w:rPr>
          <w:t>。</w:t>
        </w:r>
      </w:ins>
    </w:p>
    <w:p w14:paraId="249F0302" w14:textId="3CB19036" w:rsidR="00535E65" w:rsidRDefault="00C7428D" w:rsidP="006F427E">
      <w:pPr>
        <w:rPr>
          <w:ins w:id="182" w:author="HERO 浩宇" w:date="2023-11-11T22:05:00Z"/>
          <w:highlight w:val="yellow"/>
        </w:rPr>
      </w:pPr>
      <w:ins w:id="183" w:author="HERO 浩宇" w:date="2023-11-11T20:26:00Z">
        <w:r w:rsidRPr="00C7428D">
          <w:rPr>
            <w:rFonts w:hint="eastAsia"/>
            <w:highlight w:val="yellow"/>
            <w:rPrChange w:id="184" w:author="HERO 浩宇" w:date="2023-11-11T20:26:00Z">
              <w:rPr>
                <w:rFonts w:hint="eastAsia"/>
              </w:rPr>
            </w:rPrChange>
          </w:rPr>
          <w:t>（无需打印：</w:t>
        </w:r>
      </w:ins>
      <w:ins w:id="185" w:author="HERO 浩宇" w:date="2023-11-11T22:05:00Z">
        <w:r w:rsidR="00535E65">
          <w:rPr>
            <w:highlight w:val="yellow"/>
          </w:rPr>
          <w:fldChar w:fldCharType="begin"/>
        </w:r>
        <w:r w:rsidR="00535E65">
          <w:rPr>
            <w:highlight w:val="yellow"/>
          </w:rPr>
          <w:instrText xml:space="preserve"> HYPERLINK "</w:instrText>
        </w:r>
      </w:ins>
      <w:ins w:id="186" w:author="HERO 浩宇" w:date="2023-11-11T20:26:00Z">
        <w:r w:rsidR="00535E65" w:rsidRPr="00C7428D">
          <w:rPr>
            <w:highlight w:val="yellow"/>
            <w:rPrChange w:id="187" w:author="HERO 浩宇" w:date="2023-11-11T20:26:00Z">
              <w:rPr/>
            </w:rPrChange>
          </w:rPr>
          <w:instrText>https://www.alibabagroup.com/document-1595215205757878272</w:instrText>
        </w:r>
      </w:ins>
      <w:ins w:id="188" w:author="HERO 浩宇" w:date="2023-11-11T22:05:00Z">
        <w:r w:rsidR="00535E65">
          <w:rPr>
            <w:highlight w:val="yellow"/>
          </w:rPr>
          <w:instrText xml:space="preserve">" </w:instrText>
        </w:r>
        <w:r w:rsidR="00535E65">
          <w:rPr>
            <w:highlight w:val="yellow"/>
          </w:rPr>
          <w:fldChar w:fldCharType="separate"/>
        </w:r>
      </w:ins>
      <w:ins w:id="189" w:author="HERO 浩宇" w:date="2023-11-11T20:26:00Z">
        <w:r w:rsidR="00535E65" w:rsidRPr="00DB4280">
          <w:rPr>
            <w:rStyle w:val="ab"/>
            <w:highlight w:val="yellow"/>
            <w:rPrChange w:id="190" w:author="HERO 浩宇" w:date="2023-11-11T20:26:00Z">
              <w:rPr/>
            </w:rPrChange>
          </w:rPr>
          <w:t>https://www.alibabagroup.com/document-1595215205757878272</w:t>
        </w:r>
      </w:ins>
      <w:ins w:id="191" w:author="HERO 浩宇" w:date="2023-11-11T22:05:00Z">
        <w:r w:rsidR="00535E65">
          <w:rPr>
            <w:highlight w:val="yellow"/>
          </w:rPr>
          <w:fldChar w:fldCharType="end"/>
        </w:r>
      </w:ins>
    </w:p>
    <w:p w14:paraId="7C03DE8E" w14:textId="5E5205E2" w:rsidR="00C7428D" w:rsidRPr="008E3CCE" w:rsidRDefault="00535E65" w:rsidP="006F427E">
      <w:pPr>
        <w:rPr>
          <w:ins w:id="192" w:author="HERO 浩宇" w:date="2023-11-11T20:09:00Z"/>
          <w:highlight w:val="yellow"/>
          <w:rPrChange w:id="193" w:author="HERO 浩宇" w:date="2023-11-11T22:26:00Z">
            <w:rPr>
              <w:ins w:id="194" w:author="HERO 浩宇" w:date="2023-11-11T20:09:00Z"/>
            </w:rPr>
          </w:rPrChange>
        </w:rPr>
      </w:pPr>
      <w:ins w:id="195" w:author="HERO 浩宇" w:date="2023-11-11T22:05:00Z">
        <w:r>
          <w:rPr>
            <w:rFonts w:hint="eastAsia"/>
            <w:highlight w:val="yellow"/>
          </w:rPr>
          <w:t>参考</w:t>
        </w:r>
      </w:ins>
      <w:ins w:id="196" w:author="HERO 浩宇" w:date="2023-11-11T22:06:00Z">
        <w:r>
          <w:rPr>
            <w:rFonts w:hint="eastAsia"/>
            <w:highlight w:val="yellow"/>
          </w:rPr>
          <w:t>graphfly</w:t>
        </w:r>
      </w:ins>
      <w:ins w:id="197" w:author="HERO 浩宇" w:date="2023-11-11T20:26:00Z">
        <w:r w:rsidR="00C7428D" w:rsidRPr="00C7428D">
          <w:rPr>
            <w:rFonts w:hint="eastAsia"/>
            <w:highlight w:val="yellow"/>
            <w:rPrChange w:id="198" w:author="HERO 浩宇" w:date="2023-11-11T20:26:00Z">
              <w:rPr>
                <w:rFonts w:hint="eastAsia"/>
              </w:rPr>
            </w:rPrChange>
          </w:rPr>
          <w:t>）</w:t>
        </w:r>
      </w:ins>
    </w:p>
    <w:p w14:paraId="43D17B8C" w14:textId="06E9681D" w:rsidR="008E3CCE" w:rsidRDefault="008E3CCE">
      <w:pPr>
        <w:rPr>
          <w:ins w:id="199" w:author="HERO 浩宇" w:date="2023-11-11T22:31:00Z"/>
        </w:rPr>
      </w:pPr>
      <w:ins w:id="200" w:author="HERO 浩宇" w:date="2023-11-11T22:26:00Z">
        <w:r>
          <w:tab/>
        </w:r>
        <w:r>
          <w:rPr>
            <w:rFonts w:hint="eastAsia"/>
          </w:rPr>
          <w:t>其次，</w:t>
        </w:r>
      </w:ins>
      <w:ins w:id="201" w:author="HERO 浩宇" w:date="2023-11-11T22:27:00Z">
        <w:r w:rsidR="00685C9F">
          <w:rPr>
            <w:rFonts w:hint="eastAsia"/>
          </w:rPr>
          <w:t>除了重复访问外，</w:t>
        </w:r>
      </w:ins>
      <w:ins w:id="202" w:author="HERO 浩宇" w:date="2023-11-11T22:30:00Z">
        <w:r w:rsidR="007B17EE">
          <w:rPr>
            <w:rFonts w:hint="eastAsia"/>
          </w:rPr>
          <w:t>不同查询任务还需要重复计算热门路径的距离值。</w:t>
        </w:r>
      </w:ins>
      <w:ins w:id="203" w:author="HERO 浩宇" w:date="2023-11-11T22:31:00Z">
        <w:r w:rsidR="00120BF1">
          <w:rPr>
            <w:rFonts w:hint="eastAsia"/>
          </w:rPr>
          <w:t>由于图数据往往具有幂律分布的特点，少量</w:t>
        </w:r>
      </w:ins>
      <w:ins w:id="204" w:author="HERO 浩宇" w:date="2023-11-11T22:32:00Z">
        <w:r w:rsidR="00B07D78">
          <w:rPr>
            <w:rFonts w:hint="eastAsia"/>
          </w:rPr>
          <w:t>热门</w:t>
        </w:r>
      </w:ins>
      <w:ins w:id="205" w:author="HERO 浩宇" w:date="2023-11-11T22:31:00Z">
        <w:r w:rsidR="00120BF1">
          <w:rPr>
            <w:rFonts w:hint="eastAsia"/>
          </w:rPr>
          <w:t>顶点会频繁出现在不同查询的</w:t>
        </w:r>
        <w:del w:id="206" w:author="huao" w:date="2023-11-12T14:39:00Z">
          <w:r w:rsidR="00120BF1" w:rsidDel="00554900">
            <w:rPr>
              <w:rFonts w:hint="eastAsia"/>
            </w:rPr>
            <w:delText>最短</w:delText>
          </w:r>
        </w:del>
      </w:ins>
      <w:ins w:id="207" w:author="huao" w:date="2023-11-12T14:39:00Z">
        <w:r w:rsidR="00554900">
          <w:rPr>
            <w:rFonts w:hint="eastAsia"/>
          </w:rPr>
          <w:t>最佳</w:t>
        </w:r>
      </w:ins>
      <w:ins w:id="208" w:author="HERO 浩宇" w:date="2023-11-11T22:31:00Z">
        <w:r w:rsidR="00120BF1">
          <w:rPr>
            <w:rFonts w:hint="eastAsia"/>
          </w:rPr>
          <w:t>路径中</w:t>
        </w:r>
      </w:ins>
      <w:ins w:id="209" w:author="HERO 浩宇" w:date="2023-11-11T22:34:00Z">
        <w:r w:rsidR="008417AC">
          <w:rPr>
            <w:rFonts w:hint="eastAsia"/>
          </w:rPr>
          <w:t>。由于不同查询任务</w:t>
        </w:r>
      </w:ins>
      <w:ins w:id="210" w:author="HERO 浩宇" w:date="2023-11-11T22:36:00Z">
        <w:r w:rsidR="002C660B">
          <w:rPr>
            <w:rFonts w:hint="eastAsia"/>
          </w:rPr>
          <w:t>之间不会共享计算，它们会</w:t>
        </w:r>
      </w:ins>
      <w:ins w:id="211" w:author="HERO 浩宇" w:date="2023-11-11T22:37:00Z">
        <w:r w:rsidR="002C660B">
          <w:rPr>
            <w:rFonts w:hint="eastAsia"/>
          </w:rPr>
          <w:t>重复计算</w:t>
        </w:r>
        <w:r w:rsidR="00F100CD">
          <w:rPr>
            <w:rFonts w:hint="eastAsia"/>
          </w:rPr>
          <w:t>连接热顶点的热路径。</w:t>
        </w:r>
      </w:ins>
      <w:ins w:id="212" w:author="HERO 浩宇" w:date="2023-11-11T22:38:00Z">
        <w:r w:rsidR="00F100CD">
          <w:rPr>
            <w:rFonts w:hint="eastAsia"/>
          </w:rPr>
          <w:t>此外</w:t>
        </w:r>
      </w:ins>
      <w:ins w:id="213" w:author="HERO 浩宇" w:date="2023-11-11T22:37:00Z">
        <w:r w:rsidR="00F100CD">
          <w:rPr>
            <w:rFonts w:hint="eastAsia"/>
          </w:rPr>
          <w:t>，热门顶点往往是具有</w:t>
        </w:r>
      </w:ins>
      <w:ins w:id="214" w:author="HERO 浩宇" w:date="2023-11-11T22:31:00Z">
        <w:r w:rsidR="00120BF1">
          <w:rPr>
            <w:rFonts w:hint="eastAsia"/>
          </w:rPr>
          <w:t>大量邻居顶点</w:t>
        </w:r>
      </w:ins>
      <w:ins w:id="215" w:author="HERO 浩宇" w:date="2023-11-11T22:38:00Z">
        <w:r w:rsidR="00F100CD">
          <w:rPr>
            <w:rFonts w:hint="eastAsia"/>
          </w:rPr>
          <w:t>的高度顶点</w:t>
        </w:r>
      </w:ins>
      <w:ins w:id="216" w:author="HERO 浩宇" w:date="2023-11-11T22:31:00Z">
        <w:r w:rsidR="00120BF1">
          <w:rPr>
            <w:rFonts w:hint="eastAsia"/>
          </w:rPr>
          <w:t>，对于它们的重复遍历常常导致计算开销的爆炸式增长。一些已有的系统中尝试采用全局索引</w:t>
        </w:r>
      </w:ins>
      <w:ins w:id="217" w:author="HERO 浩宇" w:date="2023-11-11T22:39:00Z">
        <w:r w:rsidR="00560165">
          <w:rPr>
            <w:rFonts w:hint="eastAsia"/>
          </w:rPr>
          <w:t>[</w:t>
        </w:r>
        <w:r w:rsidR="00560165">
          <w:t>xxxx]</w:t>
        </w:r>
      </w:ins>
      <w:ins w:id="218" w:author="HERO 浩宇" w:date="2023-11-11T22:31:00Z">
        <w:r w:rsidR="00120BF1">
          <w:rPr>
            <w:rFonts w:hint="eastAsia"/>
          </w:rPr>
          <w:t>的方式来</w:t>
        </w:r>
      </w:ins>
      <w:ins w:id="219" w:author="HERO 浩宇" w:date="2023-11-11T22:39:00Z">
        <w:r w:rsidR="00560165">
          <w:rPr>
            <w:rFonts w:hint="eastAsia"/>
          </w:rPr>
          <w:t>实现</w:t>
        </w:r>
      </w:ins>
      <w:ins w:id="220" w:author="HERO 浩宇" w:date="2023-11-11T22:31:00Z">
        <w:r w:rsidR="00120BF1">
          <w:rPr>
            <w:rFonts w:hint="eastAsia"/>
          </w:rPr>
          <w:t>计算共享，</w:t>
        </w:r>
      </w:ins>
      <w:ins w:id="221" w:author="HERO 浩宇" w:date="2023-11-11T22:39:00Z">
        <w:r w:rsidR="00E67B7C">
          <w:rPr>
            <w:rFonts w:hint="eastAsia"/>
          </w:rPr>
          <w:t>但由于</w:t>
        </w:r>
      </w:ins>
      <w:ins w:id="222" w:author="HERO 浩宇" w:date="2023-11-11T22:31:00Z">
        <w:r w:rsidR="00120BF1">
          <w:rPr>
            <w:rFonts w:hint="eastAsia"/>
          </w:rPr>
          <w:t>昂贵的计算</w:t>
        </w:r>
      </w:ins>
      <w:ins w:id="223" w:author="HERO 浩宇" w:date="2023-11-11T22:39:00Z">
        <w:r w:rsidR="00E67B7C">
          <w:rPr>
            <w:rFonts w:hint="eastAsia"/>
          </w:rPr>
          <w:t>开销</w:t>
        </w:r>
      </w:ins>
      <w:ins w:id="224" w:author="HERO 浩宇" w:date="2023-11-11T22:31:00Z">
        <w:r w:rsidR="00120BF1">
          <w:rPr>
            <w:rFonts w:hint="eastAsia"/>
          </w:rPr>
          <w:t>、存储</w:t>
        </w:r>
      </w:ins>
      <w:ins w:id="225" w:author="HERO 浩宇" w:date="2023-11-11T22:39:00Z">
        <w:r w:rsidR="00E67B7C">
          <w:rPr>
            <w:rFonts w:hint="eastAsia"/>
          </w:rPr>
          <w:t>开销</w:t>
        </w:r>
      </w:ins>
      <w:ins w:id="226" w:author="HERO 浩宇" w:date="2023-11-11T22:31:00Z">
        <w:r w:rsidR="00120BF1">
          <w:rPr>
            <w:rFonts w:hint="eastAsia"/>
          </w:rPr>
          <w:t>、更新开销限制了计算共享的</w:t>
        </w:r>
      </w:ins>
      <w:ins w:id="227" w:author="HERO 浩宇" w:date="2023-11-11T22:39:00Z">
        <w:r w:rsidR="00E67B7C">
          <w:rPr>
            <w:rFonts w:hint="eastAsia"/>
          </w:rPr>
          <w:t>效率</w:t>
        </w:r>
      </w:ins>
      <w:ins w:id="228" w:author="HERO 浩宇" w:date="2023-11-11T22:31:00Z">
        <w:r w:rsidR="00120BF1">
          <w:rPr>
            <w:rFonts w:hint="eastAsia"/>
          </w:rPr>
          <w:t>和</w:t>
        </w:r>
        <w:commentRangeStart w:id="229"/>
        <w:r w:rsidR="00120BF1">
          <w:rPr>
            <w:rFonts w:hint="eastAsia"/>
          </w:rPr>
          <w:t>精确度</w:t>
        </w:r>
      </w:ins>
      <w:commentRangeEnd w:id="229"/>
      <w:ins w:id="230" w:author="HERO 浩宇" w:date="2023-11-11T22:40:00Z">
        <w:r w:rsidR="00E67B7C">
          <w:rPr>
            <w:rStyle w:val="af0"/>
          </w:rPr>
          <w:commentReference w:id="229"/>
        </w:r>
      </w:ins>
      <w:ins w:id="231" w:author="HERO 浩宇" w:date="2023-11-11T22:31:00Z">
        <w:r w:rsidR="00120BF1">
          <w:rPr>
            <w:rFonts w:hint="eastAsia"/>
          </w:rPr>
          <w:t>。</w:t>
        </w:r>
      </w:ins>
    </w:p>
    <w:p w14:paraId="0B7A740F" w14:textId="73C31BDE" w:rsidR="00120BF1" w:rsidRDefault="00120BF1" w:rsidP="006F427E">
      <w:pPr>
        <w:rPr>
          <w:ins w:id="232" w:author="HERO 浩宇" w:date="2023-11-11T22:31:00Z"/>
        </w:rPr>
      </w:pPr>
    </w:p>
    <w:p w14:paraId="47E51947" w14:textId="23BAA957" w:rsidR="001F01F1" w:rsidDel="00B47428" w:rsidRDefault="006F427E" w:rsidP="006F427E">
      <w:pPr>
        <w:rPr>
          <w:del w:id="233" w:author="HERO 浩宇" w:date="2023-11-11T22:41:00Z"/>
        </w:rPr>
      </w:pPr>
      <w:del w:id="234" w:author="HERO 浩宇" w:date="2023-11-11T22:41:00Z">
        <w:r w:rsidDel="00B47428">
          <w:rPr>
            <w:rFonts w:hint="eastAsia"/>
          </w:rPr>
          <w:delText>图上的点对点查询任务指利用图这一通用数据结构，发掘两个特定对象之间的某种联系。和传统的图查询方法不同，图上的点对点查询专门针对两个特定</w:delText>
        </w:r>
        <w:r w:rsidR="00FD6B1C" w:rsidDel="00B47428">
          <w:rPr>
            <w:rFonts w:hint="eastAsia"/>
          </w:rPr>
          <w:delText>顶点</w:delText>
        </w:r>
        <w:r w:rsidDel="00B47428">
          <w:rPr>
            <w:rFonts w:hint="eastAsia"/>
          </w:rPr>
          <w:delText>间的关联或路径进行分析，而无需关心整个图或其大规模子集的复杂查询。这种有针对性的查询策略赋予了点对点查询巨大的优化潜力。</w:delText>
        </w:r>
        <w:r w:rsidR="0025772D" w:rsidDel="00B47428">
          <w:rPr>
            <w:rFonts w:hint="eastAsia"/>
          </w:rPr>
          <w:delText>对于一些</w:delText>
        </w:r>
        <w:r w:rsidR="00890187" w:rsidDel="00B47428">
          <w:rPr>
            <w:rFonts w:hint="eastAsia"/>
          </w:rPr>
          <w:delText>点对点查询版本的</w:delText>
        </w:r>
        <w:r w:rsidR="0025772D" w:rsidDel="00B47428">
          <w:rPr>
            <w:rFonts w:hint="eastAsia"/>
          </w:rPr>
          <w:delText>单调图查询算法</w:delText>
        </w:r>
        <w:r w:rsidDel="00B47428">
          <w:rPr>
            <w:rFonts w:hint="eastAsia"/>
          </w:rPr>
          <w:delText>，如</w:delText>
        </w:r>
        <w:r w:rsidDel="00B47428">
          <w:delText xml:space="preserve">Point-to-Point Shortest Path </w:delText>
        </w:r>
        <w:r w:rsidR="0035358A" w:rsidDel="00B47428">
          <w:rPr>
            <w:rFonts w:hint="eastAsia"/>
          </w:rPr>
          <w:delText>for</w:delText>
        </w:r>
        <w:r w:rsidR="0035358A" w:rsidDel="00B47428">
          <w:delText xml:space="preserve"> </w:delText>
        </w:r>
        <w:r w:rsidR="0035358A" w:rsidDel="00B47428">
          <w:rPr>
            <w:rFonts w:hint="eastAsia"/>
          </w:rPr>
          <w:delText>SSSP</w:delText>
        </w:r>
        <w:r w:rsidDel="00B47428">
          <w:delText xml:space="preserve">(PPSP)、Point-to-Point Widest Path </w:delText>
        </w:r>
        <w:r w:rsidR="0035358A" w:rsidDel="00B47428">
          <w:rPr>
            <w:rFonts w:hint="eastAsia"/>
          </w:rPr>
          <w:delText>for</w:delText>
        </w:r>
        <w:r w:rsidR="0035358A" w:rsidDel="00B47428">
          <w:delText xml:space="preserve"> </w:delText>
        </w:r>
        <w:r w:rsidR="0035358A" w:rsidDel="00B47428">
          <w:rPr>
            <w:rFonts w:hint="eastAsia"/>
          </w:rPr>
          <w:delText>SSWP</w:delText>
        </w:r>
        <w:r w:rsidDel="00B47428">
          <w:delText xml:space="preserve">(PPWP) 以及 Point-to-Point Narrowest Path </w:delText>
        </w:r>
        <w:r w:rsidR="0035358A" w:rsidDel="00B47428">
          <w:rPr>
            <w:rFonts w:hint="eastAsia"/>
          </w:rPr>
          <w:delText>for</w:delText>
        </w:r>
        <w:r w:rsidR="0035358A" w:rsidDel="00B47428">
          <w:delText xml:space="preserve"> SSNP</w:delText>
        </w:r>
        <w:r w:rsidDel="00B47428">
          <w:delText>(PPNP)，可以在无需</w:delText>
        </w:r>
        <w:r w:rsidR="00890187" w:rsidDel="00B47428">
          <w:rPr>
            <w:rFonts w:hint="eastAsia"/>
          </w:rPr>
          <w:delText>或少量</w:delText>
        </w:r>
        <w:r w:rsidDel="00B47428">
          <w:delText>查</w:delText>
        </w:r>
        <w:r w:rsidDel="00B47428">
          <w:rPr>
            <w:rFonts w:hint="eastAsia"/>
          </w:rPr>
          <w:delText>询与处理不相关的其他</w:delText>
        </w:r>
        <w:r w:rsidR="00FD6B1C" w:rsidDel="00B47428">
          <w:rPr>
            <w:rFonts w:hint="eastAsia"/>
          </w:rPr>
          <w:delText>顶点</w:delText>
        </w:r>
        <w:r w:rsidDel="00B47428">
          <w:rPr>
            <w:rFonts w:hint="eastAsia"/>
          </w:rPr>
          <w:delText>或边的情况下，精确地确定两</w:delText>
        </w:r>
        <w:r w:rsidR="00FD6B1C" w:rsidDel="00B47428">
          <w:rPr>
            <w:rFonts w:hint="eastAsia"/>
          </w:rPr>
          <w:delText>顶点</w:delText>
        </w:r>
        <w:r w:rsidDel="00B47428">
          <w:rPr>
            <w:rFonts w:hint="eastAsia"/>
          </w:rPr>
          <w:delText>之间的特定路径属性。由于点对点查询在图分析中的这种高效性，它在多个领域中都已得到广泛的实践应用。如：在物流运输时，找到两个地点之间的最短路径</w:delText>
        </w:r>
        <w:r w:rsidDel="00B47428">
          <w:delText>；在社交网络分析时，通过查找两个用户之间的关系链，为用户推荐可能的朋友；在金融风险分析时，分析风险是如何从一个实体传播到另一个实体；</w:delText>
        </w:r>
      </w:del>
      <w:del w:id="235" w:author="HERO 浩宇" w:date="2023-11-11T20:31:00Z">
        <w:r w:rsidDel="00CC745D">
          <w:delText>这些热门应用提出了在同一个底层图上执行大规模并发点对点查询的需求。</w:delText>
        </w:r>
      </w:del>
    </w:p>
    <w:p w14:paraId="59617CD4" w14:textId="3F77527E" w:rsidR="006F427E" w:rsidDel="00B47428" w:rsidRDefault="00612E74" w:rsidP="007B0FC8">
      <w:pPr>
        <w:ind w:firstLine="420"/>
        <w:rPr>
          <w:del w:id="236" w:author="HERO 浩宇" w:date="2023-11-11T22:41:00Z"/>
        </w:rPr>
      </w:pPr>
      <w:del w:id="237" w:author="HERO 浩宇" w:date="2023-11-11T22:41:00Z">
        <w:r w:rsidDel="00B47428">
          <w:rPr>
            <w:rFonts w:hint="eastAsia"/>
          </w:rPr>
          <w:delText>然而</w:delText>
        </w:r>
        <w:r w:rsidDel="00B47428">
          <w:delText>已有的点对点查询的解决方案都聚焦于加速单次查询的效率</w:delText>
        </w:r>
        <w:r w:rsidDel="00B47428">
          <w:rPr>
            <w:rFonts w:hint="eastAsia"/>
          </w:rPr>
          <w:delText>，而忽略了</w:delText>
        </w:r>
        <w:r w:rsidR="00DB6683" w:rsidDel="00B47428">
          <w:rPr>
            <w:rFonts w:hint="eastAsia"/>
          </w:rPr>
          <w:delText>对</w:delText>
        </w:r>
        <w:r w:rsidDel="00B47428">
          <w:rPr>
            <w:rFonts w:hint="eastAsia"/>
          </w:rPr>
          <w:delText>并发查询的</w:delText>
        </w:r>
        <w:r w:rsidR="00DB6683" w:rsidDel="00B47428">
          <w:rPr>
            <w:rFonts w:hint="eastAsia"/>
          </w:rPr>
          <w:delText>优化。而要实现</w:delText>
        </w:r>
        <w:r w:rsidR="00640778" w:rsidDel="00B47428">
          <w:rPr>
            <w:rFonts w:hint="eastAsia"/>
          </w:rPr>
          <w:delText>并发点对点查询</w:delText>
        </w:r>
        <w:r w:rsidR="0089123F" w:rsidDel="00B47428">
          <w:rPr>
            <w:rFonts w:hint="eastAsia"/>
          </w:rPr>
          <w:delText>，需要解决以下两个难题。</w:delText>
        </w:r>
      </w:del>
    </w:p>
    <w:p w14:paraId="3557ECDD" w14:textId="21131F0D" w:rsidR="0089123F" w:rsidDel="00B47428" w:rsidRDefault="0089123F" w:rsidP="006F427E">
      <w:pPr>
        <w:rPr>
          <w:del w:id="238" w:author="HERO 浩宇" w:date="2023-11-11T22:41:00Z"/>
        </w:rPr>
      </w:pPr>
      <w:del w:id="239" w:author="HERO 浩宇" w:date="2023-11-11T22:41:00Z">
        <w:r w:rsidDel="00B47428">
          <w:tab/>
        </w:r>
        <w:r w:rsidDel="00B47428">
          <w:rPr>
            <w:rFonts w:hint="eastAsia"/>
          </w:rPr>
          <w:delText>第一，</w:delText>
        </w:r>
        <w:r w:rsidR="00D3713B" w:rsidDel="00B47428">
          <w:rPr>
            <w:rFonts w:hint="eastAsia"/>
          </w:rPr>
          <w:delText>实现数据共享</w:delText>
        </w:r>
        <w:r w:rsidDel="00B47428">
          <w:rPr>
            <w:rFonts w:hint="eastAsia"/>
          </w:rPr>
          <w:delText>。</w:delText>
        </w:r>
        <w:r w:rsidR="00C60EAA" w:rsidDel="00B47428">
          <w:rPr>
            <w:rFonts w:hint="eastAsia"/>
          </w:rPr>
          <w:delText>不同查询任务的遍历路径存在着大量重叠</w:delText>
        </w:r>
        <w:r w:rsidR="00690EF6" w:rsidDel="00B47428">
          <w:rPr>
            <w:rFonts w:hint="eastAsia"/>
          </w:rPr>
          <w:delText>，然而在现有的执行体制下，</w:delText>
        </w:r>
        <w:r w:rsidR="004D3F31" w:rsidDel="00B47428">
          <w:rPr>
            <w:rFonts w:hint="eastAsia"/>
          </w:rPr>
          <w:delText>并发任务之间的数据彼此隔离，不能</w:delText>
        </w:r>
        <w:r w:rsidR="0072106A" w:rsidDel="00B47428">
          <w:rPr>
            <w:rFonts w:hint="eastAsia"/>
          </w:rPr>
          <w:delText>共享重叠数据，从而造成了冗余数据访问。此外，</w:delText>
        </w:r>
        <w:r w:rsidR="00625293" w:rsidDel="00B47428">
          <w:rPr>
            <w:rFonts w:hint="eastAsia"/>
          </w:rPr>
          <w:delText>不同任务对于相同的图结构数据的访问顺序不同</w:delText>
        </w:r>
        <w:r w:rsidR="00983723" w:rsidDel="00B47428">
          <w:rPr>
            <w:rFonts w:hint="eastAsia"/>
          </w:rPr>
          <w:delText>，它们之间的步调不一致也增加了数据</w:delText>
        </w:r>
        <w:r w:rsidR="00D3713B" w:rsidDel="00B47428">
          <w:rPr>
            <w:rFonts w:hint="eastAsia"/>
          </w:rPr>
          <w:delText>共享</w:delText>
        </w:r>
        <w:r w:rsidR="00983723" w:rsidDel="00B47428">
          <w:rPr>
            <w:rFonts w:hint="eastAsia"/>
          </w:rPr>
          <w:delText>的难度</w:delText>
        </w:r>
        <w:r w:rsidR="00D3713B" w:rsidDel="00B47428">
          <w:rPr>
            <w:rFonts w:hint="eastAsia"/>
          </w:rPr>
          <w:delText>。</w:delText>
        </w:r>
      </w:del>
    </w:p>
    <w:p w14:paraId="56567ACE" w14:textId="082E01C1" w:rsidR="00CA0FE6" w:rsidRDefault="00D3713B" w:rsidP="006F427E">
      <w:pPr>
        <w:rPr>
          <w:ins w:id="240" w:author="HERO 浩宇" w:date="2023-11-13T17:11:00Z"/>
          <w:sz w:val="18"/>
          <w:szCs w:val="18"/>
        </w:rPr>
      </w:pPr>
      <w:del w:id="241" w:author="HERO 浩宇" w:date="2023-11-11T22:41:00Z">
        <w:r w:rsidDel="00B47428">
          <w:tab/>
        </w:r>
        <w:r w:rsidDel="00B47428">
          <w:rPr>
            <w:rFonts w:hint="eastAsia"/>
          </w:rPr>
          <w:delText>第二，实现</w:delText>
        </w:r>
        <w:r w:rsidR="006D5F92" w:rsidDel="00B47428">
          <w:rPr>
            <w:rFonts w:hint="eastAsia"/>
          </w:rPr>
          <w:delText>计算共享。图数据往往遵循幂律分布，少量高度顶点</w:delText>
        </w:r>
        <w:r w:rsidR="00C00B5C" w:rsidDel="00B47428">
          <w:rPr>
            <w:rFonts w:hint="eastAsia"/>
          </w:rPr>
          <w:delText>组成的路径段会频繁出现在不同查询的最短路径中。</w:delText>
        </w:r>
        <w:r w:rsidR="00E549BB" w:rsidDel="00B47428">
          <w:rPr>
            <w:rFonts w:hint="eastAsia"/>
          </w:rPr>
          <w:delText>由于高度顶点存在大量</w:delText>
        </w:r>
        <w:r w:rsidR="00A01BB2" w:rsidDel="00B47428">
          <w:rPr>
            <w:rFonts w:hint="eastAsia"/>
          </w:rPr>
          <w:delText>邻居顶点，不同任务对于它们</w:delText>
        </w:r>
        <w:r w:rsidR="003A3361" w:rsidDel="00B47428">
          <w:rPr>
            <w:rFonts w:hint="eastAsia"/>
          </w:rPr>
          <w:delText>的重复遍历</w:delText>
        </w:r>
        <w:r w:rsidR="00B269F0" w:rsidDel="00B47428">
          <w:rPr>
            <w:rFonts w:hint="eastAsia"/>
          </w:rPr>
          <w:delText>常常导致计算开销的爆炸式增长。</w:delText>
        </w:r>
        <w:r w:rsidR="00F414BE" w:rsidDel="00B47428">
          <w:rPr>
            <w:rFonts w:hint="eastAsia"/>
          </w:rPr>
          <w:delText>一些</w:delText>
        </w:r>
        <w:r w:rsidR="00B269F0" w:rsidDel="00B47428">
          <w:rPr>
            <w:rFonts w:hint="eastAsia"/>
          </w:rPr>
          <w:delText>已有的系统中</w:delText>
        </w:r>
        <w:r w:rsidR="00F414BE" w:rsidDel="00B47428">
          <w:rPr>
            <w:rFonts w:hint="eastAsia"/>
          </w:rPr>
          <w:delText>尝试</w:delText>
        </w:r>
        <w:r w:rsidR="006C1C6C" w:rsidDel="00B47428">
          <w:rPr>
            <w:rFonts w:hint="eastAsia"/>
          </w:rPr>
          <w:delText>采用全局索引的方式</w:delText>
        </w:r>
        <w:r w:rsidR="00F414BE" w:rsidDel="00B47428">
          <w:rPr>
            <w:rFonts w:hint="eastAsia"/>
          </w:rPr>
          <w:delText>来进行计算共享，带来了昂贵的计算、存储、更新开销</w:delText>
        </w:r>
        <w:r w:rsidR="003F3CAF" w:rsidDel="00B47428">
          <w:rPr>
            <w:rFonts w:hint="eastAsia"/>
          </w:rPr>
          <w:delText>，这限制了计算共享的覆盖率和精确度。</w:delText>
        </w:r>
      </w:del>
      <w:ins w:id="242" w:author="huao" w:date="2023-11-12T14:39:00Z">
        <w:del w:id="243" w:author="HERO 浩宇" w:date="2023-11-13T17:11:00Z">
          <w:r w:rsidR="00554900" w:rsidDel="002F6017">
            <w:rPr>
              <w:rFonts w:hint="eastAsia"/>
            </w:rPr>
            <w:delText>最佳</w:delText>
          </w:r>
        </w:del>
      </w:ins>
      <w:ins w:id="244" w:author="HERO 浩宇" w:date="2023-11-13T17:05:00Z">
        <w:r w:rsidR="00CA0FE6" w:rsidRPr="00CA0FE6">
          <w:rPr>
            <w:sz w:val="18"/>
            <w:szCs w:val="18"/>
            <w:rPrChange w:id="245" w:author="HERO 浩宇" w:date="2023-11-13T17:06:00Z">
              <w:rPr/>
            </w:rPrChange>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ins>
    </w:p>
    <w:p w14:paraId="1BA0C052" w14:textId="00FEC403" w:rsidR="002F6017" w:rsidRDefault="002F6017" w:rsidP="006F427E">
      <w:pPr>
        <w:rPr>
          <w:ins w:id="246" w:author="HERO 浩宇" w:date="2023-11-13T17:11:00Z"/>
          <w:sz w:val="18"/>
          <w:szCs w:val="18"/>
        </w:rPr>
      </w:pPr>
    </w:p>
    <w:p w14:paraId="73555EBA" w14:textId="77777777" w:rsidR="002F6017" w:rsidRPr="002F6017" w:rsidRDefault="002F6017" w:rsidP="002F6017">
      <w:pPr>
        <w:rPr>
          <w:ins w:id="247" w:author="HERO 浩宇" w:date="2023-11-13T17:11:00Z"/>
          <w:sz w:val="18"/>
          <w:szCs w:val="18"/>
        </w:rPr>
      </w:pPr>
    </w:p>
    <w:p w14:paraId="48B25FBC" w14:textId="0771E442" w:rsidR="002F6017" w:rsidRDefault="00181CB6" w:rsidP="002F6017">
      <w:pPr>
        <w:rPr>
          <w:ins w:id="248" w:author="HERO 浩宇" w:date="2023-11-13T17:16:00Z"/>
          <w:sz w:val="18"/>
          <w:szCs w:val="18"/>
        </w:rPr>
      </w:pPr>
      <w:ins w:id="249" w:author="HERO 浩宇" w:date="2023-11-13T17:18:00Z">
        <w:r>
          <w:rPr>
            <w:rFonts w:hint="eastAsia"/>
            <w:sz w:val="18"/>
            <w:szCs w:val="18"/>
          </w:rPr>
          <w:t>Firstly</w:t>
        </w:r>
      </w:ins>
      <w:ins w:id="250" w:author="HERO 浩宇" w:date="2023-11-13T17:11:00Z">
        <w:r w:rsidR="002F6017" w:rsidRPr="002F6017">
          <w:rPr>
            <w:sz w:val="18"/>
            <w:szCs w:val="18"/>
          </w:rPr>
          <w:t>, executing concurrent point-to-point query tasks on the same underlying graph without considering data access similarity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ins>
    </w:p>
    <w:p w14:paraId="2D5FF89E" w14:textId="77777777" w:rsidR="00181CB6" w:rsidRPr="00181CB6" w:rsidRDefault="00181CB6" w:rsidP="00181CB6">
      <w:pPr>
        <w:rPr>
          <w:ins w:id="251" w:author="HERO 浩宇" w:date="2023-11-13T17:18:00Z"/>
          <w:rFonts w:hint="eastAsia"/>
          <w:sz w:val="18"/>
          <w:szCs w:val="18"/>
        </w:rPr>
      </w:pPr>
    </w:p>
    <w:p w14:paraId="34762D56" w14:textId="13D23318" w:rsidR="00181CB6" w:rsidRPr="00CA0FE6" w:rsidDel="00181CB6" w:rsidRDefault="00181CB6" w:rsidP="00181CB6">
      <w:pPr>
        <w:rPr>
          <w:del w:id="252" w:author="HERO 浩宇" w:date="2023-11-13T17:18:00Z"/>
          <w:rFonts w:hint="eastAsia"/>
          <w:sz w:val="18"/>
          <w:szCs w:val="18"/>
          <w:rPrChange w:id="253" w:author="HERO 浩宇" w:date="2023-11-13T17:06:00Z">
            <w:rPr>
              <w:del w:id="254" w:author="HERO 浩宇" w:date="2023-11-13T17:18:00Z"/>
              <w:rFonts w:hint="eastAsia"/>
            </w:rPr>
          </w:rPrChange>
        </w:rPr>
        <w:pPrChange w:id="255" w:author="HERO 浩宇" w:date="2023-11-13T17:18:00Z">
          <w:pPr/>
        </w:pPrChange>
      </w:pPr>
      <w:ins w:id="256" w:author="HERO 浩宇" w:date="2023-11-13T17:18:00Z">
        <w:r w:rsidRPr="00181CB6">
          <w:rPr>
            <w:sz w:val="18"/>
            <w:szCs w:val="18"/>
          </w:rPr>
          <w:t>Furthermore, in addition to redundant access, different query tasks also face the challenge of recalculating distance 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ins>
    </w:p>
    <w:p w14:paraId="6B4BF21A" w14:textId="4A4667A5" w:rsidR="00E84F41" w:rsidDel="00354605" w:rsidRDefault="001C0C2C" w:rsidP="00181CB6">
      <w:pPr>
        <w:rPr>
          <w:del w:id="257" w:author="HERO 浩宇" w:date="2023-11-13T17:14:00Z"/>
          <w:rStyle w:val="af"/>
        </w:rPr>
        <w:pPrChange w:id="258" w:author="HERO 浩宇" w:date="2023-11-13T17:18:00Z">
          <w:pPr>
            <w:ind w:firstLine="420"/>
          </w:pPr>
        </w:pPrChange>
      </w:pPr>
      <w:r w:rsidRPr="00CA0FE6">
        <w:rPr>
          <w:sz w:val="18"/>
          <w:szCs w:val="18"/>
          <w:rPrChange w:id="259" w:author="HERO 浩宇" w:date="2023-11-13T17:06:00Z">
            <w:rPr/>
          </w:rPrChange>
        </w:rPr>
        <w:br w:type="column"/>
      </w:r>
      <w:del w:id="260" w:author="HERO 浩宇" w:date="2023-11-13T17:14:00Z">
        <w:r w:rsidR="004269DF" w:rsidRPr="00715697" w:rsidDel="00354605">
          <w:rPr>
            <w:rStyle w:val="af"/>
          </w:rPr>
          <w:lastRenderedPageBreak/>
          <w:delText>INTRODUCTION</w:delText>
        </w:r>
      </w:del>
    </w:p>
    <w:p w14:paraId="2F4BA319" w14:textId="436A8A1D" w:rsidR="001F01F1" w:rsidDel="00354605" w:rsidRDefault="00BA7296" w:rsidP="00181CB6">
      <w:pPr>
        <w:rPr>
          <w:del w:id="261" w:author="HERO 浩宇" w:date="2023-11-13T17:14:00Z"/>
          <w:sz w:val="18"/>
          <w:szCs w:val="18"/>
        </w:rPr>
        <w:pPrChange w:id="262" w:author="HERO 浩宇" w:date="2023-11-13T17:18:00Z">
          <w:pPr>
            <w:ind w:firstLine="420"/>
          </w:pPr>
        </w:pPrChange>
      </w:pPr>
      <w:del w:id="263" w:author="HERO 浩宇" w:date="2023-11-13T17:14:00Z">
        <w:r w:rsidRPr="002F34A1" w:rsidDel="00354605">
          <w:rPr>
            <w:sz w:val="18"/>
            <w:szCs w:val="18"/>
          </w:rPr>
          <w:delTex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delText>
        </w:r>
      </w:del>
    </w:p>
    <w:p w14:paraId="01832FDE" w14:textId="3270BEE0" w:rsidR="00BA7296" w:rsidRPr="002F34A1" w:rsidDel="00354605" w:rsidRDefault="00BA7296" w:rsidP="00181CB6">
      <w:pPr>
        <w:rPr>
          <w:del w:id="264" w:author="HERO 浩宇" w:date="2023-11-13T17:14:00Z"/>
          <w:sz w:val="18"/>
          <w:szCs w:val="18"/>
        </w:rPr>
        <w:pPrChange w:id="265" w:author="HERO 浩宇" w:date="2023-11-13T17:18:00Z">
          <w:pPr>
            <w:ind w:firstLine="420"/>
          </w:pPr>
        </w:pPrChange>
      </w:pPr>
      <w:del w:id="266" w:author="HERO 浩宇" w:date="2023-11-13T17:14:00Z">
        <w:r w:rsidRPr="002F34A1" w:rsidDel="00354605">
          <w:rPr>
            <w:sz w:val="18"/>
            <w:szCs w:val="18"/>
          </w:rPr>
          <w:delText>However, existing solutions for point-to-point queries have focused on accelerating the efficiency of individual queries, overlooking optimization for concurrent queries. To achieve concurrent point-to-point queries, the following two challenges need to be addressed.</w:delText>
        </w:r>
      </w:del>
    </w:p>
    <w:p w14:paraId="7BB7AB55" w14:textId="53B04210" w:rsidR="00BA7296" w:rsidRPr="002F34A1" w:rsidDel="00354605" w:rsidRDefault="00BA7296" w:rsidP="00181CB6">
      <w:pPr>
        <w:rPr>
          <w:del w:id="267" w:author="HERO 浩宇" w:date="2023-11-13T17:14:00Z"/>
          <w:sz w:val="18"/>
          <w:szCs w:val="18"/>
        </w:rPr>
        <w:pPrChange w:id="268" w:author="HERO 浩宇" w:date="2023-11-13T17:18:00Z">
          <w:pPr>
            <w:ind w:firstLine="420"/>
          </w:pPr>
        </w:pPrChange>
      </w:pPr>
      <w:del w:id="269" w:author="HERO 浩宇" w:date="2023-11-13T17:14:00Z">
        <w:r w:rsidRPr="002F34A1" w:rsidDel="00354605">
          <w:rPr>
            <w:sz w:val="18"/>
            <w:szCs w:val="18"/>
          </w:rPr>
          <w:delTex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delText>
        </w:r>
      </w:del>
    </w:p>
    <w:p w14:paraId="62620379" w14:textId="40B00B6D" w:rsidR="001D33DC" w:rsidRPr="006F427E" w:rsidDel="00354605" w:rsidRDefault="00BA7296" w:rsidP="00181CB6">
      <w:pPr>
        <w:rPr>
          <w:del w:id="270" w:author="HERO 浩宇" w:date="2023-11-13T17:14:00Z"/>
        </w:rPr>
        <w:pPrChange w:id="271" w:author="HERO 浩宇" w:date="2023-11-13T17:18:00Z">
          <w:pPr>
            <w:ind w:firstLine="420"/>
          </w:pPr>
        </w:pPrChange>
      </w:pPr>
      <w:del w:id="272" w:author="HERO 浩宇" w:date="2023-11-13T17:14:00Z">
        <w:r w:rsidRPr="002F34A1" w:rsidDel="00354605">
          <w:rPr>
            <w:sz w:val="18"/>
            <w:szCs w:val="18"/>
          </w:rPr>
          <w:delTex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delText>
        </w:r>
      </w:del>
    </w:p>
    <w:p w14:paraId="71BAF050" w14:textId="3E96AC8E" w:rsidR="00FB009F" w:rsidDel="00354605" w:rsidRDefault="00FB009F" w:rsidP="00181CB6">
      <w:pPr>
        <w:rPr>
          <w:del w:id="273" w:author="HERO 浩宇" w:date="2023-11-13T17:14:00Z"/>
          <w:rStyle w:val="af"/>
        </w:rPr>
        <w:pPrChange w:id="274" w:author="HERO 浩宇" w:date="2023-11-13T17:18:00Z">
          <w:pPr>
            <w:ind w:firstLine="420"/>
          </w:pPr>
        </w:pPrChange>
      </w:pPr>
      <w:del w:id="275" w:author="HERO 浩宇" w:date="2023-11-13T17:14:00Z">
        <w:r w:rsidDel="00354605">
          <w:rPr>
            <w:rStyle w:val="af"/>
          </w:rPr>
          <w:br w:type="page"/>
        </w:r>
      </w:del>
    </w:p>
    <w:p w14:paraId="2D72BE04" w14:textId="34AA5E38" w:rsidR="00CF0F01" w:rsidRDefault="00B47428" w:rsidP="00181CB6">
      <w:pPr>
        <w:rPr>
          <w:ins w:id="276" w:author="HERO 浩宇" w:date="2023-11-11T22:50:00Z"/>
        </w:rPr>
        <w:pPrChange w:id="277" w:author="HERO 浩宇" w:date="2023-11-13T17:18:00Z">
          <w:pPr>
            <w:ind w:firstLine="420"/>
          </w:pPr>
        </w:pPrChange>
      </w:pPr>
      <w:ins w:id="278" w:author="HERO 浩宇" w:date="2023-11-11T22:42:00Z">
        <w:r>
          <w:rPr>
            <w:rFonts w:hint="eastAsia"/>
          </w:rPr>
          <w:t>为了</w:t>
        </w:r>
      </w:ins>
      <w:ins w:id="279" w:author="HERO 浩宇" w:date="2023-11-11T22:44:00Z">
        <w:r w:rsidR="00537BC8">
          <w:rPr>
            <w:rFonts w:hint="eastAsia"/>
          </w:rPr>
          <w:t>应对</w:t>
        </w:r>
      </w:ins>
      <w:ins w:id="280" w:author="HERO 浩宇" w:date="2023-11-11T22:42:00Z">
        <w:r>
          <w:rPr>
            <w:rFonts w:hint="eastAsia"/>
          </w:rPr>
          <w:t>上述挑战，本文提出了</w:t>
        </w:r>
        <w:r w:rsidR="004535E0">
          <w:t>一</w:t>
        </w:r>
      </w:ins>
      <w:ins w:id="281" w:author="HERO 浩宇" w:date="2023-11-12T01:43:00Z">
        <w:r w:rsidR="003E78B6">
          <w:rPr>
            <w:rFonts w:hint="eastAsia"/>
          </w:rPr>
          <w:t>个</w:t>
        </w:r>
      </w:ins>
      <w:ins w:id="282" w:author="HERO 浩宇" w:date="2023-11-11T22:42:00Z">
        <w:r w:rsidR="004535E0">
          <w:t>数据</w:t>
        </w:r>
        <w:r w:rsidR="004535E0">
          <w:rPr>
            <w:rFonts w:hint="eastAsia"/>
          </w:rPr>
          <w:t>驱动</w:t>
        </w:r>
        <w:r w:rsidR="004535E0">
          <w:t>的并发点对点查询系统</w:t>
        </w:r>
      </w:ins>
      <w:del w:id="283" w:author="HERO 浩宇" w:date="2023-11-11T22:42:00Z">
        <w:r w:rsidR="001C0C2C" w:rsidDel="00B47428">
          <w:rPr>
            <w:rFonts w:hint="eastAsia"/>
          </w:rPr>
          <w:delText>针对上述问题</w:delText>
        </w:r>
      </w:del>
      <w:r w:rsidR="001C0C2C">
        <w:rPr>
          <w:rFonts w:hint="eastAsia"/>
        </w:rPr>
        <w:t>，</w:t>
      </w:r>
      <w:ins w:id="284" w:author="HERO 浩宇" w:date="2023-11-11T22:43:00Z">
        <w:r w:rsidR="004535E0">
          <w:rPr>
            <w:rFonts w:hint="eastAsia"/>
          </w:rPr>
          <w:t>称为</w:t>
        </w:r>
      </w:ins>
      <w:del w:id="285" w:author="HERO 浩宇" w:date="2023-11-11T22:43:00Z">
        <w:r w:rsidR="001C0C2C" w:rsidDel="004535E0">
          <w:rPr>
            <w:rFonts w:hint="eastAsia"/>
          </w:rPr>
          <w:delText>我们</w:delText>
        </w:r>
        <w:r w:rsidR="00462EEE" w:rsidDel="004535E0">
          <w:rPr>
            <w:rFonts w:hint="eastAsia"/>
          </w:rPr>
          <w:delText>设计</w:delText>
        </w:r>
        <w:r w:rsidR="001C0C2C" w:rsidDel="004535E0">
          <w:rPr>
            <w:rFonts w:hint="eastAsia"/>
          </w:rPr>
          <w:delText>了</w:delText>
        </w:r>
      </w:del>
      <w:r w:rsidR="001C0C2C">
        <w:t>GraphCPP</w:t>
      </w:r>
      <w:del w:id="286" w:author="HERO 浩宇" w:date="2023-11-11T22:45:00Z">
        <w:r w:rsidR="001C0C2C" w:rsidDel="00D31890">
          <w:rPr>
            <w:rFonts w:hint="eastAsia"/>
          </w:rPr>
          <w:delText>：</w:delText>
        </w:r>
      </w:del>
      <w:del w:id="287" w:author="HERO 浩宇" w:date="2023-11-11T22:42:00Z">
        <w:r w:rsidR="001C0C2C" w:rsidDel="004535E0">
          <w:delText>一种数据</w:delText>
        </w:r>
        <w:r w:rsidR="001C0C2C" w:rsidDel="004535E0">
          <w:rPr>
            <w:rFonts w:hint="eastAsia"/>
          </w:rPr>
          <w:delText>驱动</w:delText>
        </w:r>
        <w:r w:rsidR="001C0C2C" w:rsidDel="004535E0">
          <w:delText>的并发点对点查询系统</w:delText>
        </w:r>
      </w:del>
      <w:r w:rsidR="001C0C2C">
        <w:rPr>
          <w:rFonts w:hint="eastAsia"/>
        </w:rPr>
        <w:t>。</w:t>
      </w:r>
      <w:ins w:id="288" w:author="HERO 浩宇" w:date="2023-11-11T22:45:00Z">
        <w:r w:rsidR="00E5703C">
          <w:rPr>
            <w:rFonts w:hint="eastAsia"/>
          </w:rPr>
          <w:t>它</w:t>
        </w:r>
      </w:ins>
      <w:ins w:id="289" w:author="HERO 浩宇" w:date="2023-11-11T22:46:00Z">
        <w:r w:rsidR="00E5703C">
          <w:rPr>
            <w:rFonts w:hint="eastAsia"/>
          </w:rPr>
          <w:t>通过数据共享机制和计算共享机制，提高了并发点对点</w:t>
        </w:r>
      </w:ins>
      <w:ins w:id="290" w:author="HERO 浩宇" w:date="2023-11-11T22:47:00Z">
        <w:r w:rsidR="00E5703C">
          <w:rPr>
            <w:rFonts w:hint="eastAsia"/>
          </w:rPr>
          <w:t>查询</w:t>
        </w:r>
      </w:ins>
      <w:ins w:id="291" w:author="HERO 浩宇" w:date="2023-11-11T22:46:00Z">
        <w:r w:rsidR="00E5703C">
          <w:rPr>
            <w:rFonts w:hint="eastAsia"/>
          </w:rPr>
          <w:t>系统</w:t>
        </w:r>
      </w:ins>
      <w:ins w:id="292" w:author="HERO 浩宇" w:date="2023-11-11T22:47:00Z">
        <w:r w:rsidR="00E5703C">
          <w:rPr>
            <w:rFonts w:hint="eastAsia"/>
          </w:rPr>
          <w:t>的吞吐量。</w:t>
        </w:r>
      </w:ins>
    </w:p>
    <w:p w14:paraId="1BE67595" w14:textId="3B00EC37" w:rsidR="00A31269" w:rsidDel="00A4665A" w:rsidRDefault="00927469">
      <w:pPr>
        <w:ind w:firstLine="420"/>
        <w:rPr>
          <w:del w:id="293" w:author="HERO 浩宇" w:date="2023-11-11T22:48:00Z"/>
        </w:rPr>
      </w:pPr>
      <w:ins w:id="294" w:author="HERO 浩宇" w:date="2023-11-11T22:48:00Z">
        <w:r>
          <w:rPr>
            <w:rFonts w:hint="eastAsia"/>
          </w:rPr>
          <w:t>在</w:t>
        </w:r>
        <w:r>
          <w:t>GraphCPP</w:t>
        </w:r>
        <w:r>
          <w:rPr>
            <w:rFonts w:hint="eastAsia"/>
          </w:rPr>
          <w:t>中，</w:t>
        </w:r>
        <w:r w:rsidR="00A4665A">
          <w:rPr>
            <w:rFonts w:hint="eastAsia"/>
          </w:rPr>
          <w:t>我</w:t>
        </w:r>
      </w:ins>
    </w:p>
    <w:p w14:paraId="04EF094F" w14:textId="0E18462D" w:rsidR="00A31269" w:rsidRDefault="00DE0C8A">
      <w:pPr>
        <w:ind w:firstLine="420"/>
      </w:pPr>
      <w:del w:id="295" w:author="HERO 浩宇" w:date="2023-11-11T22:48:00Z">
        <w:r w:rsidDel="00A4665A">
          <w:rPr>
            <w:rFonts w:hint="eastAsia"/>
          </w:rPr>
          <w:delText>首先，它</w:delText>
        </w:r>
        <w:r w:rsidR="00D160DC" w:rsidDel="00A4665A">
          <w:rPr>
            <w:rFonts w:hint="eastAsia"/>
          </w:rPr>
          <w:delText>针对并发任务数据共享难题，</w:delText>
        </w:r>
      </w:del>
      <w:ins w:id="296" w:author="HERO 浩宇" w:date="2023-11-11T22:48:00Z">
        <w:r w:rsidR="00A4665A">
          <w:rPr>
            <w:rFonts w:hint="eastAsia"/>
          </w:rPr>
          <w:t>们</w:t>
        </w:r>
      </w:ins>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w:t>
      </w:r>
      <w:del w:id="297" w:author="HERO 浩宇" w:date="2023-11-12T01:52:00Z">
        <w:r w:rsidR="00755935" w:rsidDel="004023EB">
          <w:rPr>
            <w:rFonts w:hint="eastAsia"/>
          </w:rPr>
          <w:delText>要</w:delText>
        </w:r>
      </w:del>
      <w:r w:rsidR="00755935">
        <w:rPr>
          <w:rFonts w:hint="eastAsia"/>
        </w:rPr>
        <w:t>数据的调度顺序</w:t>
      </w:r>
      <w:ins w:id="298" w:author="HERO 浩宇" w:date="2023-11-12T01:52:00Z">
        <w:r w:rsidR="00CD0F96">
          <w:rPr>
            <w:rFonts w:hint="eastAsia"/>
          </w:rPr>
          <w:t>：</w:t>
        </w:r>
      </w:ins>
      <w:del w:id="299" w:author="HERO 浩宇" w:date="2023-11-12T01:52:00Z">
        <w:r w:rsidR="00755935" w:rsidDel="00CD0F96">
          <w:rPr>
            <w:rFonts w:hint="eastAsia"/>
          </w:rPr>
          <w:delText>，</w:delText>
        </w:r>
      </w:del>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del w:id="300" w:author="HERO 浩宇" w:date="2023-11-12T01:52:00Z">
        <w:r w:rsidR="001A436C" w:rsidDel="00CD0F96">
          <w:rPr>
            <w:rFonts w:hint="eastAsia"/>
          </w:rPr>
          <w:delText>，</w:delText>
        </w:r>
      </w:del>
      <w:r w:rsidR="001A436C" w:rsidRPr="006F427E">
        <w:t>将查询任务与其相关的图分</w:t>
      </w:r>
      <w:r w:rsidR="001A436C">
        <w:rPr>
          <w:rFonts w:hint="eastAsia"/>
        </w:rPr>
        <w:t>块</w:t>
      </w:r>
      <w:r w:rsidR="001A436C" w:rsidRPr="006F427E">
        <w:t>联系起来</w:t>
      </w:r>
      <w:ins w:id="301" w:author="HERO 浩宇" w:date="2023-11-12T01:48:00Z">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ins>
      <w:ins w:id="302" w:author="HERO 浩宇" w:date="2023-11-12T01:45:00Z">
        <w:r w:rsidR="001C70B9">
          <w:rPr>
            <w:rFonts w:hint="eastAsia"/>
          </w:rPr>
          <w:t>。</w:t>
        </w:r>
      </w:ins>
      <w:del w:id="303" w:author="HERO 浩宇" w:date="2023-11-12T01:45:00Z">
        <w:r w:rsidR="001A436C" w:rsidDel="001C70B9">
          <w:rPr>
            <w:rFonts w:hint="eastAsia"/>
          </w:rPr>
          <w:delText>，</w:delText>
        </w:r>
      </w:del>
      <w:r w:rsidR="001A436C">
        <w:rPr>
          <w:rFonts w:hint="eastAsia"/>
        </w:rPr>
        <w:t>任务的活跃顶点每轮都会变化，共享分块的关联任务数也需要每轮更新</w:t>
      </w:r>
      <w:ins w:id="304" w:author="HERO 浩宇" w:date="2023-11-12T01:53:00Z">
        <w:r w:rsidR="00CD0F96">
          <w:rPr>
            <w:rFonts w:hint="eastAsia"/>
          </w:rPr>
          <w:t>；</w:t>
        </w:r>
      </w:ins>
      <w:del w:id="305" w:author="HERO 浩宇" w:date="2023-11-12T01:53:00Z">
        <w:r w:rsidR="001A436C" w:rsidDel="00CD0F96">
          <w:rPr>
            <w:rFonts w:hint="eastAsia"/>
          </w:rPr>
          <w:delText>。</w:delText>
        </w:r>
      </w:del>
      <w:del w:id="306" w:author="HERO 浩宇" w:date="2023-11-12T01:48:00Z">
        <w:r w:rsidR="001A436C" w:rsidDel="00284AE6">
          <w:rPr>
            <w:rFonts w:hint="eastAsia"/>
          </w:rPr>
          <w:delText>统计分块的关联任务信息，</w:delText>
        </w:r>
        <w:r w:rsidR="001A436C" w:rsidRPr="006F427E" w:rsidDel="00284AE6">
          <w:delText>关联任务数量</w:delText>
        </w:r>
        <w:r w:rsidR="001A436C" w:rsidDel="00284AE6">
          <w:rPr>
            <w:rFonts w:hint="eastAsia"/>
          </w:rPr>
          <w:delText>越多的分块</w:delText>
        </w:r>
        <w:r w:rsidR="001A436C" w:rsidRPr="006F427E" w:rsidDel="00284AE6">
          <w:delText>优先级</w:delText>
        </w:r>
        <w:r w:rsidR="001A436C" w:rsidDel="00284AE6">
          <w:rPr>
            <w:rFonts w:hint="eastAsia"/>
          </w:rPr>
          <w:delText>越高</w:delText>
        </w:r>
        <w:r w:rsidR="001A436C" w:rsidRPr="006F427E" w:rsidDel="00284AE6">
          <w:delText>，</w:delText>
        </w:r>
        <w:r w:rsidR="001A436C" w:rsidDel="00284AE6">
          <w:rPr>
            <w:rFonts w:hint="eastAsia"/>
          </w:rPr>
          <w:delText>更</w:delText>
        </w:r>
        <w:r w:rsidR="001A436C" w:rsidRPr="006F427E" w:rsidDel="00284AE6">
          <w:delText>可能被优先</w:delText>
        </w:r>
        <w:r w:rsidR="0074644B" w:rsidDel="00284AE6">
          <w:rPr>
            <w:rFonts w:hint="eastAsia"/>
          </w:rPr>
          <w:delText>调度</w:delText>
        </w:r>
        <w:r w:rsidR="001A436C" w:rsidRPr="006F427E" w:rsidDel="00284AE6">
          <w:delText>；</w:delText>
        </w:r>
      </w:del>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ins w:id="307" w:author="HERO 浩宇" w:date="2023-11-12T01:48:00Z">
        <w:r w:rsidR="00284AE6">
          <w:rPr>
            <w:rFonts w:hint="eastAsia"/>
          </w:rPr>
          <w:t>在</w:t>
        </w:r>
      </w:ins>
      <w:del w:id="308" w:author="HERO 浩宇" w:date="2023-11-12T01:48:00Z">
        <w:r w:rsidR="00EE2C0E" w:rsidDel="00284AE6">
          <w:rPr>
            <w:rFonts w:hint="eastAsia"/>
          </w:rPr>
          <w:delText>它</w:delText>
        </w:r>
      </w:del>
      <w:r w:rsidR="00CE3DBC">
        <w:rPr>
          <w:rFonts w:hint="eastAsia"/>
        </w:rPr>
        <w:t>按照</w:t>
      </w:r>
      <w:r w:rsidR="00F9034E">
        <w:rPr>
          <w:rFonts w:hint="eastAsia"/>
        </w:rPr>
        <w:t>优先级顺序将</w:t>
      </w:r>
      <w:r w:rsidR="00CE3DBC">
        <w:rPr>
          <w:rFonts w:hint="eastAsia"/>
        </w:rPr>
        <w:t>图分块</w:t>
      </w:r>
      <w:r w:rsidR="00F9034E">
        <w:rPr>
          <w:rFonts w:hint="eastAsia"/>
        </w:rPr>
        <w:t>加载到LLC</w:t>
      </w:r>
      <w:ins w:id="309" w:author="HERO 浩宇" w:date="2023-11-12T01:49:00Z">
        <w:r w:rsidR="00284AE6">
          <w:rPr>
            <w:rFonts w:hint="eastAsia"/>
          </w:rPr>
          <w:t>后</w:t>
        </w:r>
      </w:ins>
      <w:del w:id="310" w:author="HERO 浩宇" w:date="2023-11-12T01:49:00Z">
        <w:r w:rsidR="00F9034E" w:rsidDel="00284AE6">
          <w:rPr>
            <w:rFonts w:hint="eastAsia"/>
          </w:rPr>
          <w:delText>中</w:delText>
        </w:r>
      </w:del>
      <w:r w:rsidR="00F9034E">
        <w:rPr>
          <w:rFonts w:hint="eastAsia"/>
        </w:rPr>
        <w:t>，</w:t>
      </w:r>
      <w:del w:id="311" w:author="HERO 浩宇" w:date="2023-11-12T01:49:00Z">
        <w:r w:rsidR="00F9034E" w:rsidDel="00284AE6">
          <w:rPr>
            <w:rFonts w:hint="eastAsia"/>
          </w:rPr>
          <w:delText>并</w:delText>
        </w:r>
      </w:del>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312"/>
      <w:r w:rsidR="00531717">
        <w:rPr>
          <w:rFonts w:hint="eastAsia"/>
        </w:rPr>
        <w:t>访问</w:t>
      </w:r>
      <w:commentRangeEnd w:id="312"/>
      <w:r w:rsidR="00F42933">
        <w:rPr>
          <w:rStyle w:val="af0"/>
        </w:rPr>
        <w:commentReference w:id="312"/>
      </w:r>
      <w:r w:rsidR="0096422A">
        <w:rPr>
          <w:rFonts w:hint="eastAsia"/>
        </w:rPr>
        <w:t>；</w:t>
      </w:r>
    </w:p>
    <w:p w14:paraId="4D48F89F" w14:textId="4A5F4504" w:rsidR="00433534" w:rsidRDefault="00DE0C8A">
      <w:pPr>
        <w:ind w:firstLine="420"/>
        <w:rPr>
          <w:ins w:id="313" w:author="HERO 浩宇" w:date="2023-11-12T02:48:00Z"/>
        </w:rPr>
      </w:pPr>
      <w:r>
        <w:rPr>
          <w:rFonts w:hint="eastAsia"/>
        </w:rPr>
        <w:t>其次，</w:t>
      </w:r>
      <w:ins w:id="314" w:author="HERO 浩宇" w:date="2023-11-12T01:51:00Z">
        <w:r w:rsidR="00E20133">
          <w:t>GraphCPP</w:t>
        </w:r>
      </w:ins>
      <w:del w:id="315" w:author="HERO 浩宇" w:date="2023-11-12T01:49:00Z">
        <w:r w:rsidDel="00985F89">
          <w:rPr>
            <w:rFonts w:hint="eastAsia"/>
          </w:rPr>
          <w:delText>它</w:delText>
        </w:r>
      </w:del>
      <w:del w:id="316" w:author="HERO 浩宇" w:date="2023-11-12T01:51:00Z">
        <w:r w:rsidR="0096422A" w:rsidDel="00E20133">
          <w:rPr>
            <w:rFonts w:hint="eastAsia"/>
          </w:rPr>
          <w:delText>针对计算共享难题，</w:delText>
        </w:r>
      </w:del>
      <w:r w:rsidR="0096422A">
        <w:rPr>
          <w:rFonts w:hint="eastAsia"/>
        </w:rPr>
        <w:t>提出了</w:t>
      </w:r>
      <w:r w:rsidR="0096422A" w:rsidRPr="006F427E">
        <w:t>一个</w:t>
      </w:r>
      <w:r w:rsidR="0096422A">
        <w:rPr>
          <w:rFonts w:hint="eastAsia"/>
        </w:rPr>
        <w:t>基于核心子图的查询加速机制，</w:t>
      </w:r>
      <w:ins w:id="317" w:author="HERO 浩宇" w:date="2023-11-12T01:51:00Z">
        <w:r w:rsidR="00E20133">
          <w:rPr>
            <w:rFonts w:hint="eastAsia"/>
          </w:rPr>
          <w:t>以</w:t>
        </w:r>
      </w:ins>
      <w:ins w:id="318" w:author="HERO 浩宇" w:date="2023-11-12T01:53:00Z">
        <w:r w:rsidR="00CD0F96">
          <w:rPr>
            <w:rFonts w:hint="eastAsia"/>
          </w:rPr>
          <w:t>实现并发图查询任务的</w:t>
        </w:r>
      </w:ins>
      <w:ins w:id="319" w:author="HERO 浩宇" w:date="2023-11-12T01:51:00Z">
        <w:r w:rsidR="00E20133">
          <w:rPr>
            <w:rFonts w:hint="eastAsia"/>
          </w:rPr>
          <w:t>计算共享</w:t>
        </w:r>
      </w:ins>
      <w:ins w:id="320" w:author="HERO 浩宇" w:date="2023-11-12T01:53:00Z">
        <w:r w:rsidR="00CD0F96">
          <w:rPr>
            <w:rFonts w:hint="eastAsia"/>
          </w:rPr>
          <w:t>。</w:t>
        </w:r>
      </w:ins>
      <w:ins w:id="321" w:author="HERO 浩宇" w:date="2023-11-12T01:57:00Z">
        <w:r w:rsidR="00002052">
          <w:rPr>
            <w:rFonts w:hint="eastAsia"/>
          </w:rPr>
          <w:t>它将图中具有大量连接边的顶点称为热顶点，</w:t>
        </w:r>
      </w:ins>
      <w:ins w:id="322" w:author="HERO 浩宇" w:date="2023-11-12T02:01:00Z">
        <w:r w:rsidR="00200CEF">
          <w:rPr>
            <w:rFonts w:hint="eastAsia"/>
          </w:rPr>
          <w:t>它</w:t>
        </w:r>
      </w:ins>
      <w:ins w:id="323" w:author="HERO 浩宇" w:date="2023-11-12T02:47:00Z">
        <w:r w:rsidR="007D4E6D">
          <w:rPr>
            <w:rFonts w:hint="eastAsia"/>
          </w:rPr>
          <w:t>的</w:t>
        </w:r>
      </w:ins>
      <w:ins w:id="324" w:author="HERO 浩宇" w:date="2023-11-12T01:57:00Z">
        <w:r w:rsidR="00002052">
          <w:rPr>
            <w:rFonts w:hint="eastAsia"/>
          </w:rPr>
          <w:t>作用类似于现实世界</w:t>
        </w:r>
      </w:ins>
      <w:ins w:id="325" w:author="HERO 浩宇" w:date="2023-11-12T01:58:00Z">
        <w:r w:rsidR="00002052">
          <w:rPr>
            <w:rFonts w:hint="eastAsia"/>
          </w:rPr>
          <w:t>中航空网络中</w:t>
        </w:r>
      </w:ins>
      <w:ins w:id="326" w:author="HERO 浩宇" w:date="2023-11-12T02:08:00Z">
        <w:r w:rsidR="00B2333D">
          <w:rPr>
            <w:rFonts w:hint="eastAsia"/>
          </w:rPr>
          <w:t>作为中介</w:t>
        </w:r>
      </w:ins>
      <w:ins w:id="327" w:author="HERO 浩宇" w:date="2023-11-12T01:58:00Z">
        <w:r w:rsidR="00002052">
          <w:rPr>
            <w:rFonts w:hint="eastAsia"/>
          </w:rPr>
          <w:t>的枢纽城市</w:t>
        </w:r>
      </w:ins>
      <w:ins w:id="328" w:author="HERO 浩宇" w:date="2023-11-12T02:02:00Z">
        <w:r w:rsidR="00200CEF">
          <w:rPr>
            <w:rFonts w:hint="eastAsia"/>
          </w:rPr>
          <w:t>。将热顶点之间的</w:t>
        </w:r>
        <w:r w:rsidR="004A03FE">
          <w:rPr>
            <w:rFonts w:hint="eastAsia"/>
          </w:rPr>
          <w:t>路径</w:t>
        </w:r>
        <w:r w:rsidR="00200CEF">
          <w:rPr>
            <w:rFonts w:hint="eastAsia"/>
          </w:rPr>
          <w:t>称为热路径</w:t>
        </w:r>
      </w:ins>
      <w:ins w:id="329" w:author="HERO 浩宇" w:date="2023-11-12T02:03:00Z">
        <w:r w:rsidR="004A03FE">
          <w:rPr>
            <w:rFonts w:hint="eastAsia"/>
          </w:rPr>
          <w:t>，</w:t>
        </w:r>
      </w:ins>
      <w:ins w:id="330" w:author="HERO 浩宇" w:date="2023-11-12T02:01:00Z">
        <w:r w:rsidR="00200CEF">
          <w:rPr>
            <w:rFonts w:hint="eastAsia"/>
          </w:rPr>
          <w:t>虽然数量较少，但是</w:t>
        </w:r>
      </w:ins>
      <w:ins w:id="331" w:author="HERO 浩宇" w:date="2023-11-12T02:03:00Z">
        <w:r w:rsidR="004A03FE">
          <w:rPr>
            <w:rFonts w:hint="eastAsia"/>
          </w:rPr>
          <w:t>在不同查询任务到的遍历路径中频繁出现。</w:t>
        </w:r>
      </w:ins>
      <w:ins w:id="332" w:author="HERO 浩宇" w:date="2023-11-12T02:35:00Z">
        <w:r w:rsidR="008327B7">
          <w:rPr>
            <w:rFonts w:hint="eastAsia"/>
          </w:rPr>
          <w:t>构建</w:t>
        </w:r>
      </w:ins>
      <w:ins w:id="333" w:author="HERO 浩宇" w:date="2023-11-12T02:34:00Z">
        <w:r w:rsidR="008327B7">
          <w:rPr>
            <w:rFonts w:hint="eastAsia"/>
          </w:rPr>
          <w:t>核心子图</w:t>
        </w:r>
      </w:ins>
      <w:ins w:id="334" w:author="HERO 浩宇" w:date="2023-11-12T02:35:00Z">
        <w:r w:rsidR="008327B7">
          <w:rPr>
            <w:rFonts w:hint="eastAsia"/>
          </w:rPr>
          <w:t>首先要从原始图数据中筛选高度顶点，</w:t>
        </w:r>
      </w:ins>
      <w:ins w:id="335" w:author="HERO 浩宇" w:date="2023-11-12T02:37:00Z">
        <w:r w:rsidR="00BD10F9">
          <w:rPr>
            <w:rFonts w:hint="eastAsia"/>
          </w:rPr>
          <w:t>接着</w:t>
        </w:r>
        <w:r w:rsidR="003D4803">
          <w:rPr>
            <w:rFonts w:hint="eastAsia"/>
          </w:rPr>
          <w:t>遍历</w:t>
        </w:r>
      </w:ins>
      <w:ins w:id="336" w:author="HERO 浩宇" w:date="2023-11-12T02:38:00Z">
        <w:r w:rsidR="003D4803">
          <w:rPr>
            <w:rFonts w:hint="eastAsia"/>
          </w:rPr>
          <w:t>这些顶点之间的热路径</w:t>
        </w:r>
        <w:r w:rsidR="000648BF">
          <w:rPr>
            <w:rFonts w:hint="eastAsia"/>
          </w:rPr>
          <w:t>，将</w:t>
        </w:r>
      </w:ins>
      <w:ins w:id="337" w:author="HERO 浩宇" w:date="2023-11-12T02:39:00Z">
        <w:r w:rsidR="000648BF">
          <w:rPr>
            <w:rFonts w:hint="eastAsia"/>
          </w:rPr>
          <w:t>热路径的路径值作为热顶点对</w:t>
        </w:r>
      </w:ins>
      <w:ins w:id="338" w:author="HERO 浩宇" w:date="2023-11-12T02:40:00Z">
        <w:r w:rsidR="007A1056">
          <w:rPr>
            <w:rFonts w:hint="eastAsia"/>
          </w:rPr>
          <w:t>的边的权重。</w:t>
        </w:r>
      </w:ins>
      <w:ins w:id="339" w:author="HERO 浩宇" w:date="2023-11-12T02:41:00Z">
        <w:r w:rsidR="00696E72">
          <w:rPr>
            <w:rFonts w:hint="eastAsia"/>
          </w:rPr>
          <w:t>在查询过程中，核心子图就像一个高速公路</w:t>
        </w:r>
      </w:ins>
      <w:ins w:id="340" w:author="HERO 浩宇" w:date="2023-11-12T02:42:00Z">
        <w:r w:rsidR="00BE10AF">
          <w:rPr>
            <w:rFonts w:hint="eastAsia"/>
          </w:rPr>
          <w:t>网</w:t>
        </w:r>
      </w:ins>
      <w:ins w:id="341" w:author="HERO 浩宇" w:date="2023-11-12T02:48:00Z">
        <w:r w:rsidR="00433534">
          <w:rPr>
            <w:rFonts w:hint="eastAsia"/>
          </w:rPr>
          <w:t>，</w:t>
        </w:r>
      </w:ins>
      <w:ins w:id="342" w:author="HERO 浩宇" w:date="2023-11-12T02:49:00Z">
        <w:r w:rsidR="00524520">
          <w:rPr>
            <w:rFonts w:hint="eastAsia"/>
          </w:rPr>
          <w:t>查询任务的起点到达一个热顶点</w:t>
        </w:r>
        <w:r w:rsidR="00CD3500">
          <w:rPr>
            <w:rFonts w:hint="eastAsia"/>
          </w:rPr>
          <w:t>（</w:t>
        </w:r>
      </w:ins>
      <w:ins w:id="343" w:author="HERO 浩宇" w:date="2023-11-12T02:50:00Z">
        <w:r w:rsidR="00CD3500">
          <w:rPr>
            <w:rFonts w:hint="eastAsia"/>
          </w:rPr>
          <w:t>相当于</w:t>
        </w:r>
      </w:ins>
      <w:ins w:id="344" w:author="HERO 浩宇" w:date="2023-11-12T02:51:00Z">
        <w:r w:rsidR="007B49D5">
          <w:rPr>
            <w:rFonts w:hint="eastAsia"/>
          </w:rPr>
          <w:t>从起点</w:t>
        </w:r>
      </w:ins>
      <w:ins w:id="345" w:author="HERO 浩宇" w:date="2023-11-12T02:50:00Z">
        <w:r w:rsidR="00CD3500">
          <w:rPr>
            <w:rFonts w:hint="eastAsia"/>
          </w:rPr>
          <w:t>进入高速公路的入口</w:t>
        </w:r>
      </w:ins>
      <w:ins w:id="346" w:author="HERO 浩宇" w:date="2023-11-12T02:49:00Z">
        <w:r w:rsidR="00CD3500">
          <w:rPr>
            <w:rFonts w:hint="eastAsia"/>
          </w:rPr>
          <w:t>）</w:t>
        </w:r>
      </w:ins>
      <w:ins w:id="347" w:author="HERO 浩宇" w:date="2023-11-12T02:50:00Z">
        <w:r w:rsidR="00CD3500">
          <w:rPr>
            <w:rFonts w:hint="eastAsia"/>
          </w:rPr>
          <w:t>，然后前往另一个热顶点（相当于经由高速公路</w:t>
        </w:r>
      </w:ins>
      <w:ins w:id="348" w:author="HERO 浩宇" w:date="2023-11-12T02:51:00Z">
        <w:r w:rsidR="007B49D5">
          <w:rPr>
            <w:rFonts w:hint="eastAsia"/>
          </w:rPr>
          <w:t>到达出口</w:t>
        </w:r>
      </w:ins>
      <w:ins w:id="349" w:author="HERO 浩宇" w:date="2023-11-12T02:50:00Z">
        <w:r w:rsidR="00CD3500">
          <w:rPr>
            <w:rFonts w:hint="eastAsia"/>
          </w:rPr>
          <w:t>）</w:t>
        </w:r>
      </w:ins>
      <w:ins w:id="350" w:author="HERO 浩宇" w:date="2023-11-12T02:51:00Z">
        <w:r w:rsidR="007B49D5">
          <w:rPr>
            <w:rFonts w:hint="eastAsia"/>
          </w:rPr>
          <w:t>，最</w:t>
        </w:r>
      </w:ins>
      <w:ins w:id="351" w:author="HERO 浩宇" w:date="2023-11-12T02:52:00Z">
        <w:r w:rsidR="007B1962">
          <w:rPr>
            <w:rFonts w:hint="eastAsia"/>
          </w:rPr>
          <w:t>后</w:t>
        </w:r>
      </w:ins>
      <w:ins w:id="352" w:author="HERO 浩宇" w:date="2023-11-12T02:51:00Z">
        <w:r w:rsidR="007B49D5">
          <w:rPr>
            <w:rFonts w:hint="eastAsia"/>
          </w:rPr>
          <w:t>到达目的顶点（</w:t>
        </w:r>
      </w:ins>
      <w:ins w:id="353" w:author="HERO 浩宇" w:date="2023-11-12T02:52:00Z">
        <w:r w:rsidR="007B49D5">
          <w:rPr>
            <w:rFonts w:hint="eastAsia"/>
          </w:rPr>
          <w:t>相当于从高速公路出口到达目的点</w:t>
        </w:r>
      </w:ins>
      <w:ins w:id="354" w:author="HERO 浩宇" w:date="2023-11-12T02:51:00Z">
        <w:r w:rsidR="007B49D5">
          <w:rPr>
            <w:rFonts w:hint="eastAsia"/>
          </w:rPr>
          <w:t>）</w:t>
        </w:r>
      </w:ins>
      <w:ins w:id="355" w:author="HERO 浩宇" w:date="2023-11-12T02:53:00Z">
        <w:r w:rsidR="003D0FC5">
          <w:rPr>
            <w:rFonts w:hint="eastAsia"/>
          </w:rPr>
          <w:t>。</w:t>
        </w:r>
      </w:ins>
      <w:ins w:id="356" w:author="HERO 浩宇" w:date="2023-11-12T02:54:00Z">
        <w:r w:rsidR="003D0FC5">
          <w:t>GraphCPP</w:t>
        </w:r>
        <w:r w:rsidR="003D0FC5">
          <w:rPr>
            <w:rFonts w:hint="eastAsia"/>
          </w:rPr>
          <w:t>通过预计算获得热路径的值，并保存在核心子图中，从而实现计算</w:t>
        </w:r>
        <w:commentRangeStart w:id="357"/>
        <w:commentRangeStart w:id="358"/>
        <w:r w:rsidR="003D0FC5">
          <w:rPr>
            <w:rFonts w:hint="eastAsia"/>
          </w:rPr>
          <w:t>共享</w:t>
        </w:r>
      </w:ins>
      <w:commentRangeEnd w:id="357"/>
      <w:commentRangeEnd w:id="358"/>
      <w:ins w:id="359" w:author="HERO 浩宇" w:date="2023-11-12T02:59:00Z">
        <w:r w:rsidR="00BD40A2">
          <w:rPr>
            <w:rStyle w:val="af0"/>
          </w:rPr>
          <w:commentReference w:id="357"/>
        </w:r>
      </w:ins>
      <w:ins w:id="360" w:author="HERO 浩宇" w:date="2023-11-12T02:58:00Z">
        <w:r w:rsidR="00BD40A2">
          <w:rPr>
            <w:rStyle w:val="af0"/>
          </w:rPr>
          <w:commentReference w:id="358"/>
        </w:r>
      </w:ins>
      <w:ins w:id="361" w:author="HERO 浩宇" w:date="2023-11-12T02:54:00Z">
        <w:r w:rsidR="003D0FC5">
          <w:rPr>
            <w:rFonts w:hint="eastAsia"/>
          </w:rPr>
          <w:t>。</w:t>
        </w:r>
      </w:ins>
    </w:p>
    <w:p w14:paraId="2526618B" w14:textId="7A2E9513" w:rsidR="00A31269" w:rsidDel="004242FE" w:rsidRDefault="00CC14DC">
      <w:pPr>
        <w:ind w:firstLine="420"/>
        <w:rPr>
          <w:del w:id="362" w:author="HERO 浩宇" w:date="2023-11-12T02:55:00Z"/>
        </w:rPr>
      </w:pPr>
      <w:del w:id="363" w:author="HERO 浩宇" w:date="2023-11-12T01:49:00Z">
        <w:r w:rsidRPr="00CC14DC" w:rsidDel="00985F89">
          <w:rPr>
            <w:rFonts w:hint="eastAsia"/>
          </w:rPr>
          <w:delText>它</w:delText>
        </w:r>
      </w:del>
      <w:del w:id="364" w:author="HERO 浩宇" w:date="2023-11-12T02:55:00Z">
        <w:r w:rsidRPr="00CC14DC" w:rsidDel="004242FE">
          <w:rPr>
            <w:rFonts w:hint="eastAsia"/>
          </w:rPr>
          <w:delText>将传统的维护所有顶点距离值的</w:delText>
        </w:r>
        <w:r w:rsidDel="004242FE">
          <w:rPr>
            <w:rFonts w:hint="eastAsia"/>
          </w:rPr>
          <w:delText>“</w:delText>
        </w:r>
        <w:r w:rsidRPr="00CC14DC" w:rsidDel="004242FE">
          <w:rPr>
            <w:rFonts w:hint="eastAsia"/>
          </w:rPr>
          <w:delText>全局索引</w:delText>
        </w:r>
        <w:r w:rsidDel="004242FE">
          <w:rPr>
            <w:rFonts w:hint="eastAsia"/>
          </w:rPr>
          <w:delText>”</w:delText>
        </w:r>
        <w:r w:rsidRPr="00CC14DC" w:rsidDel="004242FE">
          <w:rPr>
            <w:rFonts w:hint="eastAsia"/>
          </w:rPr>
          <w:delText>瘦身为只维护高度顶点之间距离值的“核心子图索引”</w:delText>
        </w:r>
        <w:r w:rsidR="00364B75" w:rsidDel="004242FE">
          <w:rPr>
            <w:rFonts w:hint="eastAsia"/>
          </w:rPr>
          <w:delText>。两个高度顶点之间的最短路径可能有很多跳，而</w:delText>
        </w:r>
        <w:r w:rsidDel="004242FE">
          <w:rPr>
            <w:rFonts w:hint="eastAsia"/>
          </w:rPr>
          <w:delText>核心子图</w:delText>
        </w:r>
        <w:r w:rsidR="0096422A" w:rsidDel="004242FE">
          <w:rPr>
            <w:rFonts w:hint="eastAsia"/>
          </w:rPr>
          <w:delText>相当于给所有互通的高度顶点增加了一条跳边，边的长度就是两点之间的最短距离</w:delText>
        </w:r>
        <w:r w:rsidR="00C975EA" w:rsidDel="004242FE">
          <w:rPr>
            <w:rFonts w:hint="eastAsia"/>
          </w:rPr>
          <w:delText>。这样，当查询到一个高度顶点时，程序就可以</w:delText>
        </w:r>
        <w:r w:rsidR="00F856BF" w:rsidDel="004242FE">
          <w:rPr>
            <w:rFonts w:hint="eastAsia"/>
          </w:rPr>
          <w:delText>像访问邻居节点一下，访问所有其它的高度顶点</w:delText>
        </w:r>
        <w:r w:rsidR="00FA6A38" w:rsidDel="004242FE">
          <w:rPr>
            <w:rFonts w:hint="eastAsia"/>
          </w:rPr>
          <w:delText>，从而实现重叠路径的计算共享</w:delText>
        </w:r>
        <w:r w:rsidR="00F856BF" w:rsidDel="004242FE">
          <w:rPr>
            <w:rFonts w:hint="eastAsia"/>
          </w:rPr>
          <w:delText>。</w:delText>
        </w:r>
        <w:r w:rsidR="00FA6A38" w:rsidDel="004242FE">
          <w:rPr>
            <w:rFonts w:hint="eastAsia"/>
          </w:rPr>
          <w:delText>瘦身后的核心子图索引开销远小于全局索引</w:delText>
        </w:r>
        <w:r w:rsidR="00096982" w:rsidDel="004242FE">
          <w:rPr>
            <w:rFonts w:hint="eastAsia"/>
          </w:rPr>
          <w:delText>，</w:delText>
        </w:r>
        <w:r w:rsidR="0096422A" w:rsidDel="004242FE">
          <w:rPr>
            <w:rFonts w:hint="eastAsia"/>
          </w:rPr>
          <w:delText>从而可以选择更多的高度顶点加入到核心子图中，增大了</w:delText>
        </w:r>
        <w:r w:rsidR="00096982" w:rsidDel="004242FE">
          <w:rPr>
            <w:rFonts w:hint="eastAsia"/>
          </w:rPr>
          <w:delText>高频共享路径的覆盖范围</w:delText>
        </w:r>
        <w:r w:rsidR="006B5C44" w:rsidDel="004242FE">
          <w:rPr>
            <w:rFonts w:hint="eastAsia"/>
          </w:rPr>
          <w:delText>，提高了计算共享的性能。</w:delText>
        </w:r>
      </w:del>
    </w:p>
    <w:p w14:paraId="5DA3B12D" w14:textId="4C363CF6" w:rsidR="009E7146" w:rsidRDefault="00DE0C8A">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del w:id="365" w:author="HERO 浩宇" w:date="2023-11-12T02:55:00Z">
        <w:r w:rsidR="00C20111" w:rsidDel="004242FE">
          <w:rPr>
            <w:rFonts w:hint="eastAsia"/>
          </w:rPr>
          <w:delText>优先</w:delText>
        </w:r>
      </w:del>
      <w:ins w:id="366" w:author="HERO 浩宇" w:date="2023-11-12T02:57:00Z">
        <w:r w:rsidR="00F42933">
          <w:rPr>
            <w:rFonts w:hint="eastAsia"/>
          </w:rPr>
          <w:t>驱动</w:t>
        </w:r>
      </w:ins>
      <w:del w:id="367" w:author="HERO 浩宇" w:date="2023-11-12T02:57:00Z">
        <w:r w:rsidR="00C20111" w:rsidDel="00F42933">
          <w:rPr>
            <w:rFonts w:hint="eastAsia"/>
          </w:rPr>
          <w:delText>调度</w:delText>
        </w:r>
      </w:del>
      <w:r w:rsidR="00C20111">
        <w:rPr>
          <w:rFonts w:hint="eastAsia"/>
        </w:rPr>
        <w:t>高度重叠的</w:t>
      </w:r>
      <w:ins w:id="368" w:author="HERO 浩宇" w:date="2023-11-12T02:55:00Z">
        <w:r w:rsidR="004242FE">
          <w:rPr>
            <w:rFonts w:hint="eastAsia"/>
          </w:rPr>
          <w:t>相似</w:t>
        </w:r>
      </w:ins>
      <w:r w:rsidR="00C20111">
        <w:rPr>
          <w:rFonts w:hint="eastAsia"/>
        </w:rPr>
        <w:t>查询任务批量执行，进一步提高了并发查询的性能。</w:t>
      </w:r>
    </w:p>
    <w:p w14:paraId="43D5EFE3" w14:textId="434EB4B0" w:rsidR="00354605" w:rsidRPr="00354605" w:rsidRDefault="009E7146" w:rsidP="00354605">
      <w:pPr>
        <w:rPr>
          <w:ins w:id="369" w:author="HERO 浩宇" w:date="2023-11-13T17:15:00Z"/>
          <w:sz w:val="18"/>
          <w:szCs w:val="18"/>
          <w:rPrChange w:id="370" w:author="HERO 浩宇" w:date="2023-11-13T17:15:00Z">
            <w:rPr>
              <w:ins w:id="371" w:author="HERO 浩宇" w:date="2023-11-13T17:15:00Z"/>
            </w:rPr>
          </w:rPrChange>
        </w:rPr>
      </w:pPr>
      <w:r>
        <w:br w:type="column"/>
      </w:r>
      <w:del w:id="372" w:author="HERO 浩宇" w:date="2023-11-13T17:15:00Z">
        <w:r w:rsidRPr="00354605" w:rsidDel="00354605">
          <w:rPr>
            <w:sz w:val="18"/>
            <w:szCs w:val="18"/>
            <w:rPrChange w:id="373" w:author="HERO 浩宇" w:date="2023-11-13T17:15:00Z">
              <w:rPr/>
            </w:rPrChange>
          </w:rPr>
          <w:tab/>
        </w:r>
      </w:del>
      <w:ins w:id="374" w:author="HERO 浩宇" w:date="2023-11-13T17:15:00Z">
        <w:r w:rsidR="00354605" w:rsidRPr="00354605">
          <w:rPr>
            <w:sz w:val="18"/>
            <w:szCs w:val="18"/>
            <w:rPrChange w:id="375" w:author="HERO 浩宇" w:date="2023-11-13T17:15:00Z">
              <w:rPr/>
            </w:rPrChange>
          </w:rPr>
          <w:t>To address the challenges mentioned above, this paper proposes a data-driven concurrent point-to-point query system called GraphCPP. It enhances the throughput of concurrent point-to-point query systems through data sharing and computation sharing mechanisms.</w:t>
        </w:r>
      </w:ins>
    </w:p>
    <w:p w14:paraId="0160C085" w14:textId="77777777" w:rsidR="00354605" w:rsidRPr="00354605" w:rsidRDefault="00354605" w:rsidP="00354605">
      <w:pPr>
        <w:rPr>
          <w:ins w:id="376" w:author="HERO 浩宇" w:date="2023-11-13T17:15:00Z"/>
          <w:sz w:val="18"/>
          <w:szCs w:val="18"/>
          <w:rPrChange w:id="377" w:author="HERO 浩宇" w:date="2023-11-13T17:15:00Z">
            <w:rPr>
              <w:ins w:id="378" w:author="HERO 浩宇" w:date="2023-11-13T17:15:00Z"/>
            </w:rPr>
          </w:rPrChange>
        </w:rPr>
      </w:pPr>
    </w:p>
    <w:p w14:paraId="7765F4AC" w14:textId="1E3648D7" w:rsidR="00A31269" w:rsidDel="005C51F3" w:rsidRDefault="00354605" w:rsidP="00354605">
      <w:pPr>
        <w:rPr>
          <w:del w:id="379" w:author="HERO 浩宇" w:date="2023-11-13T17:15:00Z"/>
          <w:sz w:val="18"/>
          <w:szCs w:val="18"/>
        </w:rPr>
      </w:pPr>
      <w:ins w:id="380" w:author="HERO 浩宇" w:date="2023-11-13T17:15:00Z">
        <w:r w:rsidRPr="00354605">
          <w:rPr>
            <w:sz w:val="18"/>
            <w:szCs w:val="18"/>
            <w:rPrChange w:id="381" w:author="HERO 浩宇" w:date="2023-11-13T17:15:00Z">
              <w:rPr/>
            </w:rPrChange>
          </w:rPr>
          <w:t xml:space="preserve">In GraphCPP, we </w:t>
        </w:r>
      </w:ins>
      <w:ins w:id="382" w:author="HERO 浩宇" w:date="2023-11-13T17:20:00Z">
        <w:r w:rsidR="000B47A7">
          <w:rPr>
            <w:rFonts w:hint="eastAsia"/>
            <w:sz w:val="18"/>
            <w:szCs w:val="18"/>
          </w:rPr>
          <w:t>firstly</w:t>
        </w:r>
        <w:r w:rsidR="000B47A7">
          <w:rPr>
            <w:sz w:val="18"/>
            <w:szCs w:val="18"/>
          </w:rPr>
          <w:t xml:space="preserve"> </w:t>
        </w:r>
      </w:ins>
      <w:ins w:id="383" w:author="HERO 浩宇" w:date="2023-11-13T17:15:00Z">
        <w:r w:rsidRPr="00354605">
          <w:rPr>
            <w:sz w:val="18"/>
            <w:szCs w:val="18"/>
            <w:rPrChange w:id="384" w:author="HERO 浩宇" w:date="2023-11-13T17:15:00Z">
              <w:rPr/>
            </w:rPrChange>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ins>
      <w:del w:id="385" w:author="HERO 浩宇" w:date="2023-11-13T17:15:00Z">
        <w:r w:rsidR="00A31269" w:rsidRPr="00354605" w:rsidDel="00354605">
          <w:rPr>
            <w:sz w:val="18"/>
            <w:szCs w:val="18"/>
            <w:rPrChange w:id="386" w:author="HERO 浩宇" w:date="2023-11-13T17:15:00Z">
              <w:rPr>
                <w:sz w:val="18"/>
                <w:szCs w:val="18"/>
              </w:rPr>
            </w:rPrChange>
          </w:rPr>
          <w:delText xml:space="preserve">In response to the aforementioned challenges, we have designed GraphCPP, a data-driven system tailored for concurrent point-to-point queries on dynamic graphs. </w:delText>
        </w:r>
      </w:del>
    </w:p>
    <w:p w14:paraId="239531C8" w14:textId="2DA378AF" w:rsidR="005C51F3" w:rsidRDefault="005C51F3" w:rsidP="00354605">
      <w:pPr>
        <w:rPr>
          <w:ins w:id="387" w:author="HERO 浩宇" w:date="2023-11-13T17:20:00Z"/>
          <w:sz w:val="18"/>
          <w:szCs w:val="18"/>
        </w:rPr>
      </w:pPr>
    </w:p>
    <w:p w14:paraId="2688504C" w14:textId="77777777" w:rsidR="005C51F3" w:rsidRPr="005C51F3" w:rsidRDefault="005C51F3" w:rsidP="005C51F3">
      <w:pPr>
        <w:rPr>
          <w:ins w:id="388" w:author="HERO 浩宇" w:date="2023-11-13T17:20:00Z"/>
          <w:rFonts w:hint="eastAsia"/>
          <w:sz w:val="18"/>
          <w:szCs w:val="18"/>
        </w:rPr>
      </w:pPr>
    </w:p>
    <w:p w14:paraId="567D473A" w14:textId="77777777" w:rsidR="005C51F3" w:rsidRPr="005C51F3" w:rsidRDefault="005C51F3" w:rsidP="005C51F3">
      <w:pPr>
        <w:rPr>
          <w:ins w:id="389" w:author="HERO 浩宇" w:date="2023-11-13T17:20:00Z"/>
          <w:sz w:val="18"/>
          <w:szCs w:val="18"/>
        </w:rPr>
      </w:pPr>
      <w:ins w:id="390" w:author="HERO 浩宇" w:date="2023-11-13T17:20:00Z">
        <w:r w:rsidRPr="005C51F3">
          <w:rPr>
            <w:sz w:val="18"/>
            <w:szCs w:val="18"/>
          </w:rPr>
          <w:t>Secondly, GraphCPP proposes a query acceleration mechanism based on core subgraphs to achieve computation sharing in concurrent graph query tasks. It identifies vertices with a significant number of connecting edges in the graph as hot vertices, which play a role similar to hub cities acting as intermediaries in real-world airline networks. The paths between hot vertices are referred to as hot paths, and although their quantity is limited, they frequently appear in traversal paths reached by different query tasks. Constructing a core subgraph involves first selecting high-degree vertices from the original graph data. Subsequently, it traverses the hot paths between these vertices, assigning the path values as weights to the edges between pairs of hot vertices. During the query process, the core subgraph acts as a high-speed network of highways. The query task starts at a hot vertex (analogous to entering a highway at an entrance), moves to another hot vertex (similar to reaching an exit via the highway), and finally arrives at the destination vertex (analogous to reaching the destination from a highway exit). GraphCPP achieves computation sharing by precomputing the values of hot paths and storing them in the core subgraph.</w:t>
        </w:r>
      </w:ins>
    </w:p>
    <w:p w14:paraId="1F227130" w14:textId="77777777" w:rsidR="005C51F3" w:rsidRPr="005C51F3" w:rsidRDefault="005C51F3" w:rsidP="005C51F3">
      <w:pPr>
        <w:rPr>
          <w:ins w:id="391" w:author="HERO 浩宇" w:date="2023-11-13T17:20:00Z"/>
          <w:sz w:val="18"/>
          <w:szCs w:val="18"/>
        </w:rPr>
      </w:pPr>
    </w:p>
    <w:p w14:paraId="4C3D481F" w14:textId="075CEE3F" w:rsidR="005C51F3" w:rsidRPr="00354605" w:rsidRDefault="005C51F3" w:rsidP="005C51F3">
      <w:pPr>
        <w:rPr>
          <w:ins w:id="392" w:author="HERO 浩宇" w:date="2023-11-13T17:20:00Z"/>
          <w:rFonts w:hint="eastAsia"/>
          <w:sz w:val="18"/>
          <w:szCs w:val="18"/>
          <w:rPrChange w:id="393" w:author="HERO 浩宇" w:date="2023-11-13T17:15:00Z">
            <w:rPr>
              <w:ins w:id="394" w:author="HERO 浩宇" w:date="2023-11-13T17:20:00Z"/>
              <w:sz w:val="18"/>
              <w:szCs w:val="18"/>
            </w:rPr>
          </w:rPrChange>
        </w:rPr>
      </w:pPr>
      <w:ins w:id="395" w:author="HERO 浩宇" w:date="2023-11-13T17:20:00Z">
        <w:r w:rsidRPr="005C51F3">
          <w:rPr>
            <w:sz w:val="18"/>
            <w:szCs w:val="18"/>
          </w:rPr>
          <w:t>Lastly, GraphCPP further enhances the performance of concurrent queries by predicting the traversal paths of different query tasks and driving the batch execution of highly overlapping similar query tasks.</w:t>
        </w:r>
      </w:ins>
    </w:p>
    <w:p w14:paraId="403D8BBD" w14:textId="16D8301A" w:rsidR="00A31269" w:rsidRPr="00A31269" w:rsidDel="00354605" w:rsidRDefault="00A31269" w:rsidP="00354605">
      <w:pPr>
        <w:rPr>
          <w:del w:id="396" w:author="HERO 浩宇" w:date="2023-11-13T17:15:00Z"/>
          <w:sz w:val="18"/>
          <w:szCs w:val="18"/>
        </w:rPr>
      </w:pPr>
      <w:del w:id="397" w:author="HERO 浩宇" w:date="2023-11-13T17:15:00Z">
        <w:r w:rsidRPr="00A31269" w:rsidDel="00354605">
          <w:rPr>
            <w:sz w:val="18"/>
            <w:szCs w:val="18"/>
          </w:rPr>
          <w:delText>To address the issue of data sharing among concurrent tasks, we propose a data-driven caching execution mechanism that transitions from the conventional "task→data" scheduling approach to a "data→task" strategy. This shift enables concurrent access to graph structure data across multiple tasks.Under this execution paradigm, GraphCPP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"data→task" scheduling approach, GraphCPP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delText>
        </w:r>
      </w:del>
    </w:p>
    <w:p w14:paraId="27386595" w14:textId="22966153" w:rsidR="00A31269" w:rsidRPr="00A31269" w:rsidDel="00354605" w:rsidRDefault="00A31269" w:rsidP="00354605">
      <w:pPr>
        <w:rPr>
          <w:del w:id="398" w:author="HERO 浩宇" w:date="2023-11-13T17:15:00Z"/>
          <w:sz w:val="18"/>
          <w:szCs w:val="18"/>
        </w:rPr>
      </w:pPr>
      <w:del w:id="399" w:author="HERO 浩宇" w:date="2023-11-13T17:15:00Z">
        <w:r w:rsidRPr="00A31269" w:rsidDel="00354605">
          <w:rPr>
            <w:sz w:val="18"/>
            <w:szCs w:val="18"/>
          </w:rPr>
          <w:delText>In response to the challenge of computational sharing, GraphCPP introduces a query acceleration mechanism based on core subgraphs. This mechanism streamlines the traditional "global index," which maintains distance values for all vertices, into a "core subgraph index" that exclusively manages distance values between high-degree vertices. The core subgraph effectively creates direct edges between interconnected high-degree vertices, representing the shortest distance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delText>
        </w:r>
      </w:del>
    </w:p>
    <w:p w14:paraId="5208A422" w14:textId="7E2081E5" w:rsidR="008028BB" w:rsidRDefault="00A31269" w:rsidP="00354605">
      <w:del w:id="400" w:author="HERO 浩宇" w:date="2023-11-13T17:15:00Z">
        <w:r w:rsidRPr="00A31269" w:rsidDel="00354605">
          <w:rPr>
            <w:sz w:val="18"/>
            <w:szCs w:val="18"/>
          </w:rPr>
          <w:delText>Furthermore, by predicting the traversal paths of different query tasks, we prioritize batch task execution for tasks with substantial overlap, further optimizing the performance of concurrent queries.</w:delText>
        </w:r>
      </w:del>
      <w:r w:rsidR="008028BB" w:rsidRPr="008028BB">
        <w:br w:type="page"/>
      </w:r>
    </w:p>
    <w:p w14:paraId="7D44E9F2" w14:textId="22B7A568" w:rsidR="007A201B" w:rsidRDefault="007A201B" w:rsidP="006F427E">
      <w:pPr>
        <w:ind w:firstLine="420"/>
      </w:pPr>
      <w:bookmarkStart w:id="401" w:name="OLE_LINK3"/>
      <w:r>
        <w:rPr>
          <w:rFonts w:hint="eastAsia"/>
        </w:rPr>
        <w:lastRenderedPageBreak/>
        <w:t>本文主要做出了如下贡献：</w:t>
      </w:r>
    </w:p>
    <w:p w14:paraId="55B88351" w14:textId="59AC18C4"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w:t>
      </w:r>
      <w:del w:id="402" w:author="HERO 浩宇" w:date="2023-11-12T18:07:00Z">
        <w:r w:rsidDel="002023FC">
          <w:rPr>
            <w:rFonts w:hint="eastAsia"/>
          </w:rPr>
          <w:delText>冗余数据访问带来</w:delText>
        </w:r>
      </w:del>
      <w:r>
        <w:rPr>
          <w:rFonts w:hint="eastAsia"/>
        </w:rPr>
        <w:t>的性能瓶颈，并提出利用并发查询任务之间的数据访问相似性</w:t>
      </w:r>
      <w:ins w:id="403" w:author="HERO 浩宇" w:date="2023-11-12T18:07:00Z">
        <w:r w:rsidR="002023FC">
          <w:rPr>
            <w:rFonts w:hint="eastAsia"/>
          </w:rPr>
          <w:t>和计算相似性</w:t>
        </w:r>
      </w:ins>
      <w:ins w:id="404" w:author="HERO 浩宇" w:date="2023-11-13T14:58:00Z">
        <w:r w:rsidR="00EB209B">
          <w:rPr>
            <w:rFonts w:hint="eastAsia"/>
          </w:rPr>
          <w:t>来</w:t>
        </w:r>
      </w:ins>
      <w:ins w:id="405" w:author="HERO 浩宇" w:date="2023-11-12T18:07:00Z">
        <w:r w:rsidR="002023FC">
          <w:rPr>
            <w:rFonts w:hint="eastAsia"/>
          </w:rPr>
          <w:t>提高</w:t>
        </w:r>
      </w:ins>
      <w:del w:id="406" w:author="HERO 浩宇" w:date="2023-11-12T18:07:00Z">
        <w:r w:rsidDel="002023FC">
          <w:rPr>
            <w:rFonts w:hint="eastAsia"/>
          </w:rPr>
          <w:delText>优化</w:delText>
        </w:r>
      </w:del>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w:t>
      </w:r>
      <w:commentRangeStart w:id="407"/>
      <w:r>
        <w:rPr>
          <w:rFonts w:hint="eastAsia"/>
        </w:rPr>
        <w:t>XXXXXXXXX</w:t>
      </w:r>
      <w:commentRangeEnd w:id="407"/>
      <w:r w:rsidR="007568E7">
        <w:rPr>
          <w:rStyle w:val="af0"/>
        </w:rPr>
        <w:commentReference w:id="407"/>
      </w:r>
    </w:p>
    <w:bookmarkEnd w:id="401"/>
    <w:p w14:paraId="2A8A5468" w14:textId="77777777" w:rsidR="007568E7" w:rsidRDefault="006F427E" w:rsidP="007568E7">
      <w:pPr>
        <w:ind w:firstLine="420"/>
        <w:rPr>
          <w:ins w:id="408" w:author="HERO 浩宇" w:date="2023-11-13T17:22:00Z"/>
        </w:rPr>
      </w:pPr>
      <w:r>
        <w:br w:type="column"/>
      </w:r>
      <w:ins w:id="409" w:author="HERO 浩宇" w:date="2023-11-13T17:22:00Z">
        <w:r w:rsidR="007568E7">
          <w:t>This paper makes the following contributions:</w:t>
        </w:r>
      </w:ins>
    </w:p>
    <w:p w14:paraId="17D4E802" w14:textId="77777777" w:rsidR="007568E7" w:rsidRDefault="007568E7" w:rsidP="007568E7">
      <w:pPr>
        <w:ind w:firstLine="420"/>
        <w:rPr>
          <w:ins w:id="410" w:author="HERO 浩宇" w:date="2023-11-13T17:22:00Z"/>
        </w:rPr>
      </w:pPr>
    </w:p>
    <w:p w14:paraId="5DD5607A" w14:textId="77777777" w:rsidR="007568E7" w:rsidRDefault="007568E7" w:rsidP="007568E7">
      <w:pPr>
        <w:ind w:firstLine="420"/>
        <w:rPr>
          <w:ins w:id="411" w:author="HERO 浩宇" w:date="2023-11-13T17:22:00Z"/>
        </w:rPr>
      </w:pPr>
      <w:ins w:id="412" w:author="HERO 浩宇" w:date="2023-11-13T17:22:00Z">
        <w:r>
          <w:t>We analyze the performance bottlenecks of existing point-to-point query systems when handling concurrent tasks and propose leveraging the similarities in data access and computation among concurrent tasks to enhance throughput.</w:t>
        </w:r>
      </w:ins>
    </w:p>
    <w:p w14:paraId="5DE31AA9" w14:textId="77777777" w:rsidR="007568E7" w:rsidRDefault="007568E7" w:rsidP="007568E7">
      <w:pPr>
        <w:ind w:firstLine="420"/>
        <w:rPr>
          <w:ins w:id="413" w:author="HERO 浩宇" w:date="2023-11-13T17:22:00Z"/>
        </w:rPr>
      </w:pPr>
    </w:p>
    <w:p w14:paraId="6C82A646" w14:textId="77777777" w:rsidR="007568E7" w:rsidRDefault="007568E7" w:rsidP="007568E7">
      <w:pPr>
        <w:ind w:firstLine="420"/>
        <w:rPr>
          <w:ins w:id="414" w:author="HERO 浩宇" w:date="2023-11-13T17:22:00Z"/>
        </w:rPr>
      </w:pPr>
      <w:ins w:id="415" w:author="HERO 浩宇" w:date="2023-11-13T17:22:00Z">
        <w:r>
          <w:t>We develop GraphCPP, a dynamic graph-driven concurrent processing system for point-to-point queries. It achieves data sharing and computation sharing among concurrent tasks and introduces a strategy for batch execution of similar tasks.</w:t>
        </w:r>
      </w:ins>
    </w:p>
    <w:p w14:paraId="6B31C64F" w14:textId="77777777" w:rsidR="007568E7" w:rsidRDefault="007568E7" w:rsidP="007568E7">
      <w:pPr>
        <w:ind w:firstLine="420"/>
        <w:rPr>
          <w:ins w:id="416" w:author="HERO 浩宇" w:date="2023-11-13T17:22:00Z"/>
        </w:rPr>
      </w:pPr>
    </w:p>
    <w:p w14:paraId="33C77B93" w14:textId="6F91C0B4" w:rsidR="007D6B13" w:rsidRPr="002F34A1" w:rsidDel="007568E7" w:rsidRDefault="007568E7" w:rsidP="007568E7">
      <w:pPr>
        <w:ind w:firstLine="420"/>
        <w:rPr>
          <w:del w:id="417" w:author="HERO 浩宇" w:date="2023-11-13T17:21:00Z"/>
          <w:sz w:val="18"/>
          <w:szCs w:val="18"/>
        </w:rPr>
        <w:pPrChange w:id="418" w:author="HERO 浩宇" w:date="2023-11-13T17:21:00Z">
          <w:pPr>
            <w:ind w:firstLine="420"/>
          </w:pPr>
        </w:pPrChange>
      </w:pPr>
      <w:ins w:id="419" w:author="HERO 浩宇" w:date="2023-11-13T17:22:00Z">
        <w:r>
          <w:t>We compare GraphCPP with the state-of-the-art point-to-point query system XXXXXX. The results indicate XXXXXXXX.</w:t>
        </w:r>
      </w:ins>
      <w:ins w:id="420" w:author="HERO 浩宇" w:date="2023-11-13T17:21:00Z">
        <w:r w:rsidRPr="002F34A1" w:rsidDel="007568E7">
          <w:rPr>
            <w:sz w:val="18"/>
            <w:szCs w:val="18"/>
          </w:rPr>
          <w:t xml:space="preserve"> </w:t>
        </w:r>
      </w:ins>
      <w:del w:id="421" w:author="HERO 浩宇" w:date="2023-11-13T17:21:00Z">
        <w:r w:rsidR="007D6B13" w:rsidRPr="002F34A1" w:rsidDel="007568E7">
          <w:rPr>
            <w:sz w:val="18"/>
            <w:szCs w:val="18"/>
          </w:rPr>
          <w:delText>This paper makes the following contributions:</w:delText>
        </w:r>
      </w:del>
    </w:p>
    <w:p w14:paraId="06DC7F76" w14:textId="692CA755" w:rsidR="007D6B13" w:rsidRPr="002F34A1" w:rsidDel="007568E7" w:rsidRDefault="007D6B13" w:rsidP="007568E7">
      <w:pPr>
        <w:ind w:firstLine="420"/>
        <w:rPr>
          <w:del w:id="422" w:author="HERO 浩宇" w:date="2023-11-13T17:21:00Z"/>
          <w:sz w:val="18"/>
          <w:szCs w:val="18"/>
        </w:rPr>
        <w:pPrChange w:id="423" w:author="HERO 浩宇" w:date="2023-11-13T17:21:00Z">
          <w:pPr>
            <w:ind w:firstLine="420"/>
          </w:pPr>
        </w:pPrChange>
      </w:pPr>
      <w:del w:id="424" w:author="HERO 浩宇" w:date="2023-11-13T17:21:00Z">
        <w:r w:rsidRPr="002F34A1" w:rsidDel="007568E7">
          <w:rPr>
            <w:sz w:val="18"/>
            <w:szCs w:val="18"/>
          </w:rPr>
          <w:delText>1. Analyzed the performance bottleneck caused by redundant data access in existing point-to-point query systems when handling concurrent point-to-point query tasks. Proposed leveraging data access similarity among concurrent query tasks to optimize concurrent task throughput.</w:delText>
        </w:r>
      </w:del>
    </w:p>
    <w:p w14:paraId="5412892A" w14:textId="66878531" w:rsidR="007D6B13" w:rsidRPr="002F34A1" w:rsidDel="007568E7" w:rsidRDefault="007D6B13" w:rsidP="007568E7">
      <w:pPr>
        <w:ind w:firstLine="420"/>
        <w:rPr>
          <w:del w:id="425" w:author="HERO 浩宇" w:date="2023-11-13T17:21:00Z"/>
          <w:sz w:val="18"/>
          <w:szCs w:val="18"/>
        </w:rPr>
        <w:pPrChange w:id="426" w:author="HERO 浩宇" w:date="2023-11-13T17:21:00Z">
          <w:pPr>
            <w:ind w:firstLine="420"/>
          </w:pPr>
        </w:pPrChange>
      </w:pPr>
      <w:del w:id="427" w:author="HERO 浩宇" w:date="2023-11-13T17:21:00Z">
        <w:r w:rsidRPr="002F34A1" w:rsidDel="007568E7">
          <w:rPr>
            <w:sz w:val="18"/>
            <w:szCs w:val="18"/>
          </w:rPr>
          <w:delText>2. Developed GraphCPP, a data-driven concurrent point-to-point query system on dynamic graphs, achieving data and computational sharing among concurrent tasks. Additionally, introduced a strategy for batch execution of similar tasks.</w:delText>
        </w:r>
      </w:del>
    </w:p>
    <w:p w14:paraId="7EF50EE6" w14:textId="3C05C079" w:rsidR="006F427E" w:rsidRDefault="007D6B13" w:rsidP="007568E7">
      <w:pPr>
        <w:ind w:firstLine="420"/>
        <w:pPrChange w:id="428" w:author="HERO 浩宇" w:date="2023-11-13T17:21:00Z">
          <w:pPr>
            <w:ind w:firstLine="420"/>
          </w:pPr>
        </w:pPrChange>
      </w:pPr>
      <w:del w:id="429" w:author="HERO 浩宇" w:date="2023-11-13T17:21:00Z">
        <w:r w:rsidRPr="002F34A1" w:rsidDel="007568E7">
          <w:rPr>
            <w:sz w:val="18"/>
            <w:szCs w:val="18"/>
          </w:rPr>
          <w:delText>3. We compared GraphCPP with the state-of-the-art point-to-point query system XXXXXX. The results demonstrate XXXXXXXXXX.</w:delText>
        </w:r>
      </w:del>
      <w:r w:rsidR="006F427E">
        <w:br w:type="page"/>
      </w:r>
    </w:p>
    <w:p w14:paraId="3D503FDF" w14:textId="4C6B4F2D" w:rsidR="0076683C" w:rsidRDefault="0076683C" w:rsidP="0076683C">
      <w:pPr>
        <w:pStyle w:val="a8"/>
      </w:pPr>
      <w:bookmarkStart w:id="430" w:name="_Toc149671640"/>
      <w:r>
        <w:rPr>
          <w:rFonts w:hint="eastAsia"/>
        </w:rPr>
        <w:lastRenderedPageBreak/>
        <w:t>背景和动机</w:t>
      </w:r>
      <w:bookmarkEnd w:id="430"/>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26CFC0C2" w14:textId="1A6E1ACE" w:rsidR="00B44F03" w:rsidRPr="006E39B9" w:rsidRDefault="00B44F03" w:rsidP="00B44F03">
      <w:pPr>
        <w:rPr>
          <w:highlight w:val="yellow"/>
        </w:rPr>
      </w:pPr>
      <w:r w:rsidRPr="00255C46">
        <w:rPr>
          <w:rFonts w:hint="eastAsia"/>
          <w:highlight w:val="yellow"/>
        </w:rPr>
        <w:t>1，统计各个场</w:t>
      </w:r>
      <w:r w:rsidRPr="0071525C">
        <w:rPr>
          <w:rFonts w:hint="eastAsia"/>
          <w:highlight w:val="yellow"/>
        </w:rPr>
        <w:t>景的实际并发数，证明并发查询的需求。</w:t>
      </w:r>
      <w:r>
        <w:rPr>
          <w:rFonts w:hint="eastAsia"/>
          <w:highlight w:val="yellow"/>
        </w:rPr>
        <w:t>也可以用数据的形式展现，不需要图像）</w:t>
      </w:r>
    </w:p>
    <w:p w14:paraId="0B2292C5" w14:textId="3F0387F3" w:rsidR="00B44F03" w:rsidRDefault="00B44F03" w:rsidP="00B44F03">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w:t>
      </w:r>
      <w:r w:rsidR="00406E0D">
        <w:rPr>
          <w:rFonts w:hint="eastAsia"/>
          <w:highlight w:val="yellow"/>
        </w:rPr>
        <w:t>（保证总任务数为1</w:t>
      </w:r>
      <w:r w:rsidR="00406E0D">
        <w:rPr>
          <w:highlight w:val="yellow"/>
        </w:rPr>
        <w:t>000</w:t>
      </w:r>
      <w:r w:rsidR="00406E0D">
        <w:rPr>
          <w:rFonts w:hint="eastAsia"/>
          <w:highlight w:val="yellow"/>
        </w:rPr>
        <w:t>，单次并发数目越多，整体的计算时间变化）</w:t>
      </w:r>
      <w:r w:rsidRPr="00E2159E">
        <w:rPr>
          <w:highlight w:val="yellow"/>
        </w:rPr>
        <w:t>，说明并行执行效率很差。</w:t>
      </w:r>
    </w:p>
    <w:p w14:paraId="48653D33" w14:textId="20156419" w:rsidR="00B44F03" w:rsidRDefault="00B44F03" w:rsidP="00B44F03">
      <w:pPr>
        <w:pStyle w:val="af5"/>
        <w:numPr>
          <w:ilvl w:val="0"/>
          <w:numId w:val="10"/>
        </w:numPr>
        <w:ind w:firstLineChars="0"/>
        <w:rPr>
          <w:highlight w:val="yellow"/>
        </w:rPr>
      </w:pPr>
      <w:r>
        <w:rPr>
          <w:rFonts w:hint="eastAsia"/>
          <w:highlight w:val="yellow"/>
        </w:rPr>
        <w:t>统计重叠数据访问占总数据的比例</w:t>
      </w:r>
      <w:r w:rsidR="006A5014">
        <w:rPr>
          <w:rFonts w:hint="eastAsia"/>
          <w:highlight w:val="yellow"/>
        </w:rPr>
        <w:t>（重叠数据应该是</w:t>
      </w:r>
      <w:r w:rsidR="00406E0D">
        <w:rPr>
          <w:rFonts w:hint="eastAsia"/>
          <w:highlight w:val="yellow"/>
        </w:rPr>
        <w:t>任务之间访问数据的交集，并发数目越多，重叠数据的比例应该越大</w:t>
      </w:r>
      <w:r w:rsidR="006A5014">
        <w:rPr>
          <w:rFonts w:hint="eastAsia"/>
          <w:highlight w:val="yellow"/>
        </w:rPr>
        <w:t>）</w:t>
      </w:r>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p>
    <w:p w14:paraId="6EE998C1" w14:textId="67848770" w:rsidR="00B44F03" w:rsidRDefault="00B44F03" w:rsidP="00B44F03">
      <w:pPr>
        <w:pStyle w:val="af5"/>
        <w:numPr>
          <w:ilvl w:val="0"/>
          <w:numId w:val="10"/>
        </w:numPr>
        <w:ind w:firstLineChars="0"/>
        <w:rPr>
          <w:highlight w:val="yellow"/>
        </w:rPr>
      </w:pPr>
      <w:r w:rsidRPr="00A65097">
        <w:rPr>
          <w:highlight w:val="yellow"/>
        </w:rPr>
        <w:t>统计并行调度缓存错失率</w:t>
      </w:r>
      <w:r w:rsidR="006A5014">
        <w:rPr>
          <w:rFonts w:hint="eastAsia"/>
          <w:highlight w:val="yellow"/>
        </w:rPr>
        <w:t>（调整并发任务数量，并发数越大，换错措施率越高）</w:t>
      </w:r>
      <w:r w:rsidRPr="00A65097">
        <w:rPr>
          <w:highlight w:val="yellow"/>
        </w:rPr>
        <w:t>，说明并行调度的方案低效的原因。</w:t>
      </w:r>
    </w:p>
    <w:p w14:paraId="0037497E" w14:textId="3BA5E83F" w:rsidR="005D6C14" w:rsidRPr="005D6C14" w:rsidRDefault="005D6C14">
      <w:pPr>
        <w:pStyle w:val="af5"/>
        <w:numPr>
          <w:ilvl w:val="0"/>
          <w:numId w:val="10"/>
        </w:numPr>
        <w:ind w:firstLineChars="0"/>
        <w:rPr>
          <w:highlight w:val="yellow"/>
        </w:rPr>
      </w:pPr>
      <w:r>
        <w:rPr>
          <w:rFonts w:hint="eastAsia"/>
          <w:highlight w:val="yellow"/>
        </w:rPr>
        <w:t>统计计算高度顶点占总遍历数据的比例（高度顶点占顶点数的比例很低，但是占访问路径的比例很高）。</w:t>
      </w:r>
    </w:p>
    <w:p w14:paraId="6E08EEE5" w14:textId="625F61C9" w:rsidR="00B44F03" w:rsidRDefault="00B44F03" w:rsidP="00B44F03">
      <w:pPr>
        <w:pStyle w:val="af5"/>
        <w:numPr>
          <w:ilvl w:val="0"/>
          <w:numId w:val="10"/>
        </w:numPr>
        <w:ind w:firstLineChars="0"/>
        <w:rPr>
          <w:highlight w:val="yellow"/>
        </w:rPr>
      </w:pPr>
      <w:r>
        <w:rPr>
          <w:rFonts w:hint="eastAsia"/>
          <w:highlight w:val="yellow"/>
        </w:rPr>
        <w:t>统计高度顶点占冗余数据的比例</w:t>
      </w:r>
      <w:r w:rsidR="0068153F">
        <w:rPr>
          <w:rFonts w:hint="eastAsia"/>
          <w:highlight w:val="yellow"/>
        </w:rPr>
        <w:t>（调整高度顶点的度数阈值，阈值越低，占比应该越高）</w:t>
      </w:r>
      <w:r>
        <w:rPr>
          <w:rFonts w:hint="eastAsia"/>
          <w:highlight w:val="yellow"/>
        </w:rPr>
        <w:t>，证明不同任务会重复计算高度顶点之间的距离。</w:t>
      </w:r>
    </w:p>
    <w:p w14:paraId="4A0781BA" w14:textId="3D81B92D" w:rsidR="00B6527A" w:rsidRPr="00B44F03" w:rsidRDefault="00B44F03">
      <w:pPr>
        <w:pStyle w:val="af5"/>
        <w:numPr>
          <w:ilvl w:val="0"/>
          <w:numId w:val="10"/>
        </w:numPr>
        <w:ind w:firstLineChars="0"/>
        <w:rPr>
          <w:highlight w:val="yellow"/>
        </w:rPr>
      </w:pPr>
      <w:r w:rsidRPr="00B44F03">
        <w:rPr>
          <w:rFonts w:hint="eastAsia"/>
          <w:highlight w:val="yellow"/>
        </w:rPr>
        <w:t>统计固定数目的全局顶点的索引覆盖率</w:t>
      </w:r>
      <w:r w:rsidR="005065B4">
        <w:rPr>
          <w:rFonts w:hint="eastAsia"/>
          <w:highlight w:val="yellow"/>
        </w:rPr>
        <w:t>和开销。</w:t>
      </w:r>
    </w:p>
    <w:p w14:paraId="264C58F2" w14:textId="3A8AEB63" w:rsidR="00920431" w:rsidRPr="006C44E5" w:rsidDel="00DC1A5A" w:rsidRDefault="00920431" w:rsidP="002F34A1">
      <w:pPr>
        <w:rPr>
          <w:del w:id="431" w:author="HERO 浩宇" w:date="2023-11-12T10:01:00Z"/>
        </w:rPr>
      </w:pPr>
    </w:p>
    <w:p w14:paraId="08468358" w14:textId="19568FB4" w:rsidR="00E938AC" w:rsidRPr="00F710AC" w:rsidDel="00F710AC" w:rsidRDefault="00CD342F" w:rsidP="00E938AC">
      <w:pPr>
        <w:rPr>
          <w:del w:id="432" w:author="HERO 浩宇" w:date="2023-11-12T08:44:00Z"/>
          <w:rPrChange w:id="433" w:author="HERO 浩宇" w:date="2023-11-12T08:44:00Z">
            <w:rPr>
              <w:del w:id="434" w:author="HERO 浩宇" w:date="2023-11-12T08:44:00Z"/>
              <w:highlight w:val="yellow"/>
            </w:rPr>
          </w:rPrChange>
        </w:rPr>
      </w:pPr>
      <w:r>
        <w:tab/>
      </w:r>
      <w:ins w:id="435" w:author="HERO 浩宇" w:date="2023-11-12T08:44:00Z">
        <w:r w:rsidR="004E7055">
          <w:rPr>
            <w:rFonts w:hint="eastAsia"/>
          </w:rPr>
          <w:t>大多数</w:t>
        </w:r>
      </w:ins>
      <w:r w:rsidR="00063C53">
        <w:rPr>
          <w:rFonts w:hint="eastAsia"/>
        </w:rPr>
        <w:t>现有的解决方案</w:t>
      </w:r>
      <w:ins w:id="436" w:author="HERO 浩宇" w:date="2023-11-12T08:44:00Z">
        <w:r w:rsidR="004E7055">
          <w:rPr>
            <w:rFonts w:hint="eastAsia"/>
          </w:rPr>
          <w:t>[</w:t>
        </w:r>
        <w:r w:rsidR="004E7055">
          <w:t>xxxx]</w:t>
        </w:r>
      </w:ins>
      <w:r w:rsidR="00063C53">
        <w:rPr>
          <w:rFonts w:hint="eastAsia"/>
        </w:rPr>
        <w:t>聚焦于加速单次查询的速度，</w:t>
      </w:r>
      <w:del w:id="437" w:author="HERO 浩宇" w:date="2023-11-12T08:41:00Z">
        <w:r w:rsidR="00063C53" w:rsidDel="00D5553E">
          <w:rPr>
            <w:rFonts w:hint="eastAsia"/>
          </w:rPr>
          <w:delText>如</w:delText>
        </w:r>
        <w:r w:rsidR="00063C53" w:rsidRPr="00063C53" w:rsidDel="00D5553E">
          <w:delTex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delText>
        </w:r>
      </w:del>
      <w:r w:rsidR="00D72507">
        <w:rPr>
          <w:rFonts w:hint="eastAsia"/>
        </w:rPr>
        <w:t>然而</w:t>
      </w:r>
      <w:ins w:id="438" w:author="HERO 浩宇" w:date="2023-11-12T08:45:00Z">
        <w:r w:rsidR="00A47C69">
          <w:rPr>
            <w:rFonts w:hint="eastAsia"/>
          </w:rPr>
          <w:t>实际应用场景中，</w:t>
        </w:r>
      </w:ins>
      <w:ins w:id="439" w:author="HERO 浩宇" w:date="2023-11-12T09:56:00Z">
        <w:r w:rsidR="00E00CD4">
          <w:rPr>
            <w:rFonts w:hint="eastAsia"/>
          </w:rPr>
          <w:t>有</w:t>
        </w:r>
      </w:ins>
      <w:ins w:id="440" w:author="HERO 浩宇" w:date="2023-11-12T08:46:00Z">
        <w:r w:rsidR="00A47C69">
          <w:rPr>
            <w:rFonts w:hint="eastAsia"/>
          </w:rPr>
          <w:t>大量</w:t>
        </w:r>
      </w:ins>
      <w:ins w:id="441" w:author="HERO 浩宇" w:date="2023-11-12T08:45:00Z">
        <w:r w:rsidR="00A47C69">
          <w:rPr>
            <w:rFonts w:hint="eastAsia"/>
          </w:rPr>
          <w:t>图查询任务</w:t>
        </w:r>
      </w:ins>
      <w:ins w:id="442" w:author="HERO 浩宇" w:date="2023-11-12T08:46:00Z">
        <w:r w:rsidR="00A47C69">
          <w:rPr>
            <w:rFonts w:hint="eastAsia"/>
          </w:rPr>
          <w:t>在同一个底层图上</w:t>
        </w:r>
        <w:r w:rsidR="005241E3">
          <w:rPr>
            <w:rFonts w:hint="eastAsia"/>
          </w:rPr>
          <w:t>并发运行</w:t>
        </w:r>
      </w:ins>
      <w:del w:id="443" w:author="HERO 浩宇" w:date="2023-11-12T08:44:00Z">
        <w:r w:rsidR="00D72507" w:rsidRPr="00F710AC" w:rsidDel="00F710AC">
          <w:rPr>
            <w:rFonts w:hint="eastAsia"/>
            <w:rPrChange w:id="444" w:author="HERO 浩宇" w:date="2023-11-12T08:44:00Z">
              <w:rPr>
                <w:rFonts w:hint="eastAsia"/>
                <w:highlight w:val="yellow"/>
              </w:rPr>
            </w:rPrChange>
          </w:rPr>
          <w:delText>如图</w:delText>
        </w:r>
        <w:r w:rsidR="00E938AC" w:rsidRPr="00F710AC" w:rsidDel="00F710AC">
          <w:rPr>
            <w:rPrChange w:id="445" w:author="HERO 浩宇" w:date="2023-11-12T08:44:00Z">
              <w:rPr>
                <w:highlight w:val="yellow"/>
              </w:rPr>
            </w:rPrChange>
          </w:rPr>
          <w:delText>1</w:delText>
        </w:r>
        <w:r w:rsidR="00E938AC" w:rsidRPr="00F710AC" w:rsidDel="00F710AC">
          <w:rPr>
            <w:rFonts w:hint="eastAsia"/>
            <w:rPrChange w:id="446" w:author="HERO 浩宇" w:date="2023-11-12T08:44:00Z">
              <w:rPr>
                <w:rFonts w:hint="eastAsia"/>
                <w:highlight w:val="yellow"/>
              </w:rPr>
            </w:rPrChange>
          </w:rPr>
          <w:delText>（统计各个场景的实际并发数，证明并发查询的需求。也可以用数据的形式展现，不需要图像）</w:delText>
        </w:r>
      </w:del>
    </w:p>
    <w:p w14:paraId="1E756344" w14:textId="692DDC8E" w:rsidR="00253E08" w:rsidRPr="002F34A1" w:rsidRDefault="00E938AC">
      <w:pPr>
        <w:rPr>
          <w:b/>
          <w:bCs/>
        </w:rPr>
      </w:pPr>
      <w:del w:id="447" w:author="HERO 浩宇" w:date="2023-11-12T08:44:00Z">
        <w:r w:rsidRPr="00F710AC" w:rsidDel="00F710AC">
          <w:rPr>
            <w:rFonts w:hint="eastAsia"/>
            <w:rPrChange w:id="448" w:author="HERO 浩宇" w:date="2023-11-12T08:44:00Z">
              <w:rPr>
                <w:rFonts w:hint="eastAsia"/>
                <w:highlight w:val="yellow"/>
              </w:rPr>
            </w:rPrChange>
          </w:rPr>
          <w:delText>）</w:delText>
        </w:r>
      </w:del>
      <w:ins w:id="449" w:author="HERO 浩宇" w:date="2023-11-12T08:44:00Z">
        <w:r w:rsidR="00F710AC" w:rsidRPr="00F710AC">
          <w:rPr>
            <w:rFonts w:hint="eastAsia"/>
            <w:rPrChange w:id="450" w:author="HERO 浩宇" w:date="2023-11-12T08:44:00Z">
              <w:rPr>
                <w:rFonts w:hint="eastAsia"/>
                <w:highlight w:val="yellow"/>
              </w:rPr>
            </w:rPrChange>
          </w:rPr>
          <w:t>。</w:t>
        </w:r>
      </w:ins>
      <w:ins w:id="451" w:author="HERO 浩宇" w:date="2023-11-12T09:46:00Z">
        <w:r w:rsidR="00DA6A95">
          <w:rPr>
            <w:rFonts w:hint="eastAsia"/>
          </w:rPr>
          <w:t>例如，</w:t>
        </w:r>
      </w:ins>
      <w:ins w:id="452" w:author="HERO 浩宇" w:date="2023-11-12T09:45:00Z">
        <w:r w:rsidR="00DA6A95" w:rsidRPr="00DA6A95">
          <w:rPr>
            <w:rFonts w:hint="eastAsia"/>
          </w:rPr>
          <w:t>中国地理信息产业协会</w:t>
        </w:r>
        <w:r w:rsidR="00DA6A95">
          <w:rPr>
            <w:rFonts w:hint="eastAsia"/>
          </w:rPr>
          <w:t>的统计</w:t>
        </w:r>
      </w:ins>
      <w:ins w:id="453" w:author="HERO 浩宇" w:date="2023-11-12T09:46:00Z">
        <w:r w:rsidR="00DA6A95">
          <w:t>]</w:t>
        </w:r>
        <w:r w:rsidR="00DA6A95">
          <w:rPr>
            <w:rFonts w:hint="eastAsia"/>
          </w:rPr>
          <w:t>表明，</w:t>
        </w:r>
      </w:ins>
      <w:ins w:id="454" w:author="HERO 浩宇" w:date="2023-11-12T09:40:00Z">
        <w:r w:rsidR="00F1120B" w:rsidRPr="00F1120B">
          <w:rPr>
            <w:rFonts w:hint="eastAsia"/>
          </w:rPr>
          <w:t>百度地图</w:t>
        </w:r>
      </w:ins>
      <w:ins w:id="455" w:author="HERO 浩宇" w:date="2023-11-12T09:48:00Z">
        <w:r w:rsidR="004425EE">
          <w:rPr>
            <w:rFonts w:hint="eastAsia"/>
          </w:rPr>
          <w:t>[</w:t>
        </w:r>
        <w:r w:rsidR="004425EE">
          <w:t>xx]</w:t>
        </w:r>
      </w:ins>
      <w:ins w:id="456" w:author="HERO 浩宇" w:date="2023-11-12T09:40:00Z">
        <w:r w:rsidR="00F1120B" w:rsidRPr="00F1120B">
          <w:rPr>
            <w:rFonts w:hint="eastAsia"/>
          </w:rPr>
          <w:t>、高德地图</w:t>
        </w:r>
      </w:ins>
      <w:ins w:id="457" w:author="HERO 浩宇" w:date="2023-11-12T09:48:00Z">
        <w:r w:rsidR="004425EE">
          <w:rPr>
            <w:rFonts w:hint="eastAsia"/>
          </w:rPr>
          <w:t>[</w:t>
        </w:r>
        <w:r w:rsidR="004425EE">
          <w:t>xx]</w:t>
        </w:r>
      </w:ins>
      <w:ins w:id="458" w:author="HERO 浩宇" w:date="2023-11-12T09:40:00Z">
        <w:r w:rsidR="00F1120B" w:rsidRPr="00F1120B">
          <w:rPr>
            <w:rFonts w:hint="eastAsia"/>
          </w:rPr>
          <w:t>、腾讯地图</w:t>
        </w:r>
      </w:ins>
      <w:ins w:id="459" w:author="HERO 浩宇" w:date="2023-11-12T09:48:00Z">
        <w:r w:rsidR="004425EE">
          <w:rPr>
            <w:rFonts w:hint="eastAsia"/>
          </w:rPr>
          <w:t>[</w:t>
        </w:r>
        <w:r w:rsidR="004425EE">
          <w:t>xx]</w:t>
        </w:r>
      </w:ins>
      <w:ins w:id="460" w:author="HERO 浩宇" w:date="2023-11-12T09:40:00Z">
        <w:r w:rsidR="00F1120B" w:rsidRPr="00F1120B">
          <w:rPr>
            <w:rFonts w:hint="eastAsia"/>
          </w:rPr>
          <w:t>、华为地图</w:t>
        </w:r>
      </w:ins>
      <w:ins w:id="461" w:author="HERO 浩宇" w:date="2023-11-12T09:48:00Z">
        <w:r w:rsidR="004425EE">
          <w:rPr>
            <w:rFonts w:hint="eastAsia"/>
          </w:rPr>
          <w:t>[</w:t>
        </w:r>
        <w:r w:rsidR="004425EE">
          <w:t>xx]</w:t>
        </w:r>
      </w:ins>
      <w:ins w:id="462" w:author="HERO 浩宇" w:date="2023-11-12T09:40:00Z">
        <w:r w:rsidR="00F1120B" w:rsidRPr="00F1120B">
          <w:rPr>
            <w:rFonts w:hint="eastAsia"/>
          </w:rPr>
          <w:t>等企业建设的位置服务开放平台日均位置服务请求次数最高达</w:t>
        </w:r>
        <w:r w:rsidR="00F1120B" w:rsidRPr="00F1120B">
          <w:t>1600亿次</w:t>
        </w:r>
      </w:ins>
      <w:ins w:id="463" w:author="HERO 浩宇" w:date="2023-11-12T10:02:00Z">
        <w:r w:rsidR="00DC1A5A">
          <w:rPr>
            <w:rFonts w:hint="eastAsia"/>
          </w:rPr>
          <w:t>[</w:t>
        </w:r>
        <w:r w:rsidR="00DC1A5A">
          <w:t>xx</w:t>
        </w:r>
        <w:r w:rsidR="00DC1A5A">
          <w:rPr>
            <w:rFonts w:hint="eastAsia"/>
          </w:rPr>
          <w:t>]</w:t>
        </w:r>
      </w:ins>
      <w:ins w:id="464" w:author="HERO 浩宇" w:date="2023-11-12T09:41:00Z">
        <w:r w:rsidR="004274D0">
          <w:rPr>
            <w:rFonts w:hint="eastAsia"/>
          </w:rPr>
          <w:t>。</w:t>
        </w:r>
      </w:ins>
      <w:ins w:id="465" w:author="HERO 浩宇" w:date="2023-11-12T10:00:00Z">
        <w:r w:rsidR="00946821">
          <w:rPr>
            <w:rFonts w:hint="eastAsia"/>
          </w:rPr>
          <w:t>大量并发点对点查询需求对图遍历系统的吞吐量</w:t>
        </w:r>
      </w:ins>
      <w:ins w:id="466" w:author="HERO 浩宇" w:date="2023-11-12T10:01:00Z">
        <w:r w:rsidR="00946821">
          <w:rPr>
            <w:rFonts w:hint="eastAsia"/>
          </w:rPr>
          <w:t>提出了极高的要求。然而</w:t>
        </w:r>
      </w:ins>
      <w:del w:id="467" w:author="HERO 浩宇" w:date="2023-11-12T10:01:00Z">
        <w:r w:rsidR="00D72507" w:rsidDel="00DC1A5A">
          <w:rPr>
            <w:rFonts w:hint="eastAsia"/>
          </w:rPr>
          <w:delText>所示，我们的统计表明，图上的并发点对点查询正在成为原来越迫切的需求</w:delText>
        </w:r>
        <w:r w:rsidR="00922CE0" w:rsidDel="00DC1A5A">
          <w:rPr>
            <w:rFonts w:hint="eastAsia"/>
          </w:rPr>
          <w:delText>，它们更重视并发查询任务的吞吐量，对于单次查询的速度则</w:delText>
        </w:r>
        <w:r w:rsidR="000B1F9F" w:rsidDel="00DC1A5A">
          <w:rPr>
            <w:rFonts w:hint="eastAsia"/>
          </w:rPr>
          <w:delText>比较</w:delText>
        </w:r>
        <w:r w:rsidR="00922CE0" w:rsidDel="00DC1A5A">
          <w:rPr>
            <w:rFonts w:hint="eastAsia"/>
          </w:rPr>
          <w:delText>宽容。</w:delText>
        </w:r>
      </w:del>
      <w:r w:rsidR="00816A4C" w:rsidRPr="00C23F4A">
        <w:rPr>
          <w:rFonts w:hint="eastAsia"/>
          <w:highlight w:val="yellow"/>
        </w:rPr>
        <w:t>如图</w:t>
      </w:r>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468" w:author="HERO 浩宇" w:date="2023-11-13T15:01:00Z">
        <w:r w:rsidR="00805E16">
          <w:rPr>
            <w:rFonts w:hint="eastAsia"/>
          </w:rPr>
          <w:t>和冗余计算</w:t>
        </w:r>
      </w:ins>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469"/>
      <w:r w:rsidR="00816A4C" w:rsidRPr="0061780F">
        <w:rPr>
          <w:rFonts w:hint="eastAsia"/>
          <w:highlight w:val="yellow"/>
        </w:rPr>
        <w:t>评测</w:t>
      </w:r>
      <w:commentRangeEnd w:id="469"/>
      <w:r w:rsidR="00345ABF">
        <w:rPr>
          <w:rStyle w:val="af0"/>
        </w:rPr>
        <w:commentReference w:id="469"/>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6DC9E2E3" w14:textId="1D698B4F" w:rsidR="004C33E7" w:rsidRPr="002F34A1" w:rsidDel="00D61352" w:rsidRDefault="003C7CC9" w:rsidP="003C7CC9">
      <w:pPr>
        <w:rPr>
          <w:del w:id="470" w:author="HERO 浩宇" w:date="2023-11-13T17:25:00Z"/>
          <w:sz w:val="18"/>
          <w:szCs w:val="18"/>
        </w:rPr>
        <w:pPrChange w:id="471" w:author="HERO 浩宇" w:date="2023-11-13T17:27:00Z">
          <w:pPr>
            <w:ind w:firstLine="420"/>
          </w:pPr>
        </w:pPrChange>
      </w:pPr>
      <w:ins w:id="472" w:author="HERO 浩宇" w:date="2023-11-13T17:27:00Z">
        <w:r w:rsidRPr="003C7CC9">
          <w:rPr>
            <w:sz w:val="18"/>
            <w:szCs w:val="18"/>
          </w:rPr>
          <w:t xml:space="preserve">Most existing solutions </w:t>
        </w:r>
      </w:ins>
      <w:ins w:id="473" w:author="HERO 浩宇" w:date="2023-11-13T17:28:00Z">
        <w:r>
          <w:rPr>
            <w:rFonts w:hint="eastAsia"/>
            <w:sz w:val="18"/>
            <w:szCs w:val="18"/>
          </w:rPr>
          <w:t>[</w:t>
        </w:r>
      </w:ins>
      <w:ins w:id="474" w:author="HERO 浩宇" w:date="2023-11-13T17:27:00Z">
        <w:r>
          <w:rPr>
            <w:rFonts w:hint="eastAsia"/>
            <w:sz w:val="18"/>
            <w:szCs w:val="18"/>
          </w:rPr>
          <w:t>xxx</w:t>
        </w:r>
        <w:r w:rsidRPr="003C7CC9">
          <w:rPr>
            <w:sz w:val="18"/>
            <w:szCs w:val="18"/>
          </w:rPr>
          <w:t>]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ins>
      <w:del w:id="475" w:author="HERO 浩宇" w:date="2023-11-13T17:25:00Z">
        <w:r w:rsidR="004C33E7" w:rsidRPr="002F34A1" w:rsidDel="00D61352">
          <w:rPr>
            <w:sz w:val="18"/>
            <w:szCs w:val="18"/>
          </w:rPr>
          <w:delTex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delText>
        </w:r>
      </w:del>
    </w:p>
    <w:p w14:paraId="7F598463" w14:textId="43A9C0BD" w:rsidR="00166B28" w:rsidRDefault="004C33E7" w:rsidP="002F34A1">
      <w:pPr>
        <w:ind w:firstLine="420"/>
      </w:pPr>
      <w:del w:id="476" w:author="HERO 浩宇" w:date="2023-11-13T17:25:00Z">
        <w:r w:rsidRPr="002F34A1" w:rsidDel="00D61352">
          <w:rPr>
            <w:sz w:val="18"/>
            <w:szCs w:val="18"/>
          </w:rPr>
          <w:delTex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delText>
        </w:r>
        <w:r w:rsidR="00166B28" w:rsidRPr="002F34A1" w:rsidDel="00D61352">
          <w:rPr>
            <w:sz w:val="18"/>
            <w:szCs w:val="18"/>
          </w:rPr>
          <w:delText xml:space="preserve"> </w:delText>
        </w:r>
      </w:del>
      <w:r w:rsidR="00166B28">
        <w:br w:type="page"/>
      </w:r>
    </w:p>
    <w:p w14:paraId="64F235BB" w14:textId="77777777" w:rsidR="00E66B96" w:rsidRDefault="00E66B96" w:rsidP="005B1E54">
      <w:pPr>
        <w:pStyle w:val="af6"/>
      </w:pPr>
      <w:bookmarkStart w:id="477" w:name="_Toc149671641"/>
      <w:r w:rsidRPr="00AC1DCE">
        <w:lastRenderedPageBreak/>
        <w:t>Preliminaries</w:t>
      </w:r>
      <w:bookmarkEnd w:id="477"/>
    </w:p>
    <w:p w14:paraId="3B043A66" w14:textId="0EA4A48F" w:rsidR="00E66B96" w:rsidRDefault="00E66B96" w:rsidP="00E66B96">
      <w:r>
        <w:tab/>
      </w:r>
      <w:r>
        <w:rPr>
          <w:rFonts w:hint="eastAsia"/>
        </w:rPr>
        <w:t>定义一：</w:t>
      </w:r>
      <w:ins w:id="478" w:author="HERO 浩宇" w:date="2023-11-12T10:28:00Z">
        <w:r w:rsidR="002553C4">
          <w:rPr>
            <w:rFonts w:hint="eastAsia"/>
          </w:rPr>
          <w:t>（</w:t>
        </w:r>
      </w:ins>
      <w:r>
        <w:rPr>
          <w:rFonts w:hint="eastAsia"/>
        </w:rPr>
        <w:t>图</w:t>
      </w:r>
      <w:ins w:id="479" w:author="HERO 浩宇" w:date="2023-11-12T10:28:00Z">
        <w:r w:rsidR="002553C4">
          <w:rPr>
            <w:rFonts w:hint="eastAsia"/>
          </w:rPr>
          <w:t>）</w:t>
        </w:r>
      </w:ins>
      <w:del w:id="480" w:author="HERO 浩宇" w:date="2023-11-12T10:29:00Z">
        <w:r w:rsidDel="00E90EDD">
          <w:rPr>
            <w:rFonts w:hint="eastAsia"/>
          </w:rPr>
          <w:delText>：</w:delText>
        </w:r>
      </w:del>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481"/>
      <w:r>
        <w:rPr>
          <w:rFonts w:hint="eastAsia"/>
        </w:rPr>
        <w:t>数目</w:t>
      </w:r>
      <w:commentRangeEnd w:id="481"/>
      <w:r w:rsidR="004B2DD8">
        <w:rPr>
          <w:rStyle w:val="af0"/>
        </w:rPr>
        <w:commentReference w:id="481"/>
      </w:r>
      <w:r>
        <w:rPr>
          <w:rFonts w:hint="eastAsia"/>
        </w:rPr>
        <w:t>。</w:t>
      </w:r>
    </w:p>
    <w:p w14:paraId="5B1C3A37" w14:textId="4F679EA3" w:rsidR="00E66B96" w:rsidRDefault="00E66B96" w:rsidP="00E66B96">
      <w:r>
        <w:tab/>
      </w:r>
      <w:r>
        <w:rPr>
          <w:rFonts w:hint="eastAsia"/>
        </w:rPr>
        <w:t>定义二：</w:t>
      </w:r>
      <w:ins w:id="482" w:author="HERO 浩宇" w:date="2023-11-12T10:29:00Z">
        <w:r w:rsidR="00E90EDD">
          <w:rPr>
            <w:rFonts w:hint="eastAsia"/>
          </w:rPr>
          <w:t>（</w:t>
        </w:r>
      </w:ins>
      <w:r>
        <w:rPr>
          <w:rFonts w:hint="eastAsia"/>
        </w:rPr>
        <w:t>图分区</w:t>
      </w:r>
      <w:ins w:id="483" w:author="HERO 浩宇" w:date="2023-11-12T10:29:00Z">
        <w:r w:rsidR="00E90EDD">
          <w:rPr>
            <w:rFonts w:hint="eastAsia"/>
          </w:rPr>
          <w:t>）</w:t>
        </w:r>
      </w:ins>
      <w:del w:id="484" w:author="HERO 浩宇" w:date="2023-11-12T10:29:00Z">
        <w:r w:rsidDel="00E90EDD">
          <w:rPr>
            <w:rFonts w:hint="eastAsia"/>
          </w:rPr>
          <w:delText>：</w:delText>
        </w:r>
      </w:del>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7D5FA1FD" w:rsidR="005A39E7" w:rsidRDefault="005A39E7" w:rsidP="00AC1DCE">
      <w:r>
        <w:tab/>
      </w:r>
      <w:r>
        <w:rPr>
          <w:rFonts w:hint="eastAsia"/>
        </w:rPr>
        <w:t>定义三：</w:t>
      </w:r>
      <w:ins w:id="485" w:author="HERO 浩宇" w:date="2023-11-12T10:29:00Z">
        <w:r w:rsidR="00E90EDD">
          <w:rPr>
            <w:rFonts w:hint="eastAsia"/>
          </w:rPr>
          <w:t>（</w:t>
        </w:r>
      </w:ins>
      <w:r>
        <w:rPr>
          <w:rFonts w:hint="eastAsia"/>
        </w:rPr>
        <w:t>点对点查询</w:t>
      </w:r>
      <w:ins w:id="486" w:author="HERO 浩宇" w:date="2023-11-12T10:29:00Z">
        <w:r w:rsidR="00E90EDD">
          <w:rPr>
            <w:rFonts w:hint="eastAsia"/>
          </w:rPr>
          <w:t>）</w:t>
        </w:r>
      </w:ins>
      <w:del w:id="487" w:author="HERO 浩宇" w:date="2023-11-12T10:29:00Z">
        <w:r w:rsidDel="00E90EDD">
          <w:rPr>
            <w:rFonts w:hint="eastAsia"/>
          </w:rPr>
          <w:delText>：</w:delText>
        </w:r>
      </w:del>
      <w:r w:rsidR="00BF7702">
        <w:rPr>
          <w:rFonts w:hint="eastAsia"/>
        </w:rPr>
        <w:t>我们使用</w:t>
      </w:r>
      <w:bookmarkStart w:id="488"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488"/>
      <w:r w:rsidR="00BF7702">
        <w:rPr>
          <w:rFonts w:hint="eastAsia"/>
        </w:rPr>
        <w:t>表示任务i对应的查询。其中</w:t>
      </w:r>
      <w:bookmarkStart w:id="489" w:name="_Hlk147255374"/>
      <w:r w:rsidR="00C92548">
        <w:rPr>
          <w:rFonts w:hint="eastAsia"/>
        </w:rPr>
        <w:t>s</w:t>
      </w:r>
      <w:r w:rsidR="00BF7702" w:rsidRPr="00D450F5">
        <w:rPr>
          <w:rFonts w:hint="eastAsia"/>
          <w:vertAlign w:val="subscript"/>
        </w:rPr>
        <w:t>i</w:t>
      </w:r>
      <w:bookmarkEnd w:id="489"/>
      <w:r w:rsidR="00BF7702">
        <w:rPr>
          <w:rFonts w:hint="eastAsia"/>
        </w:rPr>
        <w:t>和</w:t>
      </w:r>
      <w:bookmarkStart w:id="490" w:name="_Hlk147255385"/>
      <w:r w:rsidR="00C92548">
        <w:rPr>
          <w:rFonts w:hint="eastAsia"/>
        </w:rPr>
        <w:t>d</w:t>
      </w:r>
      <w:r w:rsidR="00BF7702" w:rsidRPr="00D450F5">
        <w:rPr>
          <w:rFonts w:hint="eastAsia"/>
          <w:vertAlign w:val="subscript"/>
        </w:rPr>
        <w:t>i</w:t>
      </w:r>
      <w:bookmarkEnd w:id="490"/>
      <w:r w:rsidR="00BF7702">
        <w:rPr>
          <w:rFonts w:hint="eastAsia"/>
        </w:rPr>
        <w:t>分别表示查询</w:t>
      </w:r>
      <w:bookmarkStart w:id="491" w:name="_Hlk147255400"/>
      <w:r w:rsidR="005C5812">
        <w:rPr>
          <w:rFonts w:hint="eastAsia"/>
        </w:rPr>
        <w:t>q</w:t>
      </w:r>
      <w:r w:rsidR="005C5812" w:rsidRPr="00D450F5">
        <w:rPr>
          <w:vertAlign w:val="subscript"/>
        </w:rPr>
        <w:t>i</w:t>
      </w:r>
      <w:bookmarkEnd w:id="491"/>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C92548">
        <w:rPr>
          <w:rFonts w:hint="eastAsia"/>
          <w:vertAlign w:val="subscript"/>
        </w:rPr>
        <w:t>sd</w:t>
      </w:r>
      <w:r w:rsidR="008B7911">
        <w:rPr>
          <w:rFonts w:hint="eastAsia"/>
        </w:rPr>
        <w:t>，对于不同的算法，它有着不同含义，例如对于</w:t>
      </w:r>
      <w:del w:id="492" w:author="huao" w:date="2023-11-12T14:39:00Z">
        <w:r w:rsidR="008B7911" w:rsidDel="00554900">
          <w:rPr>
            <w:rFonts w:hint="eastAsia"/>
          </w:rPr>
          <w:delText>最短</w:delText>
        </w:r>
      </w:del>
      <w:ins w:id="493" w:author="huao" w:date="2023-11-12T14:39:00Z">
        <w:r w:rsidR="00554900">
          <w:rPr>
            <w:rFonts w:hint="eastAsia"/>
          </w:rPr>
          <w:t>最佳</w:t>
        </w:r>
      </w:ins>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C92548">
        <w:t>s</w:t>
      </w:r>
      <w:r w:rsidR="00832AAB" w:rsidRPr="00D450F5">
        <w:rPr>
          <w:rFonts w:hint="eastAsia"/>
          <w:vertAlign w:val="subscript"/>
        </w:rPr>
        <w:t>i</w:t>
      </w:r>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del w:id="494" w:author="huao" w:date="2023-11-12T14:39:00Z">
        <w:r w:rsidR="00832AAB" w:rsidDel="00554900">
          <w:rPr>
            <w:rFonts w:hint="eastAsia"/>
          </w:rPr>
          <w:delText>最短</w:delText>
        </w:r>
      </w:del>
      <w:ins w:id="495" w:author="huao" w:date="2023-11-12T14:39:00Z">
        <w:r w:rsidR="00554900">
          <w:rPr>
            <w:rFonts w:hint="eastAsia"/>
          </w:rPr>
          <w:t>最佳</w:t>
        </w:r>
      </w:ins>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532EBA0B" w:rsidR="00050DCE" w:rsidDel="00441BBC" w:rsidRDefault="00D450F5" w:rsidP="00050DCE">
      <w:pPr>
        <w:rPr>
          <w:del w:id="496" w:author="HERO 浩宇" w:date="2023-11-12T10:46:00Z"/>
        </w:rPr>
      </w:pPr>
      <w:del w:id="497" w:author="HERO 浩宇" w:date="2023-11-12T10:46:00Z">
        <w:r w:rsidDel="00441BBC">
          <w:tab/>
        </w:r>
        <w:r w:rsidDel="00441BBC">
          <w:rPr>
            <w:rFonts w:hint="eastAsia"/>
          </w:rPr>
          <w:delText>定义四：</w:delText>
        </w:r>
        <w:r w:rsidR="00F301D1" w:rsidDel="00441BBC">
          <w:rPr>
            <w:rFonts w:hint="eastAsia"/>
          </w:rPr>
          <w:delText>索引</w:delText>
        </w:r>
      </w:del>
      <w:del w:id="498" w:author="HERO 浩宇" w:date="2023-11-12T10:29:00Z">
        <w:r w:rsidR="00F301D1" w:rsidDel="00E90EDD">
          <w:rPr>
            <w:rFonts w:hint="eastAsia"/>
          </w:rPr>
          <w:delText>：</w:delText>
        </w:r>
      </w:del>
      <w:del w:id="499" w:author="HERO 浩宇" w:date="2023-11-12T10:46:00Z">
        <w:r w:rsidR="00720822" w:rsidDel="00441BBC">
          <w:rPr>
            <w:rFonts w:hint="eastAsia"/>
          </w:rPr>
          <w:delText>索引</w:delText>
        </w:r>
      </w:del>
      <w:del w:id="500" w:author="HERO 浩宇" w:date="2023-11-12T10:32:00Z">
        <w:r w:rsidR="00720822" w:rsidDel="003D72D7">
          <w:rPr>
            <w:rFonts w:hint="eastAsia"/>
          </w:rPr>
          <w:delText>记录</w:delText>
        </w:r>
      </w:del>
      <w:del w:id="501" w:author="HERO 浩宇" w:date="2023-11-12T10:34:00Z">
        <w:r w:rsidR="00720822" w:rsidDel="00EC583B">
          <w:rPr>
            <w:rFonts w:hint="eastAsia"/>
          </w:rPr>
          <w:delText>了某个顶点</w:delText>
        </w:r>
        <w:r w:rsidR="006D3BF6" w:rsidDel="00EC583B">
          <w:rPr>
            <w:rFonts w:hint="eastAsia"/>
          </w:rPr>
          <w:delText>到</w:delText>
        </w:r>
        <w:r w:rsidR="00720822" w:rsidDel="00EC583B">
          <w:rPr>
            <w:rFonts w:hint="eastAsia"/>
          </w:rPr>
          <w:delText>其它顶点的距离</w:delText>
        </w:r>
        <w:r w:rsidR="008634B1" w:rsidDel="00EC583B">
          <w:rPr>
            <w:rFonts w:hint="eastAsia"/>
          </w:rPr>
          <w:delText>，它</w:delText>
        </w:r>
      </w:del>
      <w:del w:id="502" w:author="HERO 浩宇" w:date="2023-11-12T10:46:00Z">
        <w:r w:rsidR="008634B1" w:rsidDel="00441BBC">
          <w:rPr>
            <w:rFonts w:hint="eastAsia"/>
          </w:rPr>
          <w:delText>通过</w:delText>
        </w:r>
      </w:del>
      <w:del w:id="503" w:author="HERO 浩宇" w:date="2023-11-12T10:36:00Z">
        <w:r w:rsidR="008634B1" w:rsidDel="002220B5">
          <w:rPr>
            <w:rFonts w:hint="eastAsia"/>
          </w:rPr>
          <w:delText>频繁</w:delText>
        </w:r>
      </w:del>
      <w:del w:id="504" w:author="HERO 浩宇" w:date="2023-11-12T10:34:00Z">
        <w:r w:rsidR="008634B1" w:rsidDel="00EC583B">
          <w:rPr>
            <w:rFonts w:hint="eastAsia"/>
          </w:rPr>
          <w:delText>访问</w:delText>
        </w:r>
      </w:del>
      <w:del w:id="505" w:author="HERO 浩宇" w:date="2023-11-12T10:36:00Z">
        <w:r w:rsidR="008634B1" w:rsidDel="002220B5">
          <w:rPr>
            <w:rFonts w:hint="eastAsia"/>
          </w:rPr>
          <w:delText>的</w:delText>
        </w:r>
      </w:del>
      <w:del w:id="506" w:author="HERO 浩宇" w:date="2023-11-12T10:46:00Z">
        <w:r w:rsidR="008634B1" w:rsidDel="00441BBC">
          <w:rPr>
            <w:rFonts w:hint="eastAsia"/>
          </w:rPr>
          <w:delText>路径的</w:delText>
        </w:r>
      </w:del>
      <w:del w:id="507" w:author="HERO 浩宇" w:date="2023-11-12T10:35:00Z">
        <w:r w:rsidR="008634B1" w:rsidDel="00EC583B">
          <w:rPr>
            <w:rFonts w:hint="eastAsia"/>
          </w:rPr>
          <w:delText>与</w:delText>
        </w:r>
      </w:del>
      <w:del w:id="508" w:author="HERO 浩宇" w:date="2023-11-12T10:46:00Z">
        <w:r w:rsidR="008634B1" w:rsidDel="00441BBC">
          <w:rPr>
            <w:rFonts w:hint="eastAsia"/>
          </w:rPr>
          <w:delText>计算实现了计算共享</w:delText>
        </w:r>
        <w:r w:rsidR="006D3BF6" w:rsidDel="00441BBC">
          <w:rPr>
            <w:rFonts w:hint="eastAsia"/>
          </w:rPr>
          <w:delText>。</w:delText>
        </w:r>
        <w:r w:rsidR="008634B1" w:rsidDel="00441BBC">
          <w:rPr>
            <w:rFonts w:hint="eastAsia"/>
          </w:rPr>
          <w:delText>全局索引：</w:delText>
        </w:r>
        <w:r w:rsidR="00F301D1" w:rsidDel="00441BBC">
          <w:rPr>
            <w:rFonts w:hint="eastAsia"/>
          </w:rPr>
          <w:delText>选取图中度数</w:delText>
        </w:r>
      </w:del>
      <w:del w:id="509" w:author="HERO 浩宇" w:date="2023-11-12T10:37:00Z">
        <w:r w:rsidR="00F301D1" w:rsidDel="00D65B68">
          <w:rPr>
            <w:rFonts w:hint="eastAsia"/>
          </w:rPr>
          <w:delText>最高的</w:delText>
        </w:r>
      </w:del>
      <w:del w:id="510" w:author="HERO 浩宇" w:date="2023-11-12T10:38:00Z">
        <w:r w:rsidR="00F301D1" w:rsidDel="004148CB">
          <w:rPr>
            <w:rFonts w:hint="eastAsia"/>
          </w:rPr>
          <w:delText>k个</w:delText>
        </w:r>
      </w:del>
      <w:del w:id="511" w:author="HERO 浩宇" w:date="2023-11-12T10:46:00Z">
        <w:r w:rsidR="00F301D1" w:rsidDel="00441BBC">
          <w:rPr>
            <w:rFonts w:hint="eastAsia"/>
          </w:rPr>
          <w:delText>顶点作为索引顶点</w:delText>
        </w:r>
        <w:r w:rsidR="00BD1A63" w:rsidDel="00441BBC">
          <w:rPr>
            <w:rFonts w:hint="eastAsia"/>
          </w:rPr>
          <w:delText>h</w:delText>
        </w:r>
        <w:r w:rsidR="00BD1A63" w:rsidRPr="002F34A1" w:rsidDel="00441BBC">
          <w:rPr>
            <w:vertAlign w:val="subscript"/>
          </w:rPr>
          <w:delText>i</w:delText>
        </w:r>
        <w:r w:rsidR="00BD1A63" w:rsidDel="00441BBC">
          <w:rPr>
            <w:rFonts w:hint="eastAsia"/>
          </w:rPr>
          <w:delText>（i</w:delText>
        </w:r>
        <w:r w:rsidR="00BD1A63" w:rsidDel="00441BBC">
          <w:rPr>
            <w:rFonts w:ascii="等线" w:eastAsia="等线" w:hAnsi="等线" w:hint="eastAsia"/>
          </w:rPr>
          <w:delText>∈[</w:delText>
        </w:r>
        <w:r w:rsidR="00BD1A63" w:rsidDel="00441BBC">
          <w:rPr>
            <w:rFonts w:ascii="等线" w:eastAsia="等线" w:hAnsi="等线"/>
          </w:rPr>
          <w:delText>1,k</w:delText>
        </w:r>
        <w:r w:rsidR="00207CD4" w:rsidDel="00441BBC">
          <w:rPr>
            <w:rFonts w:ascii="等线" w:eastAsia="等线" w:hAnsi="等线"/>
          </w:rPr>
          <w:delText>]</w:delText>
        </w:r>
        <w:r w:rsidR="00207CD4" w:rsidDel="00441BBC">
          <w:rPr>
            <w:rFonts w:ascii="等线" w:eastAsia="等线" w:hAnsi="等线" w:hint="eastAsia"/>
          </w:rPr>
          <w:delText>，k</w:delText>
        </w:r>
        <w:r w:rsidR="00D20783" w:rsidDel="00441BBC">
          <w:rPr>
            <w:rFonts w:hint="eastAsia"/>
          </w:rPr>
          <w:delText>值由用户指定，一般设为1</w:delText>
        </w:r>
        <w:r w:rsidR="00D20783" w:rsidDel="00441BBC">
          <w:delText>6</w:delText>
        </w:r>
        <w:r w:rsidR="00F301D1" w:rsidDel="00441BBC">
          <w:rPr>
            <w:rFonts w:hint="eastAsia"/>
          </w:rPr>
          <w:delText>）</w:delText>
        </w:r>
        <w:r w:rsidR="00924DC5" w:rsidDel="00441BBC">
          <w:rPr>
            <w:rFonts w:hint="eastAsia"/>
          </w:rPr>
          <w:delText>，d</w:delText>
        </w:r>
        <w:r w:rsidR="00924DC5" w:rsidRPr="002F34A1" w:rsidDel="00441BBC">
          <w:rPr>
            <w:vertAlign w:val="subscript"/>
          </w:rPr>
          <w:delText>i,j</w:delText>
        </w:r>
        <w:r w:rsidR="00C11133" w:rsidDel="00441BBC">
          <w:rPr>
            <w:rFonts w:hint="eastAsia"/>
          </w:rPr>
          <w:delText>（</w:delText>
        </w:r>
        <w:r w:rsidR="00C11133" w:rsidDel="00441BBC">
          <w:delText>V</w:delText>
        </w:r>
        <w:r w:rsidR="00C11133" w:rsidRPr="002F34A1" w:rsidDel="00441BBC">
          <w:rPr>
            <w:vertAlign w:val="subscript"/>
          </w:rPr>
          <w:delText>j</w:delText>
        </w:r>
        <w:r w:rsidR="003C0F17" w:rsidDel="00441BBC">
          <w:rPr>
            <w:rFonts w:ascii="等线" w:eastAsia="等线" w:hAnsi="等线" w:hint="eastAsia"/>
          </w:rPr>
          <w:delText>∈</w:delText>
        </w:r>
        <w:r w:rsidR="003C0F17" w:rsidDel="00441BBC">
          <w:rPr>
            <w:rFonts w:hint="eastAsia"/>
          </w:rPr>
          <w:delText>V</w:delText>
        </w:r>
        <w:r w:rsidR="00C11133" w:rsidDel="00441BBC">
          <w:rPr>
            <w:rFonts w:hint="eastAsia"/>
          </w:rPr>
          <w:delText>）</w:delText>
        </w:r>
        <w:r w:rsidR="003C0F17" w:rsidDel="00441BBC">
          <w:rPr>
            <w:rFonts w:hint="eastAsia"/>
          </w:rPr>
          <w:delText>表示从索引顶点h</w:delText>
        </w:r>
        <w:r w:rsidR="003C0F17" w:rsidRPr="002F34A1" w:rsidDel="00441BBC">
          <w:rPr>
            <w:vertAlign w:val="subscript"/>
          </w:rPr>
          <w:delText>i</w:delText>
        </w:r>
        <w:r w:rsidR="003C0F17" w:rsidDel="00441BBC">
          <w:rPr>
            <w:rFonts w:hint="eastAsia"/>
          </w:rPr>
          <w:delText>出发到达</w:delText>
        </w:r>
        <w:r w:rsidR="00C11133" w:rsidDel="00441BBC">
          <w:rPr>
            <w:rFonts w:hint="eastAsia"/>
          </w:rPr>
          <w:delText>图中任意顶点</w:delText>
        </w:r>
        <w:r w:rsidR="003C0F17" w:rsidDel="00441BBC">
          <w:rPr>
            <w:rFonts w:hint="eastAsia"/>
          </w:rPr>
          <w:delText>V</w:delText>
        </w:r>
        <w:r w:rsidR="00C11133" w:rsidRPr="002F34A1" w:rsidDel="00441BBC">
          <w:rPr>
            <w:vertAlign w:val="subscript"/>
          </w:rPr>
          <w:delText>j</w:delText>
        </w:r>
        <w:r w:rsidR="00C11133" w:rsidDel="00441BBC">
          <w:rPr>
            <w:rFonts w:hint="eastAsia"/>
          </w:rPr>
          <w:delText>的</w:delText>
        </w:r>
      </w:del>
      <w:del w:id="512" w:author="HERO 浩宇" w:date="2023-11-12T10:38:00Z">
        <w:r w:rsidR="00C11133" w:rsidDel="004148CB">
          <w:rPr>
            <w:rFonts w:hint="eastAsia"/>
          </w:rPr>
          <w:delText>距离</w:delText>
        </w:r>
      </w:del>
      <w:del w:id="513" w:author="HERO 浩宇" w:date="2023-11-12T10:46:00Z">
        <w:r w:rsidR="00C11133" w:rsidDel="00441BBC">
          <w:rPr>
            <w:rFonts w:hint="eastAsia"/>
          </w:rPr>
          <w:delText>，当两点之间不存在可达路径，该值设为极大值。</w:delText>
        </w:r>
        <w:r w:rsidR="003C0F17" w:rsidDel="00441BBC">
          <w:rPr>
            <w:rFonts w:hint="eastAsia"/>
          </w:rPr>
          <w:delText>同理</w:delText>
        </w:r>
        <w:r w:rsidR="00BE38DC" w:rsidDel="00441BBC">
          <w:rPr>
            <w:rFonts w:hint="eastAsia"/>
          </w:rPr>
          <w:delText>d</w:delText>
        </w:r>
        <w:r w:rsidR="00BE38DC" w:rsidDel="00441BBC">
          <w:rPr>
            <w:rFonts w:hint="eastAsia"/>
            <w:vertAlign w:val="subscript"/>
          </w:rPr>
          <w:delText>j</w:delText>
        </w:r>
        <w:r w:rsidR="00BE38DC" w:rsidRPr="00D3193A" w:rsidDel="00441BBC">
          <w:rPr>
            <w:vertAlign w:val="subscript"/>
          </w:rPr>
          <w:delText>,</w:delText>
        </w:r>
        <w:r w:rsidR="00BE38DC" w:rsidDel="00441BBC">
          <w:rPr>
            <w:rFonts w:hint="eastAsia"/>
            <w:vertAlign w:val="subscript"/>
          </w:rPr>
          <w:delText>i</w:delText>
        </w:r>
        <w:r w:rsidR="00BE38DC" w:rsidDel="00441BBC">
          <w:rPr>
            <w:rFonts w:hint="eastAsia"/>
          </w:rPr>
          <w:delText>（</w:delText>
        </w:r>
        <w:r w:rsidR="00BE38DC" w:rsidDel="00441BBC">
          <w:delText>V</w:delText>
        </w:r>
        <w:r w:rsidR="00BE38DC" w:rsidRPr="00D3193A" w:rsidDel="00441BBC">
          <w:rPr>
            <w:rFonts w:hint="eastAsia"/>
            <w:vertAlign w:val="subscript"/>
          </w:rPr>
          <w:delText>j</w:delText>
        </w:r>
        <w:r w:rsidR="00BE38DC" w:rsidDel="00441BBC">
          <w:rPr>
            <w:rFonts w:ascii="等线" w:eastAsia="等线" w:hAnsi="等线" w:hint="eastAsia"/>
          </w:rPr>
          <w:delText>∈</w:delText>
        </w:r>
        <w:r w:rsidR="00BE38DC" w:rsidDel="00441BBC">
          <w:rPr>
            <w:rFonts w:hint="eastAsia"/>
          </w:rPr>
          <w:delText>V）表示从图中任意顶点V</w:delText>
        </w:r>
        <w:r w:rsidR="00BE38DC" w:rsidRPr="00D3193A" w:rsidDel="00441BBC">
          <w:rPr>
            <w:rFonts w:hint="eastAsia"/>
            <w:vertAlign w:val="subscript"/>
          </w:rPr>
          <w:delText>j</w:delText>
        </w:r>
        <w:r w:rsidR="00BE38DC" w:rsidDel="00441BBC">
          <w:rPr>
            <w:rFonts w:hint="eastAsia"/>
          </w:rPr>
          <w:delText>出发到达索引顶点h</w:delText>
        </w:r>
        <w:r w:rsidR="00BE38DC" w:rsidRPr="00D3193A" w:rsidDel="00441BBC">
          <w:rPr>
            <w:rFonts w:hint="eastAsia"/>
            <w:vertAlign w:val="subscript"/>
          </w:rPr>
          <w:delText>i</w:delText>
        </w:r>
        <w:r w:rsidR="00BE38DC" w:rsidDel="00441BBC">
          <w:rPr>
            <w:rFonts w:hint="eastAsia"/>
          </w:rPr>
          <w:delText>的距离</w:delText>
        </w:r>
        <w:r w:rsidR="00B932BA" w:rsidDel="00441BBC">
          <w:rPr>
            <w:rFonts w:hint="eastAsia"/>
          </w:rPr>
          <w:delText>。无向图的d</w:delText>
        </w:r>
        <w:r w:rsidR="00B932BA" w:rsidRPr="00D3193A" w:rsidDel="00441BBC">
          <w:rPr>
            <w:vertAlign w:val="subscript"/>
          </w:rPr>
          <w:delText>i,j</w:delText>
        </w:r>
        <w:r w:rsidR="00B932BA" w:rsidRPr="002F34A1" w:rsidDel="00441BBC">
          <w:rPr>
            <w:rFonts w:hint="eastAsia"/>
          </w:rPr>
          <w:delText>和</w:delText>
        </w:r>
        <w:r w:rsidR="007B3237" w:rsidDel="00441BBC">
          <w:rPr>
            <w:rFonts w:hint="eastAsia"/>
          </w:rPr>
          <w:delText>d</w:delText>
        </w:r>
        <w:r w:rsidR="007B3237" w:rsidDel="00441BBC">
          <w:rPr>
            <w:rFonts w:hint="eastAsia"/>
            <w:vertAlign w:val="subscript"/>
          </w:rPr>
          <w:delText>j</w:delText>
        </w:r>
        <w:r w:rsidR="007B3237" w:rsidRPr="00D3193A" w:rsidDel="00441BBC">
          <w:rPr>
            <w:vertAlign w:val="subscript"/>
          </w:rPr>
          <w:delText>,</w:delText>
        </w:r>
        <w:r w:rsidR="007B3237" w:rsidDel="00441BBC">
          <w:rPr>
            <w:rFonts w:hint="eastAsia"/>
            <w:vertAlign w:val="subscript"/>
          </w:rPr>
          <w:delText>i</w:delText>
        </w:r>
        <w:r w:rsidR="007B3237" w:rsidDel="00441BBC">
          <w:rPr>
            <w:rFonts w:hint="eastAsia"/>
          </w:rPr>
          <w:delText>是相等的。</w:delText>
        </w:r>
        <w:r w:rsidR="008634B1" w:rsidDel="00441BBC">
          <w:rPr>
            <w:rFonts w:hint="eastAsia"/>
          </w:rPr>
          <w:delText>核心子图索引：</w:delText>
        </w:r>
        <w:r w:rsidR="00116A1A" w:rsidDel="00441BBC">
          <w:rPr>
            <w:rFonts w:hint="eastAsia"/>
          </w:rPr>
          <w:delText>选取度数排名在</w:delText>
        </w:r>
      </w:del>
      <w:del w:id="514" w:author="HERO 浩宇" w:date="2023-11-12T10:38:00Z">
        <w:r w:rsidR="00116A1A" w:rsidDel="00F97F19">
          <w:rPr>
            <w:rFonts w:hint="eastAsia"/>
          </w:rPr>
          <w:delText>（</w:delText>
        </w:r>
      </w:del>
      <w:del w:id="515" w:author="HERO 浩宇" w:date="2023-11-12T10:46:00Z">
        <w:r w:rsidR="00116A1A" w:rsidDel="00441BBC">
          <w:rPr>
            <w:rFonts w:hint="eastAsia"/>
          </w:rPr>
          <w:delText>k</w:delText>
        </w:r>
        <w:r w:rsidR="00116A1A" w:rsidDel="00441BBC">
          <w:delText>,m</w:delText>
        </w:r>
      </w:del>
      <w:del w:id="516" w:author="HERO 浩宇" w:date="2023-11-12T10:39:00Z">
        <w:r w:rsidR="00116A1A" w:rsidDel="00F97F19">
          <w:rPr>
            <w:rFonts w:hint="eastAsia"/>
          </w:rPr>
          <w:delText>）</w:delText>
        </w:r>
      </w:del>
      <w:del w:id="517" w:author="HERO 浩宇" w:date="2023-11-12T10:46:00Z">
        <w:r w:rsidR="00116A1A" w:rsidDel="00441BBC">
          <w:rPr>
            <w:rFonts w:hint="eastAsia"/>
          </w:rPr>
          <w:delText>区间的高度顶点</w:delText>
        </w:r>
      </w:del>
      <w:del w:id="518" w:author="HERO 浩宇" w:date="2023-11-12T10:45:00Z">
        <w:r w:rsidR="00162DAB" w:rsidRPr="002657E0" w:rsidDel="002657E0">
          <w:delText>h</w:delText>
        </w:r>
        <w:r w:rsidR="00162DAB" w:rsidRPr="002657E0" w:rsidDel="002657E0">
          <w:rPr>
            <w:rPrChange w:id="519" w:author="HERO 浩宇" w:date="2023-11-12T10:45:00Z">
              <w:rPr>
                <w:vertAlign w:val="subscript"/>
              </w:rPr>
            </w:rPrChange>
          </w:rPr>
          <w:delText>j</w:delText>
        </w:r>
        <w:r w:rsidR="00D62594" w:rsidDel="002657E0">
          <w:rPr>
            <w:rFonts w:hint="eastAsia"/>
          </w:rPr>
          <w:delText>建立顶点</w:delText>
        </w:r>
      </w:del>
      <w:del w:id="520" w:author="HERO 浩宇" w:date="2023-11-12T10:46:00Z">
        <w:r w:rsidR="00162DAB" w:rsidDel="00441BBC">
          <w:rPr>
            <w:rFonts w:hint="eastAsia"/>
          </w:rPr>
          <w:delText>（</w:delText>
        </w:r>
        <w:r w:rsidR="00162DAB" w:rsidDel="00441BBC">
          <w:delText>j</w:delText>
        </w:r>
        <w:r w:rsidR="00162DAB" w:rsidDel="00441BBC">
          <w:rPr>
            <w:rFonts w:ascii="等线" w:eastAsia="等线" w:hAnsi="等线" w:hint="eastAsia"/>
          </w:rPr>
          <w:delText>∈</w:delText>
        </w:r>
      </w:del>
      <w:del w:id="521" w:author="HERO 浩宇" w:date="2023-11-12T10:39:00Z">
        <w:r w:rsidR="00162DAB" w:rsidDel="00F97F19">
          <w:rPr>
            <w:rFonts w:ascii="等线" w:eastAsia="等线" w:hAnsi="等线"/>
          </w:rPr>
          <w:delText>(</w:delText>
        </w:r>
      </w:del>
      <w:del w:id="522" w:author="HERO 浩宇" w:date="2023-11-12T10:46:00Z">
        <w:r w:rsidR="00162DAB" w:rsidDel="00441BBC">
          <w:rPr>
            <w:rFonts w:ascii="等线" w:eastAsia="等线" w:hAnsi="等线"/>
          </w:rPr>
          <w:delText>k, m</w:delText>
        </w:r>
      </w:del>
      <w:del w:id="523" w:author="HERO 浩宇" w:date="2023-11-12T10:39:00Z">
        <w:r w:rsidR="00162DAB" w:rsidDel="00F97F19">
          <w:rPr>
            <w:rFonts w:ascii="等线" w:eastAsia="等线" w:hAnsi="等线"/>
          </w:rPr>
          <w:delText>]</w:delText>
        </w:r>
        <w:r w:rsidR="00162DAB" w:rsidDel="00F97F19">
          <w:rPr>
            <w:rFonts w:ascii="等线" w:eastAsia="等线" w:hAnsi="等线" w:hint="eastAsia"/>
          </w:rPr>
          <w:delText>，</w:delText>
        </w:r>
      </w:del>
      <w:del w:id="524" w:author="HERO 浩宇" w:date="2023-11-12T10:46:00Z">
        <w:r w:rsidR="00162DAB" w:rsidDel="00441BBC">
          <w:rPr>
            <w:rFonts w:ascii="等线" w:eastAsia="等线" w:hAnsi="等线"/>
          </w:rPr>
          <w:delText>m</w:delText>
        </w:r>
        <w:r w:rsidR="00162DAB" w:rsidDel="00441BBC">
          <w:rPr>
            <w:rFonts w:hint="eastAsia"/>
          </w:rPr>
          <w:delText>值由用户指定，一般比k大一个数量级以上）</w:delText>
        </w:r>
        <w:r w:rsidR="00D62594" w:rsidDel="00441BBC">
          <w:rPr>
            <w:rFonts w:hint="eastAsia"/>
          </w:rPr>
          <w:delText>。</w:delText>
        </w:r>
      </w:del>
    </w:p>
    <w:p w14:paraId="697116FD" w14:textId="4D7E6230" w:rsidR="000A5ECB" w:rsidRDefault="00050DCE" w:rsidP="000A5ECB">
      <w:pPr>
        <w:ind w:firstLine="420"/>
        <w:rPr>
          <w:ins w:id="525" w:author="HERO 浩宇" w:date="2023-11-12T10:46:00Z"/>
        </w:rPr>
      </w:pPr>
      <w:r w:rsidRPr="00955F0F">
        <w:rPr>
          <w:rFonts w:hint="eastAsia"/>
        </w:rPr>
        <w:t>定义</w:t>
      </w:r>
      <w:ins w:id="526" w:author="HERO 浩宇" w:date="2023-11-12T10:46:00Z">
        <w:r w:rsidR="00441BBC">
          <w:rPr>
            <w:rFonts w:hint="eastAsia"/>
          </w:rPr>
          <w:t>四</w:t>
        </w:r>
      </w:ins>
      <w:del w:id="527" w:author="HERO 浩宇" w:date="2023-11-12T10:46:00Z">
        <w:r w:rsidRPr="00955F0F" w:rsidDel="00441BBC">
          <w:rPr>
            <w:rFonts w:hint="eastAsia"/>
          </w:rPr>
          <w:delText>五</w:delText>
        </w:r>
      </w:del>
      <w:r w:rsidRPr="00955F0F">
        <w:rPr>
          <w:rFonts w:hint="eastAsia"/>
        </w:rPr>
        <w:t>：</w:t>
      </w:r>
      <w:ins w:id="528" w:author="HERO 浩宇" w:date="2023-11-12T10:30:00Z">
        <w:r w:rsidR="00E90EDD">
          <w:rPr>
            <w:rFonts w:hint="eastAsia"/>
          </w:rPr>
          <w:t>（</w:t>
        </w:r>
      </w:ins>
      <w:del w:id="529" w:author="HERO 浩宇" w:date="2023-11-13T10:58:00Z">
        <w:r w:rsidRPr="00955F0F" w:rsidDel="009A3070">
          <w:rPr>
            <w:rFonts w:hint="eastAsia"/>
          </w:rPr>
          <w:delText>上界和下界</w:delText>
        </w:r>
      </w:del>
      <w:ins w:id="530" w:author="HERO 浩宇" w:date="2023-11-13T10:58:00Z">
        <w:r w:rsidR="009A3070">
          <w:rPr>
            <w:rFonts w:hint="eastAsia"/>
          </w:rPr>
          <w:t>界限</w:t>
        </w:r>
      </w:ins>
      <w:ins w:id="531" w:author="HERO 浩宇" w:date="2023-11-12T10:30:00Z">
        <w:r w:rsidR="00E90EDD">
          <w:rPr>
            <w:rFonts w:hint="eastAsia"/>
          </w:rPr>
          <w:t>）</w:t>
        </w:r>
      </w:ins>
      <w:del w:id="532" w:author="HERO 浩宇" w:date="2023-11-12T10:30:00Z">
        <w:r w:rsidRPr="00955F0F" w:rsidDel="00E90EDD">
          <w:rPr>
            <w:rFonts w:hint="eastAsia"/>
          </w:rPr>
          <w:delText>：</w:delText>
        </w:r>
      </w:del>
      <w:ins w:id="533" w:author="HERO 浩宇" w:date="2023-11-13T10:58:00Z">
        <w:r w:rsidR="009A3070">
          <w:rPr>
            <w:rFonts w:hint="eastAsia"/>
          </w:rPr>
          <w:t>主流的</w:t>
        </w:r>
      </w:ins>
      <w:del w:id="534" w:author="HERO 浩宇" w:date="2023-11-13T10:58:00Z">
        <w:r w:rsidRPr="00955F0F" w:rsidDel="009A3070">
          <w:rPr>
            <w:rFonts w:hint="eastAsia"/>
          </w:rPr>
          <w:delText>在</w:delText>
        </w:r>
      </w:del>
      <w:r w:rsidRPr="00955F0F">
        <w:rPr>
          <w:rFonts w:hint="eastAsia"/>
        </w:rPr>
        <w:t>点对点查询</w:t>
      </w:r>
      <w:ins w:id="535" w:author="HERO 浩宇" w:date="2023-11-13T10:58:00Z">
        <w:r w:rsidR="009A3070">
          <w:rPr>
            <w:rFonts w:hint="eastAsia"/>
          </w:rPr>
          <w:t>系统</w:t>
        </w:r>
      </w:ins>
      <w:r w:rsidRPr="00955F0F">
        <w:rPr>
          <w:rFonts w:hint="eastAsia"/>
        </w:rPr>
        <w:t>中，</w:t>
      </w:r>
      <w:ins w:id="536" w:author="HERO 浩宇" w:date="2023-11-13T10:59:00Z">
        <w:r w:rsidR="009A3070">
          <w:rPr>
            <w:rFonts w:hint="eastAsia"/>
          </w:rPr>
          <w:t xml:space="preserve">普遍采用了基于剪枝的查询策略， </w:t>
        </w:r>
        <w:r w:rsidR="0076600F">
          <w:rPr>
            <w:rFonts w:hint="eastAsia"/>
          </w:rPr>
          <w:t>界限</w:t>
        </w:r>
      </w:ins>
      <w:ins w:id="537" w:author="HERO 浩宇" w:date="2023-11-13T11:00:00Z">
        <w:r w:rsidR="0076600F">
          <w:rPr>
            <w:rFonts w:hint="eastAsia"/>
          </w:rPr>
          <w:t>提供了</w:t>
        </w:r>
      </w:ins>
      <w:ins w:id="538" w:author="HERO 浩宇" w:date="2023-11-13T10:59:00Z">
        <w:r w:rsidR="0076600F">
          <w:rPr>
            <w:rFonts w:hint="eastAsia"/>
          </w:rPr>
          <w:t>保守的</w:t>
        </w:r>
      </w:ins>
      <w:ins w:id="539" w:author="HERO 浩宇" w:date="2023-11-13T11:00:00Z">
        <w:r w:rsidR="0076600F">
          <w:rPr>
            <w:rFonts w:hint="eastAsia"/>
          </w:rPr>
          <w:t>剪枝值。具体地，界限可进一步划分为上界和下界，</w:t>
        </w:r>
      </w:ins>
      <w:r w:rsidRPr="00955F0F">
        <w:rPr>
          <w:rFonts w:hint="eastAsia"/>
        </w:rPr>
        <w:t>上界U</w:t>
      </w:r>
      <w:r w:rsidRPr="00955F0F">
        <w:t>B</w:t>
      </w:r>
      <w:r w:rsidRPr="00955F0F">
        <w:rPr>
          <w:rFonts w:hint="eastAsia"/>
        </w:rPr>
        <w:t>表示当前已知的从源点到目的顶点的</w:t>
      </w:r>
      <w:del w:id="540" w:author="huao" w:date="2023-11-12T14:39:00Z">
        <w:r w:rsidRPr="00955F0F" w:rsidDel="00554900">
          <w:rPr>
            <w:rFonts w:hint="eastAsia"/>
          </w:rPr>
          <w:delText>最短</w:delText>
        </w:r>
      </w:del>
      <w:ins w:id="541" w:author="huao" w:date="2023-11-12T14:39:00Z">
        <w:r w:rsidR="00554900">
          <w:rPr>
            <w:rFonts w:hint="eastAsia"/>
          </w:rPr>
          <w:t>最佳</w:t>
        </w:r>
      </w:ins>
      <w:r w:rsidRPr="00955F0F">
        <w:rPr>
          <w:rFonts w:hint="eastAsia"/>
        </w:rPr>
        <w:t>路径的</w:t>
      </w:r>
      <w:ins w:id="542" w:author="huao" w:date="2023-11-12T14:40:00Z">
        <w:r w:rsidR="00554900">
          <w:rPr>
            <w:rFonts w:hint="eastAsia"/>
          </w:rPr>
          <w:t>路径</w:t>
        </w:r>
      </w:ins>
      <w:del w:id="543" w:author="huao" w:date="2023-11-12T14:40:00Z">
        <w:r w:rsidRPr="00955F0F" w:rsidDel="00554900">
          <w:rPr>
            <w:rFonts w:hint="eastAsia"/>
          </w:rPr>
          <w:delText>距离</w:delText>
        </w:r>
      </w:del>
      <w:r w:rsidRPr="00955F0F">
        <w:rPr>
          <w:rFonts w:hint="eastAsia"/>
        </w:rPr>
        <w:t>值，下界则LB表示从当前顶点v到目的顶点保守的</w:t>
      </w:r>
      <w:del w:id="544" w:author="huao" w:date="2023-11-12T14:39:00Z">
        <w:r w:rsidRPr="00955F0F" w:rsidDel="00554900">
          <w:rPr>
            <w:rFonts w:hint="eastAsia"/>
          </w:rPr>
          <w:delText>最短</w:delText>
        </w:r>
      </w:del>
      <w:ins w:id="545" w:author="huao" w:date="2023-11-12T14:39:00Z">
        <w:r w:rsidR="00554900">
          <w:rPr>
            <w:rFonts w:hint="eastAsia"/>
          </w:rPr>
          <w:t>最佳</w:t>
        </w:r>
      </w:ins>
      <w:r w:rsidRPr="00955F0F">
        <w:rPr>
          <w:rFonts w:hint="eastAsia"/>
        </w:rPr>
        <w:t>距离预测值，预测的LB小于或等于顶点</w:t>
      </w:r>
      <w:r w:rsidRPr="00955F0F">
        <w:t>v</w:t>
      </w:r>
      <w:r w:rsidRPr="00955F0F">
        <w:rPr>
          <w:rFonts w:hint="eastAsia"/>
        </w:rPr>
        <w:t>到目的顶点实际的</w:t>
      </w:r>
      <w:del w:id="546" w:author="huao" w:date="2023-11-12T14:39:00Z">
        <w:r w:rsidRPr="00955F0F" w:rsidDel="00554900">
          <w:rPr>
            <w:rFonts w:hint="eastAsia"/>
          </w:rPr>
          <w:delText>最短</w:delText>
        </w:r>
      </w:del>
      <w:ins w:id="547" w:author="huao" w:date="2023-11-12T14:39:00Z">
        <w:r w:rsidR="00554900">
          <w:rPr>
            <w:rFonts w:hint="eastAsia"/>
          </w:rPr>
          <w:t>最佳</w:t>
        </w:r>
      </w:ins>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548" w:name="OLE_LINK1"/>
      <w:bookmarkStart w:id="549" w:name="OLE_LINK2"/>
    </w:p>
    <w:p w14:paraId="1D0A726F" w14:textId="77777777" w:rsidR="00805E16" w:rsidRDefault="00441BBC" w:rsidP="00441BBC">
      <w:pPr>
        <w:rPr>
          <w:ins w:id="550" w:author="HERO 浩宇" w:date="2023-11-13T15:01:00Z"/>
        </w:rPr>
      </w:pPr>
      <w:ins w:id="551" w:author="HERO 浩宇" w:date="2023-11-12T10:46:00Z">
        <w:r>
          <w:tab/>
        </w:r>
        <w:r>
          <w:rPr>
            <w:rFonts w:hint="eastAsia"/>
          </w:rPr>
          <w:t>定义五：</w:t>
        </w:r>
      </w:ins>
      <w:ins w:id="552" w:author="HERO 浩宇" w:date="2023-11-12T10:49:00Z">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ins>
      <w:ins w:id="553" w:author="HERO 浩宇" w:date="2023-11-12T10:55:00Z">
        <w:r w:rsidR="001A6FB0" w:rsidRPr="001A6FB0">
          <w:t>,</w:t>
        </w:r>
        <w:r w:rsidR="001A6FB0" w:rsidRPr="001A6FB0">
          <w:rPr>
            <w:rPrChange w:id="554" w:author="HERO 浩宇" w:date="2023-11-12T10:55:00Z">
              <w:rPr>
                <w:vertAlign w:val="subscript"/>
              </w:rPr>
            </w:rPrChange>
          </w:rPr>
          <w:t>Index</w:t>
        </w:r>
        <w:r w:rsidR="001A6FB0">
          <w:rPr>
            <w:vertAlign w:val="subscript"/>
          </w:rPr>
          <w:t>hot</w:t>
        </w:r>
      </w:ins>
      <w:ins w:id="555" w:author="HERO 浩宇" w:date="2023-11-12T10:49:00Z">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是热顶点（具有较多连接边）的集合，E</w:t>
        </w:r>
        <w:r w:rsidR="0075185F" w:rsidRPr="0075185F">
          <w:rPr>
            <w:vertAlign w:val="subscript"/>
            <w:rPrChange w:id="556" w:author="HERO 浩宇" w:date="2023-11-12T10:49:00Z">
              <w:rPr/>
            </w:rPrChange>
          </w:rPr>
          <w:t>hot</w:t>
        </w:r>
      </w:ins>
      <w:ins w:id="557" w:author="HERO 浩宇" w:date="2023-11-12T10:57:00Z">
        <w:r w:rsidR="00724188" w:rsidRPr="00724188">
          <w:rPr>
            <w:rFonts w:hint="eastAsia"/>
            <w:rPrChange w:id="558" w:author="HERO 浩宇" w:date="2023-11-12T10:57:00Z">
              <w:rPr>
                <w:rFonts w:hint="eastAsia"/>
                <w:vertAlign w:val="subscript"/>
              </w:rPr>
            </w:rPrChange>
          </w:rPr>
          <w:t>将</w:t>
        </w:r>
      </w:ins>
      <w:ins w:id="559" w:author="HERO 浩宇" w:date="2023-11-12T10:49:00Z">
        <w:r w:rsidR="0075185F">
          <w:rPr>
            <w:rFonts w:hint="eastAsia"/>
          </w:rPr>
          <w:t>V</w:t>
        </w:r>
        <w:r w:rsidR="0075185F" w:rsidRPr="0075185F">
          <w:rPr>
            <w:vertAlign w:val="subscript"/>
            <w:rPrChange w:id="560" w:author="HERO 浩宇" w:date="2023-11-12T10:49:00Z">
              <w:rPr/>
            </w:rPrChange>
          </w:rPr>
          <w:t>hot</w:t>
        </w:r>
        <w:r w:rsidR="0075185F">
          <w:rPr>
            <w:rFonts w:hint="eastAsia"/>
          </w:rPr>
          <w:t>中</w:t>
        </w:r>
      </w:ins>
      <w:ins w:id="561" w:author="HERO 浩宇" w:date="2023-11-12T10:53:00Z">
        <w:r w:rsidR="001E13C9">
          <w:rPr>
            <w:rFonts w:hint="eastAsia"/>
          </w:rPr>
          <w:t>热</w:t>
        </w:r>
      </w:ins>
      <w:ins w:id="562" w:author="HERO 浩宇" w:date="2023-11-12T10:49:00Z">
        <w:r w:rsidR="0075185F">
          <w:rPr>
            <w:rFonts w:hint="eastAsia"/>
          </w:rPr>
          <w:t>顶点</w:t>
        </w:r>
      </w:ins>
      <w:ins w:id="563" w:author="HERO 浩宇" w:date="2023-11-12T10:57:00Z">
        <w:r w:rsidR="008B5EB3">
          <w:rPr>
            <w:rFonts w:hint="eastAsia"/>
          </w:rPr>
          <w:t>之间</w:t>
        </w:r>
        <w:r w:rsidR="00724188">
          <w:rPr>
            <w:rFonts w:hint="eastAsia"/>
          </w:rPr>
          <w:t>的</w:t>
        </w:r>
      </w:ins>
      <w:ins w:id="564" w:author="HERO 浩宇" w:date="2023-11-12T10:56:00Z">
        <w:r w:rsidR="008B5EB3">
          <w:rPr>
            <w:rFonts w:hint="eastAsia"/>
          </w:rPr>
          <w:t>热路径</w:t>
        </w:r>
      </w:ins>
      <w:ins w:id="565" w:author="HERO 浩宇" w:date="2023-11-12T10:57:00Z">
        <w:r w:rsidR="00724188">
          <w:rPr>
            <w:rFonts w:hint="eastAsia"/>
          </w:rPr>
          <w:t>抽象为一条连边</w:t>
        </w:r>
      </w:ins>
      <w:ins w:id="566" w:author="HERO 浩宇" w:date="2023-11-12T10:56:00Z">
        <w:r w:rsidR="001A6FB0">
          <w:rPr>
            <w:rFonts w:hint="eastAsia"/>
          </w:rPr>
          <w:t>,</w:t>
        </w:r>
        <w:r w:rsidR="008B5EB3">
          <w:t>I</w:t>
        </w:r>
        <w:r w:rsidR="001A6FB0" w:rsidRPr="00F94616">
          <w:rPr>
            <w:rFonts w:hint="eastAsia"/>
          </w:rPr>
          <w:t>ndex</w:t>
        </w:r>
        <w:r w:rsidR="001A6FB0">
          <w:rPr>
            <w:vertAlign w:val="subscript"/>
          </w:rPr>
          <w:t>hot</w:t>
        </w:r>
      </w:ins>
      <w:ins w:id="567" w:author="HERO 浩宇" w:date="2023-11-12T10:58:00Z">
        <w:r w:rsidR="00724188">
          <w:rPr>
            <w:rFonts w:hint="eastAsia"/>
          </w:rPr>
          <w:t>表示</w:t>
        </w:r>
        <w:r w:rsidR="00A5392E">
          <w:rPr>
            <w:rFonts w:hint="eastAsia"/>
          </w:rPr>
          <w:t>E</w:t>
        </w:r>
        <w:r w:rsidR="00A5392E" w:rsidRPr="00F94616">
          <w:rPr>
            <w:vertAlign w:val="subscript"/>
          </w:rPr>
          <w:t>hot</w:t>
        </w:r>
      </w:ins>
      <w:ins w:id="568" w:author="HERO 浩宇" w:date="2023-11-12T10:59:00Z">
        <w:r w:rsidR="00A5392E" w:rsidRPr="00A5392E">
          <w:rPr>
            <w:rFonts w:hint="eastAsia"/>
            <w:rPrChange w:id="569" w:author="HERO 浩宇" w:date="2023-11-12T10:59:00Z">
              <w:rPr>
                <w:rFonts w:hint="eastAsia"/>
                <w:vertAlign w:val="subscript"/>
              </w:rPr>
            </w:rPrChange>
          </w:rPr>
          <w:t>对应的</w:t>
        </w:r>
      </w:ins>
      <w:ins w:id="570" w:author="HERO 浩宇" w:date="2023-11-12T10:58:00Z">
        <w:r w:rsidR="00A5392E">
          <w:rPr>
            <w:rFonts w:hint="eastAsia"/>
          </w:rPr>
          <w:t>热路径的路径值</w:t>
        </w:r>
      </w:ins>
      <w:ins w:id="571" w:author="HERO 浩宇" w:date="2023-11-12T10:59:00Z">
        <w:r w:rsidR="00A5392E">
          <w:rPr>
            <w:rFonts w:hint="eastAsia"/>
          </w:rPr>
          <w:t>。</w:t>
        </w:r>
      </w:ins>
    </w:p>
    <w:p w14:paraId="2DB434BD" w14:textId="49BFEF2B" w:rsidR="00441BBC" w:rsidRPr="00441BBC" w:rsidDel="00347856" w:rsidRDefault="00441BBC">
      <w:pPr>
        <w:rPr>
          <w:del w:id="572" w:author="HERO 浩宇" w:date="2023-11-13T17:32:00Z"/>
        </w:rPr>
        <w:pPrChange w:id="573" w:author="HERO 浩宇" w:date="2023-11-12T11:01:00Z">
          <w:pPr>
            <w:ind w:firstLine="420"/>
          </w:pPr>
        </w:pPrChange>
      </w:pPr>
    </w:p>
    <w:p w14:paraId="77B97379" w14:textId="3FC8EF64" w:rsidR="00050DCE" w:rsidRDefault="00050DCE">
      <w:pPr>
        <w:rPr>
          <w:ins w:id="574" w:author="HERO 浩宇" w:date="2023-11-13T17:35:00Z"/>
          <w:b/>
          <w:bCs/>
        </w:rPr>
      </w:pPr>
      <w:r w:rsidRPr="002F34A1">
        <w:rPr>
          <w:b/>
          <w:bCs/>
        </w:rPr>
        <w:t>Preliminaries</w:t>
      </w:r>
    </w:p>
    <w:p w14:paraId="087807C1" w14:textId="77777777" w:rsidR="009E045C" w:rsidRPr="009E045C" w:rsidRDefault="009E045C" w:rsidP="009E045C">
      <w:pPr>
        <w:rPr>
          <w:ins w:id="575" w:author="HERO 浩宇" w:date="2023-11-13T17:35:00Z"/>
          <w:sz w:val="18"/>
          <w:szCs w:val="18"/>
          <w:rPrChange w:id="576" w:author="HERO 浩宇" w:date="2023-11-13T17:35:00Z">
            <w:rPr>
              <w:ins w:id="577" w:author="HERO 浩宇" w:date="2023-11-13T17:35:00Z"/>
            </w:rPr>
          </w:rPrChange>
        </w:rPr>
      </w:pPr>
      <w:ins w:id="578" w:author="HERO 浩宇" w:date="2023-11-13T17:35:00Z">
        <w:r w:rsidRPr="009E045C">
          <w:rPr>
            <w:sz w:val="18"/>
            <w:szCs w:val="18"/>
            <w:rPrChange w:id="579" w:author="HERO 浩宇" w:date="2023-11-13T17:35:00Z">
              <w:rPr/>
            </w:rPrChange>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ins>
    </w:p>
    <w:p w14:paraId="60339593" w14:textId="77777777" w:rsidR="00264813" w:rsidRDefault="00264813" w:rsidP="009E045C">
      <w:pPr>
        <w:rPr>
          <w:ins w:id="580" w:author="HERO 浩宇" w:date="2023-11-13T18:05:00Z"/>
          <w:sz w:val="18"/>
          <w:szCs w:val="18"/>
        </w:rPr>
      </w:pPr>
    </w:p>
    <w:p w14:paraId="21D1E536" w14:textId="5826B67C" w:rsidR="009E045C" w:rsidRPr="009E045C" w:rsidRDefault="009E045C" w:rsidP="009E045C">
      <w:pPr>
        <w:rPr>
          <w:ins w:id="581" w:author="HERO 浩宇" w:date="2023-11-13T17:35:00Z"/>
          <w:sz w:val="18"/>
          <w:szCs w:val="18"/>
          <w:rPrChange w:id="582" w:author="HERO 浩宇" w:date="2023-11-13T17:35:00Z">
            <w:rPr>
              <w:ins w:id="583" w:author="HERO 浩宇" w:date="2023-11-13T17:35:00Z"/>
            </w:rPr>
          </w:rPrChange>
        </w:rPr>
      </w:pPr>
      <w:ins w:id="584" w:author="HERO 浩宇" w:date="2023-11-13T17:35:00Z">
        <w:r w:rsidRPr="009E045C">
          <w:rPr>
            <w:sz w:val="18"/>
            <w:szCs w:val="18"/>
            <w:rPrChange w:id="585" w:author="HERO 浩宇" w:date="2023-11-13T17:35:00Z">
              <w:rPr/>
            </w:rPrChange>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ins>
    </w:p>
    <w:p w14:paraId="7DF26C03" w14:textId="77777777" w:rsidR="00264813" w:rsidRDefault="00264813" w:rsidP="009E045C">
      <w:pPr>
        <w:rPr>
          <w:ins w:id="586" w:author="HERO 浩宇" w:date="2023-11-13T18:05:00Z"/>
          <w:sz w:val="18"/>
          <w:szCs w:val="18"/>
        </w:rPr>
      </w:pPr>
    </w:p>
    <w:p w14:paraId="6B7D7E43" w14:textId="0E08AD70" w:rsidR="009E045C" w:rsidRPr="009E045C" w:rsidRDefault="009E045C" w:rsidP="009E045C">
      <w:pPr>
        <w:rPr>
          <w:ins w:id="587" w:author="HERO 浩宇" w:date="2023-11-13T17:35:00Z"/>
          <w:sz w:val="18"/>
          <w:szCs w:val="18"/>
          <w:rPrChange w:id="588" w:author="HERO 浩宇" w:date="2023-11-13T17:35:00Z">
            <w:rPr>
              <w:ins w:id="589" w:author="HERO 浩宇" w:date="2023-11-13T17:35:00Z"/>
            </w:rPr>
          </w:rPrChange>
        </w:rPr>
      </w:pPr>
      <w:ins w:id="590" w:author="HERO 浩宇" w:date="2023-11-13T17:35:00Z">
        <w:r w:rsidRPr="009E045C">
          <w:rPr>
            <w:sz w:val="18"/>
            <w:szCs w:val="18"/>
            <w:rPrChange w:id="591" w:author="HERO 浩宇" w:date="2023-11-13T17:35:00Z">
              <w:rPr/>
            </w:rPrChange>
          </w:rPr>
          <w:t>Definition 3: (Point-to-Point Query) We use qi=(si, di) to denote the query corresponding to task i, where si and di represent the source and destination vertices of query qi, respectively. 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t>
        </w:r>
      </w:ins>
    </w:p>
    <w:p w14:paraId="67E6E024" w14:textId="0F175AF2" w:rsidR="009E045C" w:rsidRPr="009E045C" w:rsidRDefault="009E045C" w:rsidP="009E045C">
      <w:pPr>
        <w:rPr>
          <w:ins w:id="592" w:author="HERO 浩宇" w:date="2023-11-13T17:35:00Z"/>
          <w:sz w:val="18"/>
          <w:szCs w:val="18"/>
          <w:rPrChange w:id="593" w:author="HERO 浩宇" w:date="2023-11-13T17:35:00Z">
            <w:rPr>
              <w:ins w:id="594" w:author="HERO 浩宇" w:date="2023-11-13T17:35:00Z"/>
            </w:rPr>
          </w:rPrChange>
        </w:rPr>
      </w:pPr>
    </w:p>
    <w:p w14:paraId="01A7CE83" w14:textId="77777777" w:rsidR="00264813" w:rsidRPr="00264813" w:rsidRDefault="00264813" w:rsidP="00264813">
      <w:pPr>
        <w:rPr>
          <w:ins w:id="595" w:author="HERO 浩宇" w:date="2023-11-13T18:05:00Z"/>
          <w:sz w:val="18"/>
          <w:szCs w:val="18"/>
        </w:rPr>
      </w:pPr>
      <w:ins w:id="596" w:author="HERO 浩宇" w:date="2023-11-13T18:05:00Z">
        <w:r w:rsidRPr="00264813">
          <w:rPr>
            <w:sz w:val="18"/>
            <w:szCs w:val="18"/>
          </w:rPr>
          <w:t>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distance value from the current vertex v to the destination vertex, with the predicted LB being less than or equal to the actual optimal distance from vertex v to the destination vertex. Following the triangle inequality on the graph, if the distance of a path is greater than UB or exceeds UB when adding the value of LB, the path is definitely worse than existing paths and needs to be pruned. The values of upper and lower bounds need indexing to be derived, essentially constituting a form of computation sharing.</w:t>
        </w:r>
      </w:ins>
    </w:p>
    <w:p w14:paraId="1DAA24A0" w14:textId="77777777" w:rsidR="00264813" w:rsidRPr="00264813" w:rsidRDefault="00264813" w:rsidP="00264813">
      <w:pPr>
        <w:rPr>
          <w:ins w:id="597" w:author="HERO 浩宇" w:date="2023-11-13T18:05:00Z"/>
          <w:sz w:val="18"/>
          <w:szCs w:val="18"/>
        </w:rPr>
      </w:pPr>
    </w:p>
    <w:p w14:paraId="234BC7F9" w14:textId="77777777" w:rsidR="00264813" w:rsidRPr="00264813" w:rsidRDefault="00264813" w:rsidP="00264813">
      <w:pPr>
        <w:rPr>
          <w:ins w:id="598" w:author="HERO 浩宇" w:date="2023-11-13T18:05:00Z"/>
          <w:sz w:val="18"/>
          <w:szCs w:val="18"/>
        </w:rPr>
      </w:pPr>
      <w:ins w:id="599" w:author="HERO 浩宇" w:date="2023-11-13T18:05:00Z">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ins>
    </w:p>
    <w:p w14:paraId="2D436321" w14:textId="77777777" w:rsidR="00264813" w:rsidRPr="00264813" w:rsidRDefault="00264813" w:rsidP="00264813">
      <w:pPr>
        <w:rPr>
          <w:ins w:id="600" w:author="HERO 浩宇" w:date="2023-11-13T18:05:00Z"/>
          <w:sz w:val="18"/>
          <w:szCs w:val="18"/>
        </w:rPr>
      </w:pPr>
    </w:p>
    <w:p w14:paraId="1A94B0E3" w14:textId="37657310" w:rsidR="009E045C" w:rsidDel="00264813" w:rsidRDefault="00264813" w:rsidP="000346E0">
      <w:pPr>
        <w:ind w:firstLine="420"/>
        <w:rPr>
          <w:del w:id="601" w:author="HERO 浩宇" w:date="2023-11-13T18:05:00Z"/>
          <w:sz w:val="18"/>
          <w:szCs w:val="18"/>
        </w:rPr>
      </w:pPr>
      <w:ins w:id="602" w:author="HERO 浩宇" w:date="2023-11-13T18:05:00Z">
        <w:r w:rsidRPr="00264813">
          <w:rPr>
            <w:sz w:val="18"/>
            <w:szCs w:val="18"/>
          </w:rPr>
          <w:t>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index vertices, while the remaining vertices function as core subgraph index vertices. The global index records optimal query path values to all vertices in the graph. The core subgraph index only records query path values between hot vertices in the subgraph.</w:t>
        </w:r>
      </w:ins>
    </w:p>
    <w:p w14:paraId="49FBECEA" w14:textId="60BCA2B9" w:rsidR="00264813" w:rsidRDefault="00264813" w:rsidP="00264813">
      <w:pPr>
        <w:rPr>
          <w:ins w:id="603" w:author="HERO 浩宇" w:date="2023-11-13T18:05:00Z"/>
          <w:sz w:val="18"/>
          <w:szCs w:val="18"/>
        </w:rPr>
      </w:pPr>
    </w:p>
    <w:p w14:paraId="3FBB8B9E" w14:textId="77777777" w:rsidR="00264813" w:rsidRPr="009E045C" w:rsidRDefault="00264813" w:rsidP="00264813">
      <w:pPr>
        <w:rPr>
          <w:ins w:id="604" w:author="HERO 浩宇" w:date="2023-11-13T18:05:00Z"/>
          <w:rFonts w:hint="eastAsia"/>
          <w:sz w:val="18"/>
          <w:szCs w:val="18"/>
          <w:rPrChange w:id="605" w:author="HERO 浩宇" w:date="2023-11-13T17:35:00Z">
            <w:rPr>
              <w:ins w:id="606" w:author="HERO 浩宇" w:date="2023-11-13T18:05:00Z"/>
            </w:rPr>
          </w:rPrChange>
        </w:rPr>
        <w:pPrChange w:id="607" w:author="HERO 浩宇" w:date="2023-11-13T17:35:00Z">
          <w:pPr/>
        </w:pPrChange>
      </w:pPr>
    </w:p>
    <w:p w14:paraId="526FA959" w14:textId="2D6C7B95" w:rsidR="00050DCE" w:rsidRPr="002F34A1" w:rsidDel="009E045C" w:rsidRDefault="00050DCE" w:rsidP="00050DCE">
      <w:pPr>
        <w:ind w:firstLine="420"/>
        <w:rPr>
          <w:del w:id="608" w:author="HERO 浩宇" w:date="2023-11-13T17:35:00Z"/>
          <w:sz w:val="18"/>
          <w:szCs w:val="18"/>
        </w:rPr>
      </w:pPr>
      <w:del w:id="609" w:author="HERO 浩宇" w:date="2023-11-13T17:35:00Z">
        <w:r w:rsidRPr="002F34A1" w:rsidDel="009E045C">
          <w:rPr>
            <w:sz w:val="18"/>
            <w:szCs w:val="18"/>
          </w:rPr>
          <w:delText>Definition 1: Graph</w:delText>
        </w:r>
        <w:r w:rsidR="00956717" w:rsidDel="009E045C">
          <w:rPr>
            <w:sz w:val="18"/>
            <w:szCs w:val="18"/>
          </w:rPr>
          <w:delText xml:space="preserve">. </w:delText>
        </w:r>
        <w:r w:rsidRPr="002F34A1" w:rsidDel="009E045C">
          <w:rPr>
            <w:sz w:val="18"/>
            <w:szCs w:val="18"/>
          </w:rPr>
          <w:delText xml:space="preserve">We represent a directed graph as G=(V,E), where V is the set of vertices and E is the set of directed edges composed of vertices in V (edges in an undirected graph can be split into directed edges in </w:delText>
        </w:r>
        <w:r w:rsidR="00ED2B50" w:rsidDel="009E045C">
          <w:rPr>
            <w:sz w:val="18"/>
            <w:szCs w:val="18"/>
          </w:rPr>
          <w:delText xml:space="preserve">two </w:delText>
        </w:r>
        <w:r w:rsidRPr="002F34A1" w:rsidDel="009E045C">
          <w:rPr>
            <w:sz w:val="18"/>
            <w:szCs w:val="18"/>
          </w:rPr>
          <w:delText>different directions). We use |V| and |E| to respectively denote the number of vertices and edges.</w:delText>
        </w:r>
      </w:del>
    </w:p>
    <w:p w14:paraId="18863AE2" w14:textId="04B5A6F1" w:rsidR="00050DCE" w:rsidRPr="002F34A1" w:rsidDel="009E045C" w:rsidRDefault="00050DCE" w:rsidP="00050DCE">
      <w:pPr>
        <w:ind w:firstLine="420"/>
        <w:rPr>
          <w:del w:id="610" w:author="HERO 浩宇" w:date="2023-11-13T17:35:00Z"/>
          <w:sz w:val="18"/>
          <w:szCs w:val="18"/>
        </w:rPr>
      </w:pPr>
      <w:del w:id="611" w:author="HERO 浩宇" w:date="2023-11-13T17:35:00Z">
        <w:r w:rsidRPr="002F34A1" w:rsidDel="009E045C">
          <w:rPr>
            <w:sz w:val="18"/>
            <w:szCs w:val="18"/>
          </w:rPr>
          <w:delText>Definition 2: Graph Partition</w:delText>
        </w:r>
        <w:r w:rsidR="00956717" w:rsidDel="009E045C">
          <w:rPr>
            <w:sz w:val="18"/>
            <w:szCs w:val="18"/>
          </w:rPr>
          <w:delText xml:space="preserve">. </w:delText>
        </w:r>
        <w:r w:rsidRPr="002F34A1" w:rsidDel="009E045C">
          <w:rPr>
            <w:sz w:val="18"/>
            <w:szCs w:val="18"/>
          </w:rPr>
          <w:delTex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delText>
        </w:r>
      </w:del>
    </w:p>
    <w:p w14:paraId="0813A4DA" w14:textId="3BBA6F10" w:rsidR="00050DCE" w:rsidDel="009E045C" w:rsidRDefault="00050DCE" w:rsidP="00050DCE">
      <w:pPr>
        <w:ind w:firstLine="420"/>
        <w:rPr>
          <w:del w:id="612" w:author="HERO 浩宇" w:date="2023-11-13T17:35:00Z"/>
          <w:sz w:val="18"/>
          <w:szCs w:val="18"/>
        </w:rPr>
      </w:pPr>
      <w:del w:id="613" w:author="HERO 浩宇" w:date="2023-11-13T17:35:00Z">
        <w:r w:rsidRPr="002F34A1" w:rsidDel="009E045C">
          <w:rPr>
            <w:sz w:val="18"/>
            <w:szCs w:val="18"/>
          </w:rPr>
          <w:delText>Definition 3: Point-to-Point Query</w:delText>
        </w:r>
        <w:r w:rsidR="00956717" w:rsidDel="009E045C">
          <w:rPr>
            <w:sz w:val="18"/>
            <w:szCs w:val="18"/>
          </w:rPr>
          <w:delText xml:space="preserve">. </w:delText>
        </w:r>
        <w:r w:rsidRPr="002F34A1" w:rsidDel="009E045C">
          <w:rPr>
            <w:sz w:val="18"/>
            <w:szCs w:val="18"/>
          </w:rPr>
          <w:delText>We use q_i=(</w:delText>
        </w:r>
        <w:r w:rsidR="00C92548" w:rsidDel="009E045C">
          <w:rPr>
            <w:sz w:val="18"/>
            <w:szCs w:val="18"/>
          </w:rPr>
          <w:delText>s</w:delText>
        </w:r>
        <w:r w:rsidRPr="002F34A1" w:rsidDel="009E045C">
          <w:rPr>
            <w:sz w:val="18"/>
            <w:szCs w:val="18"/>
          </w:rPr>
          <w:delText>_i,</w:delText>
        </w:r>
        <w:r w:rsidR="00C92548" w:rsidDel="009E045C">
          <w:rPr>
            <w:sz w:val="18"/>
            <w:szCs w:val="18"/>
          </w:rPr>
          <w:delText>d</w:delText>
        </w:r>
        <w:r w:rsidRPr="002F34A1" w:rsidDel="009E045C">
          <w:rPr>
            <w:sz w:val="18"/>
            <w:szCs w:val="18"/>
          </w:rPr>
          <w:delText xml:space="preserve">_i) to represent the query corresponding to task i. Here, </w:delText>
        </w:r>
        <w:r w:rsidR="00C92548" w:rsidDel="009E045C">
          <w:rPr>
            <w:sz w:val="18"/>
            <w:szCs w:val="18"/>
          </w:rPr>
          <w:delText>s</w:delText>
        </w:r>
        <w:r w:rsidRPr="002F34A1" w:rsidDel="009E045C">
          <w:rPr>
            <w:sz w:val="18"/>
            <w:szCs w:val="18"/>
          </w:rPr>
          <w:delText xml:space="preserve">_i and </w:delText>
        </w:r>
        <w:r w:rsidR="00C92548" w:rsidDel="009E045C">
          <w:rPr>
            <w:sz w:val="18"/>
            <w:szCs w:val="18"/>
          </w:rPr>
          <w:delText>d</w:delText>
        </w:r>
        <w:r w:rsidRPr="002F34A1" w:rsidDel="009E045C">
          <w:rPr>
            <w:sz w:val="18"/>
            <w:szCs w:val="18"/>
          </w:rPr>
          <w:delText>_i respectively denote the source and destination vertices of query q_i. The result value obtained by query q_i is represented as R_{</w:delText>
        </w:r>
        <w:r w:rsidR="00C92548" w:rsidDel="009E045C">
          <w:rPr>
            <w:sz w:val="18"/>
            <w:szCs w:val="18"/>
          </w:rPr>
          <w:delText>sd</w:delText>
        </w:r>
        <w:r w:rsidRPr="002F34A1" w:rsidDel="009E045C">
          <w:rPr>
            <w:sz w:val="18"/>
            <w:szCs w:val="18"/>
          </w:rPr>
          <w:delText xml:space="preserve">}. For different algorithms, it holds different meanings. For example, for shortest path queries, R_{ib} represents the shortest path between </w:delText>
        </w:r>
        <w:r w:rsidR="00C92548" w:rsidDel="009E045C">
          <w:rPr>
            <w:sz w:val="18"/>
            <w:szCs w:val="18"/>
          </w:rPr>
          <w:delText>s</w:delText>
        </w:r>
        <w:r w:rsidRPr="002F34A1" w:rsidDel="009E045C">
          <w:rPr>
            <w:sz w:val="18"/>
            <w:szCs w:val="18"/>
          </w:rPr>
          <w:delText xml:space="preserve">_i and </w:delText>
        </w:r>
        <w:r w:rsidR="00C92548" w:rsidDel="009E045C">
          <w:rPr>
            <w:sz w:val="18"/>
            <w:szCs w:val="18"/>
          </w:rPr>
          <w:delText>d</w:delText>
        </w:r>
        <w:r w:rsidRPr="002F34A1" w:rsidDel="009E045C">
          <w:rPr>
            <w:sz w:val="18"/>
            <w:szCs w:val="18"/>
          </w:rPr>
          <w:delText>_i. We use Q={q_1,q_2,\ldots,q_{|Q|}} to represent the set of concurrent point-to-point queries, where |Q| denotes the total number of queries.</w:delText>
        </w:r>
      </w:del>
    </w:p>
    <w:p w14:paraId="07DE9F29" w14:textId="586DDCA8" w:rsidR="00956717" w:rsidRPr="002F34A1" w:rsidDel="009E045C" w:rsidRDefault="00050DCE" w:rsidP="005616A0">
      <w:pPr>
        <w:ind w:firstLine="420"/>
        <w:rPr>
          <w:del w:id="614" w:author="HERO 浩宇" w:date="2023-11-13T17:35:00Z"/>
          <w:sz w:val="18"/>
          <w:szCs w:val="18"/>
        </w:rPr>
      </w:pPr>
      <w:del w:id="615" w:author="HERO 浩宇" w:date="2023-11-13T17:35:00Z">
        <w:r w:rsidRPr="002F34A1" w:rsidDel="009E045C">
          <w:rPr>
            <w:sz w:val="18"/>
            <w:szCs w:val="18"/>
          </w:rPr>
          <w:delText xml:space="preserve">Definition 4: </w:delText>
        </w:r>
        <w:r w:rsidR="005616A0" w:rsidRPr="005616A0" w:rsidDel="009E045C">
          <w:rPr>
            <w:sz w:val="18"/>
            <w:szCs w:val="18"/>
          </w:rPr>
          <w:delText>Index: An index records the distance from one vertex to other vertices and achieves computational sharing by calculating frequently accessed paths.</w:delText>
        </w:r>
        <w:r w:rsidR="005616A0" w:rsidDel="009E045C">
          <w:rPr>
            <w:sz w:val="18"/>
            <w:szCs w:val="18"/>
          </w:rPr>
          <w:delText xml:space="preserve"> </w:delText>
        </w:r>
        <w:r w:rsidR="005616A0" w:rsidRPr="005616A0" w:rsidDel="009E045C">
          <w:rPr>
            <w:sz w:val="18"/>
            <w:szCs w:val="18"/>
          </w:rPr>
          <w:delText>Global Index: We select the top k vertices with the highest degrees in the graph as index vertices hi (where i∈[1, k], and users can specify k according to their needs, typically set to 16). In this context, di,j (where Vj∈V) represents the distance from index vertex hi to any vertex Vj in the graph. If there is no reachable path between two vertices, the value is set to an extremely high value. Similarly, dj,i (where Vj∈V) represents the distance from any vertex Vj in the graph to the index vertex hi. In undirected graphs, di,j and dj,i are equal. The creation of this global index is designed to meet specific requirements.</w:delText>
        </w:r>
        <w:r w:rsidR="005616A0" w:rsidDel="009E045C">
          <w:rPr>
            <w:sz w:val="18"/>
            <w:szCs w:val="18"/>
          </w:rPr>
          <w:delText xml:space="preserve"> </w:delText>
        </w:r>
        <w:r w:rsidR="005616A0" w:rsidRPr="005616A0" w:rsidDel="009E045C">
          <w:rPr>
            <w:sz w:val="18"/>
            <w:szCs w:val="18"/>
          </w:rPr>
          <w:delText>Core Subgraph Index: We choose highly connected vertices hj in the degree range (k, m) to establish a core subgraph index (where j∈(k, m], and users can specify m based on their requirements, typically one order of magnitude larger than k).</w:delText>
        </w:r>
      </w:del>
    </w:p>
    <w:p w14:paraId="183309B1" w14:textId="63F85BB9" w:rsidR="00956717" w:rsidRPr="002F34A1" w:rsidDel="009E045C" w:rsidRDefault="00956717" w:rsidP="00050DCE">
      <w:pPr>
        <w:ind w:firstLine="420"/>
        <w:rPr>
          <w:del w:id="616" w:author="HERO 浩宇" w:date="2023-11-13T17:35:00Z"/>
          <w:sz w:val="18"/>
          <w:szCs w:val="18"/>
        </w:rPr>
      </w:pPr>
      <w:del w:id="617" w:author="HERO 浩宇" w:date="2023-11-13T17:35:00Z">
        <w:r w:rsidRPr="002F34A1" w:rsidDel="009E045C">
          <w:rPr>
            <w:sz w:val="18"/>
            <w:szCs w:val="18"/>
          </w:rPr>
          <w:delTex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delText>
        </w:r>
      </w:del>
    </w:p>
    <w:p w14:paraId="0AF43DED" w14:textId="78697B30" w:rsidR="000346E0" w:rsidRDefault="00702B30" w:rsidP="000346E0">
      <w:pPr>
        <w:ind w:firstLine="420"/>
        <w:rPr>
          <w:ins w:id="618" w:author="HERO 浩宇" w:date="2023-11-13T15:10:00Z"/>
        </w:rPr>
      </w:pPr>
      <w:del w:id="619" w:author="HERO 浩宇" w:date="2023-11-13T18:05:00Z">
        <w:r w:rsidDel="00264813">
          <w:br w:type="page"/>
        </w:r>
      </w:del>
      <w:ins w:id="620" w:author="HERO 浩宇" w:date="2023-11-13T15:02:00Z">
        <w:r w:rsidR="00805E16" w:rsidRPr="00805E16">
          <w:rPr>
            <w:rFonts w:hint="eastAsia"/>
          </w:rPr>
          <w:t>定义</w:t>
        </w:r>
        <w:r w:rsidR="00805E16">
          <w:rPr>
            <w:rFonts w:hint="eastAsia"/>
          </w:rPr>
          <w:t>六</w:t>
        </w:r>
        <w:r w:rsidR="00805E16" w:rsidRPr="00805E16">
          <w:rPr>
            <w:rFonts w:hint="eastAsia"/>
          </w:rPr>
          <w:t>：</w:t>
        </w:r>
        <w:r w:rsidR="004A540A">
          <w:rPr>
            <w:rFonts w:hint="eastAsia"/>
          </w:rPr>
          <w:t>（</w:t>
        </w:r>
        <w:r w:rsidR="00805E16" w:rsidRPr="00805E16">
          <w:rPr>
            <w:rFonts w:hint="eastAsia"/>
          </w:rPr>
          <w:t>索引</w:t>
        </w:r>
      </w:ins>
      <w:ins w:id="621" w:author="HERO 浩宇" w:date="2023-11-13T15:03:00Z">
        <w:r w:rsidR="004A540A">
          <w:rPr>
            <w:rFonts w:hint="eastAsia"/>
          </w:rPr>
          <w:t>）</w:t>
        </w:r>
      </w:ins>
      <w:ins w:id="622" w:author="HERO 浩宇" w:date="2023-11-13T15:02:00Z">
        <w:r w:rsidR="00805E16" w:rsidRPr="00805E16">
          <w:rPr>
            <w:rFonts w:hint="eastAsia"/>
          </w:rPr>
          <w:t>索引记录了</w:t>
        </w:r>
      </w:ins>
      <w:ins w:id="623" w:author="HERO 浩宇" w:date="2023-11-13T15:03:00Z">
        <w:r w:rsidR="004A540A">
          <w:rPr>
            <w:rFonts w:hint="eastAsia"/>
          </w:rPr>
          <w:t>一个顶点对之间的最佳查询路径</w:t>
        </w:r>
      </w:ins>
      <w:ins w:id="624" w:author="HERO 浩宇" w:date="2023-11-13T15:04:00Z">
        <w:r w:rsidR="004A7876">
          <w:rPr>
            <w:rFonts w:hint="eastAsia"/>
          </w:rPr>
          <w:t>值</w:t>
        </w:r>
        <w:r w:rsidR="007D05F0">
          <w:rPr>
            <w:rFonts w:hint="eastAsia"/>
          </w:rPr>
          <w:t>。</w:t>
        </w:r>
      </w:ins>
      <w:ins w:id="625" w:author="HERO 浩宇" w:date="2023-11-13T15:05:00Z">
        <w:r w:rsidR="007D05F0">
          <w:rPr>
            <w:rFonts w:hint="eastAsia"/>
          </w:rPr>
          <w:t>GraphCPP将顶点按照度数排序，</w:t>
        </w:r>
      </w:ins>
      <w:ins w:id="626" w:author="HERO 浩宇" w:date="2023-11-13T15:06:00Z">
        <w:r w:rsidR="007D05F0">
          <w:rPr>
            <w:rFonts w:hint="eastAsia"/>
          </w:rPr>
          <w:t>选择</w:t>
        </w:r>
        <w:r w:rsidR="005B42C6">
          <w:rPr>
            <w:rFonts w:hint="eastAsia"/>
          </w:rPr>
          <w:t>k+m个度数最高的热顶点</w:t>
        </w:r>
      </w:ins>
      <w:ins w:id="627" w:author="HERO 浩宇" w:date="2023-11-13T15:07:00Z">
        <w:r w:rsidR="00D475C1">
          <w:rPr>
            <w:rFonts w:hint="eastAsia"/>
          </w:rPr>
          <w:t>（k和m的值一般由用户确定，k值一般取1</w:t>
        </w:r>
        <w:r w:rsidR="00D475C1">
          <w:t>6</w:t>
        </w:r>
        <w:r w:rsidR="00D475C1">
          <w:rPr>
            <w:rFonts w:hint="eastAsia"/>
          </w:rPr>
          <w:t>，m一般比k大一个数量级伊桑）</w:t>
        </w:r>
      </w:ins>
      <w:ins w:id="628" w:author="HERO 浩宇" w:date="2023-11-13T15:06:00Z">
        <w:r w:rsidR="005B42C6">
          <w:rPr>
            <w:rFonts w:hint="eastAsia"/>
          </w:rPr>
          <w:t>，其中前k个顶点为全局索引顶点，剩下的顶点作为核心子图索引顶点。</w:t>
        </w:r>
      </w:ins>
      <w:ins w:id="629" w:author="HERO 浩宇" w:date="2023-11-13T15:02:00Z">
        <w:r w:rsidR="00805E16" w:rsidRPr="00805E16">
          <w:rPr>
            <w:rFonts w:hint="eastAsia"/>
          </w:rPr>
          <w:t>全局索引</w:t>
        </w:r>
      </w:ins>
      <w:ins w:id="630" w:author="HERO 浩宇" w:date="2023-11-13T15:10:00Z">
        <w:r w:rsidR="000346E0" w:rsidRPr="00686EB0">
          <w:t>记录了到达图中所有顶点的</w:t>
        </w:r>
        <w:r w:rsidR="000346E0" w:rsidRPr="00686EB0">
          <w:lastRenderedPageBreak/>
          <w:t>最佳查询路径的路径值</w:t>
        </w:r>
        <w:r w:rsidR="00BC3D42">
          <w:rPr>
            <w:rFonts w:hint="eastAsia"/>
          </w:rPr>
          <w:t>。核心子图索引只记录子图中热顶点之间的查询路径值，</w:t>
        </w:r>
      </w:ins>
    </w:p>
    <w:p w14:paraId="4067787A" w14:textId="60F06BDA" w:rsidR="00702B30" w:rsidDel="00805E16" w:rsidRDefault="00702B30" w:rsidP="000346E0">
      <w:pPr>
        <w:ind w:firstLine="420"/>
        <w:rPr>
          <w:del w:id="631" w:author="HERO 浩宇" w:date="2023-11-12T10:48:00Z"/>
        </w:rPr>
        <w:pPrChange w:id="632" w:author="HERO 浩宇" w:date="2023-11-13T15:09:00Z">
          <w:pPr>
            <w:pStyle w:val="af6"/>
          </w:pPr>
        </w:pPrChange>
      </w:pPr>
    </w:p>
    <w:p w14:paraId="27985FFC" w14:textId="77777777" w:rsidR="00805E16" w:rsidRPr="00805E16" w:rsidRDefault="00805E16" w:rsidP="000346E0">
      <w:pPr>
        <w:ind w:firstLine="420"/>
        <w:rPr>
          <w:ins w:id="633" w:author="HERO 浩宇" w:date="2023-11-13T15:02:00Z"/>
          <w:rFonts w:hint="eastAsia"/>
          <w:rPrChange w:id="634" w:author="HERO 浩宇" w:date="2023-11-13T15:02:00Z">
            <w:rPr>
              <w:ins w:id="635" w:author="HERO 浩宇" w:date="2023-11-13T15:02:00Z"/>
            </w:rPr>
          </w:rPrChange>
        </w:rPr>
        <w:pPrChange w:id="636" w:author="HERO 浩宇" w:date="2023-11-13T15:09:00Z">
          <w:pPr>
            <w:ind w:firstLine="420"/>
          </w:pPr>
        </w:pPrChange>
      </w:pPr>
    </w:p>
    <w:p w14:paraId="39C30ED9" w14:textId="487EB8CE" w:rsidR="00702B30" w:rsidDel="008466FD" w:rsidRDefault="00702B30">
      <w:pPr>
        <w:pStyle w:val="af6"/>
        <w:rPr>
          <w:del w:id="637" w:author="HERO 浩宇" w:date="2023-11-12T11:01:00Z"/>
        </w:rPr>
        <w:pPrChange w:id="638" w:author="huao" w:date="2023-11-12T14:53:00Z">
          <w:pPr>
            <w:ind w:firstLine="420"/>
          </w:pPr>
        </w:pPrChange>
      </w:pPr>
      <w:del w:id="639" w:author="HERO 浩宇" w:date="2023-11-12T11:01:00Z">
        <w:r w:rsidDel="008466FD">
          <w:rPr>
            <w:rFonts w:hint="eastAsia"/>
          </w:rPr>
          <w:delText>定</w:delText>
        </w:r>
        <w:r w:rsidRPr="0050391A" w:rsidDel="008466FD">
          <w:rPr>
            <w:rFonts w:hint="eastAsia"/>
          </w:rPr>
          <w:delText>义六：核心子图</w:delText>
        </w:r>
      </w:del>
      <w:del w:id="640" w:author="HERO 浩宇" w:date="2023-11-12T10:30:00Z">
        <w:r w:rsidRPr="0050391A" w:rsidDel="00E90EDD">
          <w:rPr>
            <w:rFonts w:hint="eastAsia"/>
          </w:rPr>
          <w:delText>：</w:delText>
        </w:r>
      </w:del>
      <w:del w:id="641" w:author="HERO 浩宇" w:date="2023-11-12T11:01:00Z">
        <w:r w:rsidRPr="0050391A" w:rsidDel="008466FD">
          <w:rPr>
            <w:rFonts w:hint="eastAsia"/>
          </w:rPr>
          <w:delText>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非高度顶点的距离值。</w:delText>
        </w:r>
      </w:del>
    </w:p>
    <w:p w14:paraId="16472526" w14:textId="40847FAB" w:rsidR="00DC761F" w:rsidDel="008466FD" w:rsidRDefault="00DC761F">
      <w:pPr>
        <w:pStyle w:val="af6"/>
        <w:rPr>
          <w:del w:id="642" w:author="HERO 浩宇" w:date="2023-11-12T11:01:00Z"/>
        </w:rPr>
        <w:pPrChange w:id="643" w:author="huao" w:date="2023-11-12T14:53:00Z">
          <w:pPr/>
        </w:pPrChange>
      </w:pPr>
    </w:p>
    <w:p w14:paraId="6DA1EE96" w14:textId="36228BE1" w:rsidR="00BE482A" w:rsidRPr="00702B30" w:rsidDel="008466FD" w:rsidRDefault="00BE482A">
      <w:pPr>
        <w:pStyle w:val="af6"/>
        <w:rPr>
          <w:del w:id="644" w:author="HERO 浩宇" w:date="2023-11-12T11:01:00Z"/>
        </w:rPr>
        <w:pPrChange w:id="645" w:author="huao" w:date="2023-11-12T14:53:00Z">
          <w:pPr/>
        </w:pPrChange>
      </w:pPr>
    </w:p>
    <w:p w14:paraId="6A2690BA" w14:textId="4B8E8105" w:rsidR="00EB560B" w:rsidRDefault="005E2CD2" w:rsidP="005B1E54">
      <w:pPr>
        <w:pStyle w:val="af6"/>
        <w:rPr>
          <w:ins w:id="646" w:author="huao" w:date="2023-11-12T15:08:00Z"/>
        </w:rPr>
      </w:pPr>
      <w:bookmarkStart w:id="647" w:name="_Toc149671642"/>
      <w:bookmarkEnd w:id="548"/>
      <w:bookmarkEnd w:id="549"/>
      <w:r w:rsidRPr="005E2CD2">
        <w:rPr>
          <w:rFonts w:hint="eastAsia"/>
        </w:rPr>
        <w:t>并发点对点查询任务的性能瓶颈</w:t>
      </w:r>
      <w:bookmarkEnd w:id="647"/>
    </w:p>
    <w:p w14:paraId="34F87B14" w14:textId="338352CA" w:rsidR="00837040" w:rsidRPr="00837040" w:rsidRDefault="00837040">
      <w:pPr>
        <w:pPrChange w:id="648" w:author="huao" w:date="2023-11-12T15:08:00Z">
          <w:pPr>
            <w:pStyle w:val="af6"/>
          </w:pPr>
        </w:pPrChange>
      </w:pPr>
      <w:ins w:id="649" w:author="huao" w:date="2023-11-12T15:08:00Z">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650"/>
        <w:r>
          <w:rPr>
            <w:rFonts w:hint="eastAsia"/>
          </w:rPr>
          <w:t>瓶颈</w:t>
        </w:r>
      </w:ins>
      <w:commentRangeEnd w:id="650"/>
      <w:r w:rsidR="004A7922">
        <w:rPr>
          <w:rStyle w:val="af0"/>
        </w:rPr>
        <w:commentReference w:id="650"/>
      </w:r>
      <w:ins w:id="651" w:author="huao" w:date="2023-11-12T15:08:00Z">
        <w:r>
          <w:rPr>
            <w:rFonts w:hint="eastAsia"/>
          </w:rPr>
          <w:t>。</w:t>
        </w:r>
      </w:ins>
    </w:p>
    <w:p w14:paraId="5B607EF0" w14:textId="34ACD521" w:rsidR="0087431D" w:rsidDel="005B1E54" w:rsidRDefault="00811C5F" w:rsidP="00CA5C8A">
      <w:pPr>
        <w:rPr>
          <w:del w:id="652" w:author="huao" w:date="2023-11-12T14:50:00Z"/>
        </w:rPr>
      </w:pPr>
      <w:del w:id="653" w:author="huao" w:date="2023-11-12T14:50:00Z">
        <w:r w:rsidDel="005B1E54">
          <w:tab/>
        </w:r>
      </w:del>
      <w:ins w:id="654" w:author="HERO 浩宇" w:date="2023-11-12T12:19:00Z">
        <w:del w:id="655" w:author="huao" w:date="2023-11-12T14:50:00Z">
          <w:r w:rsidR="0087431D" w:rsidRPr="0087431D" w:rsidDel="005B1E54">
            <w:rPr>
              <w:rFonts w:hint="eastAsia"/>
            </w:rPr>
            <w:delText>通过与现有图处理系统高度耦合的存储引擎</w:delText>
          </w:r>
          <w:r w:rsidR="0087431D" w:rsidRPr="0087431D" w:rsidDel="005B1E54">
            <w:delText>[13、20、22、25]，公共图可以由并发迭代图处理作业单独访问。它在存储资源和数据访问通道上产生过多不必要的开销，从而显着增加数据访问成本。这最终会导致系统吞吐量较低，因为数据访问成本通常主导迭代图处理的总执行时间[36]。为了证明这一点，我们通过 Twitter [23] 评估了 GridGraph [50] 上并发作业的性能，其中平台与第 5 节中介绍的平台相同。</w:delText>
          </w:r>
        </w:del>
      </w:ins>
    </w:p>
    <w:p w14:paraId="1C20408D" w14:textId="491602B1" w:rsidR="0087431D" w:rsidDel="00554900" w:rsidRDefault="008F3AAE" w:rsidP="005B1E54">
      <w:pPr>
        <w:rPr>
          <w:ins w:id="656" w:author="HERO 浩宇" w:date="2023-11-12T12:19:00Z"/>
          <w:del w:id="657" w:author="huao" w:date="2023-11-12T14:44:00Z"/>
        </w:rPr>
      </w:pPr>
      <w:ins w:id="658" w:author="HERO 浩宇" w:date="2023-11-12T12:20:00Z">
        <w:del w:id="659" w:author="huao" w:date="2023-11-12T14:50:00Z">
          <w:r w:rsidDel="005B1E54">
            <w:tab/>
          </w:r>
        </w:del>
      </w:ins>
      <w:ins w:id="660" w:author="HERO 浩宇" w:date="2023-11-12T12:21:00Z">
        <w:del w:id="661" w:author="huao" w:date="2023-11-12T14:50:00Z">
          <w:r w:rsidR="00CC7F68" w:rsidDel="005B1E54">
            <w:rPr>
              <w:rFonts w:hint="eastAsia"/>
            </w:rPr>
            <w:delText>当前的图遍历系统在执行并发点对点查询任务</w:delText>
          </w:r>
        </w:del>
      </w:ins>
      <w:ins w:id="662" w:author="HERO 浩宇" w:date="2023-11-12T12:22:00Z">
        <w:del w:id="663" w:author="huao" w:date="2023-11-12T14:50:00Z">
          <w:r w:rsidR="00CC7F68" w:rsidDel="005B1E54">
            <w:rPr>
              <w:rFonts w:hint="eastAsia"/>
            </w:rPr>
            <w:delText>时，让每个任务单独进行数据访问和路径计算，造成</w:delText>
          </w:r>
        </w:del>
        <w:del w:id="664" w:author="huao" w:date="2023-11-12T14:42:00Z">
          <w:r w:rsidR="00CC7F68" w:rsidDel="00554900">
            <w:rPr>
              <w:rFonts w:hint="eastAsia"/>
            </w:rPr>
            <w:delText>了冗余的</w:delText>
          </w:r>
        </w:del>
      </w:ins>
    </w:p>
    <w:p w14:paraId="78B4E8BE" w14:textId="6EF9723B" w:rsidR="00811C5F" w:rsidRPr="006A5AD6" w:rsidDel="005B1E54" w:rsidRDefault="00C547A3" w:rsidP="005B1E54">
      <w:pPr>
        <w:rPr>
          <w:del w:id="665" w:author="huao" w:date="2023-11-12T14:50:00Z"/>
        </w:rPr>
      </w:pPr>
      <w:del w:id="666" w:author="huao" w:date="2023-11-12T14:50:00Z">
        <w:r w:rsidDel="005B1E54">
          <w:rPr>
            <w:rFonts w:hint="eastAsia"/>
          </w:rPr>
          <w:delText>在本节，</w:delText>
        </w:r>
        <w:r w:rsidR="00AD086D" w:rsidDel="005B1E54">
          <w:rPr>
            <w:rFonts w:hint="eastAsia"/>
          </w:rPr>
          <w:delText>我们</w:delText>
        </w:r>
      </w:del>
      <w:del w:id="667" w:author="huao" w:date="2023-11-12T14:44:00Z">
        <w:r w:rsidR="00DE67A0" w:rsidDel="00554900">
          <w:rPr>
            <w:rFonts w:hint="eastAsia"/>
          </w:rPr>
          <w:delText>改编出了</w:delText>
        </w:r>
      </w:del>
      <w:del w:id="668" w:author="huao" w:date="2023-11-12T14:50:00Z">
        <w:r w:rsidR="00DE67A0" w:rsidDel="005B1E54">
          <w:rPr>
            <w:rFonts w:hint="eastAsia"/>
          </w:rPr>
          <w:delText>当前最先进的点对点查询系统SGraph的并发版本</w:delText>
        </w:r>
        <w:r w:rsidR="004C38A1" w:rsidDel="005B1E54">
          <w:rPr>
            <w:rFonts w:hint="eastAsia"/>
          </w:rPr>
          <w:delText>SGraph</w:delText>
        </w:r>
        <w:r w:rsidR="004C38A1" w:rsidDel="005B1E54">
          <w:delText>-</w:delText>
        </w:r>
        <w:r w:rsidR="004C38A1" w:rsidDel="005B1E54">
          <w:rPr>
            <w:rFonts w:hint="eastAsia"/>
          </w:rPr>
          <w:delText>C，并</w:delText>
        </w:r>
      </w:del>
      <w:del w:id="669" w:author="huao" w:date="2023-11-12T14:45:00Z">
        <w:r w:rsidR="004C38A1" w:rsidDel="00554900">
          <w:rPr>
            <w:rFonts w:hint="eastAsia"/>
          </w:rPr>
          <w:delText>运行社交网络图数据集-twitter，</w:delText>
        </w:r>
      </w:del>
      <w:del w:id="670" w:author="huao" w:date="2023-11-12T14:46:00Z">
        <w:r w:rsidR="004C38A1" w:rsidDel="005B1E54">
          <w:rPr>
            <w:rFonts w:hint="eastAsia"/>
          </w:rPr>
          <w:delText>以探究</w:delText>
        </w:r>
        <w:r w:rsidDel="005B1E54">
          <w:rPr>
            <w:rFonts w:hint="eastAsia"/>
          </w:rPr>
          <w:delText>现有系统处理并发任务的性能瓶颈及其原因。我们发现现有解决方案并发执行时的两大瓶颈：</w:delText>
        </w:r>
        <w:r w:rsidRPr="00C547A3" w:rsidDel="005B1E54">
          <w:rPr>
            <w:rFonts w:hint="eastAsia"/>
          </w:rPr>
          <w:delText>冗余数据访问开销</w:delText>
        </w:r>
        <w:r w:rsidDel="005B1E54">
          <w:rPr>
            <w:rFonts w:hint="eastAsia"/>
          </w:rPr>
          <w:delText>、冗余的计算开销。</w:delText>
        </w:r>
      </w:del>
    </w:p>
    <w:p w14:paraId="285A8063" w14:textId="179D8BB1" w:rsidR="00CA5C8A" w:rsidDel="00696FFD" w:rsidRDefault="00CA5C8A" w:rsidP="00CA5C8A">
      <w:pPr>
        <w:rPr>
          <w:del w:id="671" w:author="HERO 浩宇" w:date="2023-11-13T17:42:00Z"/>
          <w:b/>
          <w:bCs/>
        </w:rPr>
      </w:pPr>
      <w:r>
        <w:tab/>
      </w:r>
      <w:r w:rsidR="005030A8" w:rsidRPr="007B0FC8">
        <w:rPr>
          <w:rFonts w:hint="eastAsia"/>
          <w:b/>
          <w:bCs/>
        </w:rPr>
        <w:t>并发任务的</w:t>
      </w:r>
      <w:bookmarkStart w:id="672" w:name="_Hlk150022979"/>
      <w:r w:rsidR="005030A8" w:rsidRPr="007B0FC8">
        <w:rPr>
          <w:rFonts w:hint="eastAsia"/>
          <w:b/>
          <w:bCs/>
        </w:rPr>
        <w:t>冗余数据访问</w:t>
      </w:r>
      <w:r w:rsidR="00412805" w:rsidRPr="007B0FC8">
        <w:rPr>
          <w:rFonts w:hint="eastAsia"/>
          <w:b/>
          <w:bCs/>
        </w:rPr>
        <w:t>开销</w:t>
      </w:r>
      <w:bookmarkEnd w:id="672"/>
      <w:ins w:id="673" w:author="HERO 浩宇" w:date="2023-11-13T17:42:00Z">
        <w:r w:rsidR="00696FFD">
          <w:rPr>
            <w:rFonts w:hint="eastAsia"/>
            <w:b/>
            <w:bCs/>
          </w:rPr>
          <w:t>。</w:t>
        </w:r>
      </w:ins>
    </w:p>
    <w:p w14:paraId="4A303BCD" w14:textId="38B0A6DB" w:rsidR="00472578" w:rsidRDefault="002732A9" w:rsidP="00696FFD">
      <w:pPr>
        <w:pPrChange w:id="674" w:author="HERO 浩宇" w:date="2023-11-13T17:42:00Z">
          <w:pPr/>
        </w:pPrChange>
      </w:pPr>
      <w:ins w:id="675" w:author="huao" w:date="2023-11-12T14:58:00Z">
        <w:r>
          <w:rPr>
            <w:rFonts w:hint="eastAsia"/>
          </w:rPr>
          <w:t>我们观察到</w:t>
        </w:r>
      </w:ins>
      <w:del w:id="676" w:author="huao" w:date="2023-11-12T14:52:00Z">
        <w:r w:rsidR="00472578" w:rsidDel="005B1E54">
          <w:tab/>
        </w:r>
      </w:del>
      <w:ins w:id="677" w:author="huao" w:date="2023-11-12T14:58:00Z">
        <w:r>
          <w:rPr>
            <w:rFonts w:hint="eastAsia"/>
          </w:rPr>
          <w:t>当</w:t>
        </w:r>
      </w:ins>
      <w:r w:rsidR="00C70A8F">
        <w:rPr>
          <w:rFonts w:hint="eastAsia"/>
        </w:rPr>
        <w:t>并发点对点查询任务在同一个底层图上执行图遍历</w:t>
      </w:r>
      <w:ins w:id="678" w:author="huao" w:date="2023-11-12T14:58:00Z">
        <w:r>
          <w:rPr>
            <w:rFonts w:hint="eastAsia"/>
          </w:rPr>
          <w:t>时</w:t>
        </w:r>
      </w:ins>
      <w:r w:rsidR="00C70A8F">
        <w:rPr>
          <w:rFonts w:hint="eastAsia"/>
        </w:rPr>
        <w:t>，</w:t>
      </w:r>
      <w:del w:id="679" w:author="HERO 浩宇" w:date="2023-11-13T15:11:00Z">
        <w:r w:rsidR="00C70A8F" w:rsidDel="005F7177">
          <w:rPr>
            <w:rFonts w:hint="eastAsia"/>
          </w:rPr>
          <w:delText>它们的遍历路径有很大一部分重叠</w:delText>
        </w:r>
      </w:del>
      <w:ins w:id="680" w:author="HERO 浩宇" w:date="2023-11-13T15:11:00Z">
        <w:r w:rsidR="005F7177">
          <w:rPr>
            <w:rFonts w:hint="eastAsia"/>
          </w:rPr>
          <w:t>体现出来很明显的数据</w:t>
        </w:r>
      </w:ins>
      <w:ins w:id="681" w:author="HERO 浩宇" w:date="2023-11-13T15:12:00Z">
        <w:r w:rsidR="005F7177">
          <w:rPr>
            <w:rFonts w:hint="eastAsia"/>
          </w:rPr>
          <w:t>访问相似性</w:t>
        </w:r>
      </w:ins>
      <w:r w:rsidR="00C70A8F">
        <w:rPr>
          <w:rFonts w:hint="eastAsia"/>
        </w:rPr>
        <w:t>。</w:t>
      </w:r>
      <w:r w:rsidR="00C70A8F" w:rsidRPr="007B0FC8">
        <w:rPr>
          <w:rFonts w:hint="eastAsia"/>
          <w:highlight w:val="yellow"/>
        </w:rPr>
        <w:t>如图</w:t>
      </w:r>
      <w:del w:id="682" w:author="huao" w:date="2023-11-12T15:05:00Z">
        <w:r w:rsidR="004607B0" w:rsidDel="002732A9">
          <w:rPr>
            <w:rFonts w:hint="eastAsia"/>
            <w:highlight w:val="yellow"/>
          </w:rPr>
          <w:delText>3</w:delText>
        </w:r>
      </w:del>
      <w:ins w:id="683" w:author="huao" w:date="2023-11-12T15:05:00Z">
        <w:r>
          <w:rPr>
            <w:rFonts w:hint="eastAsia"/>
            <w:highlight w:val="yellow"/>
          </w:rPr>
          <w:t>x</w:t>
        </w:r>
      </w:ins>
      <w:r w:rsidR="004607B0">
        <w:rPr>
          <w:rFonts w:hint="eastAsia"/>
          <w:highlight w:val="yellow"/>
        </w:rPr>
        <w:t>，</w:t>
      </w:r>
      <w:del w:id="684" w:author="huao" w:date="2023-11-12T15:08:00Z">
        <w:r w:rsidR="00C70A8F" w:rsidRPr="007B0FC8" w:rsidDel="00837040">
          <w:rPr>
            <w:rFonts w:hint="eastAsia"/>
            <w:highlight w:val="yellow"/>
          </w:rPr>
          <w:delText>我们的数据表明</w:delText>
        </w:r>
      </w:del>
      <w:del w:id="685" w:author="huao" w:date="2023-11-12T14:59:00Z">
        <w:r w:rsidR="00C70A8F" w:rsidRPr="007B0FC8" w:rsidDel="002732A9">
          <w:rPr>
            <w:rFonts w:hint="eastAsia"/>
            <w:highlight w:val="yellow"/>
          </w:rPr>
          <w:delText>……</w:delText>
        </w:r>
      </w:del>
      <w:ins w:id="686" w:author="huao" w:date="2023-11-12T14:59:00Z">
        <w:r>
          <w:rPr>
            <w:rFonts w:hint="eastAsia"/>
            <w:highlight w:val="yellow"/>
          </w:rPr>
          <w:t>随着并发查询任务数的提高，有越来越多的</w:t>
        </w:r>
      </w:ins>
      <w:ins w:id="687" w:author="huao" w:date="2023-11-12T15:00:00Z">
        <w:r>
          <w:rPr>
            <w:rFonts w:hint="eastAsia"/>
            <w:highlight w:val="yellow"/>
          </w:rPr>
          <w:t>图数据分块被1个以上的任务共享</w:t>
        </w:r>
      </w:ins>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D448A9">
        <w:rPr>
          <w:rFonts w:hint="eastAsia"/>
        </w:rPr>
        <w:t>不同任务</w:t>
      </w:r>
      <w:r w:rsidR="00586540">
        <w:rPr>
          <w:rFonts w:hint="eastAsia"/>
        </w:rPr>
        <w:t>会在不同时刻</w:t>
      </w:r>
      <w:r w:rsidR="00D448A9">
        <w:rPr>
          <w:rFonts w:hint="eastAsia"/>
        </w:rPr>
        <w:t>独立</w:t>
      </w:r>
      <w:r w:rsidR="00D77607">
        <w:rPr>
          <w:rFonts w:hint="eastAsia"/>
        </w:rPr>
        <w:t>将自己所需要的</w:t>
      </w:r>
      <w:r w:rsidR="005B5039">
        <w:rPr>
          <w:rFonts w:hint="eastAsia"/>
        </w:rPr>
        <w:t>图</w:t>
      </w:r>
      <w:r w:rsidR="00D77607">
        <w:rPr>
          <w:rFonts w:hint="eastAsia"/>
        </w:rPr>
        <w:t>数据</w:t>
      </w:r>
      <w:r w:rsidR="005B5039">
        <w:rPr>
          <w:rFonts w:hint="eastAsia"/>
        </w:rPr>
        <w:t>分块</w:t>
      </w:r>
      <w:r w:rsidR="00D77607">
        <w:rPr>
          <w:rFonts w:hint="eastAsia"/>
        </w:rPr>
        <w:t>加载到缓存处理</w:t>
      </w:r>
      <w:del w:id="688" w:author="huao" w:date="2023-11-12T15:08:00Z">
        <w:r w:rsidR="00C70A8F" w:rsidDel="00837040">
          <w:rPr>
            <w:rFonts w:hint="eastAsia"/>
          </w:rPr>
          <w:delText>，</w:delText>
        </w:r>
      </w:del>
      <w:ins w:id="689" w:author="huao" w:date="2023-11-12T15:08:00Z">
        <w:r w:rsidR="00837040">
          <w:rPr>
            <w:rFonts w:hint="eastAsia"/>
          </w:rPr>
          <w:t>。这</w:t>
        </w:r>
      </w:ins>
      <w:ins w:id="690" w:author="huao" w:date="2023-11-12T15:09:00Z">
        <w:r w:rsidR="00837040">
          <w:rPr>
            <w:rFonts w:hint="eastAsia"/>
          </w:rPr>
          <w:t>意味着</w:t>
        </w:r>
      </w:ins>
      <w:del w:id="691" w:author="huao" w:date="2023-11-12T15:04:00Z">
        <w:r w:rsidR="006D2C45" w:rsidDel="002732A9">
          <w:rPr>
            <w:rFonts w:hint="eastAsia"/>
          </w:rPr>
          <w:delText>导致</w:delText>
        </w:r>
      </w:del>
      <w:ins w:id="692" w:author="huao" w:date="2023-11-12T15:04:00Z">
        <w:r>
          <w:rPr>
            <w:rFonts w:hint="eastAsia"/>
          </w:rPr>
          <w:t>需要</w:t>
        </w:r>
      </w:ins>
      <w:r w:rsidR="005B5039">
        <w:rPr>
          <w:rFonts w:hint="eastAsia"/>
        </w:rPr>
        <w:t>在</w:t>
      </w:r>
      <w:ins w:id="693" w:author="huao" w:date="2023-11-12T15:03:00Z">
        <w:r>
          <w:rPr>
            <w:rFonts w:hint="eastAsia"/>
          </w:rPr>
          <w:t>资源有限的</w:t>
        </w:r>
      </w:ins>
      <w:r w:rsidR="005B5039">
        <w:rPr>
          <w:rFonts w:hint="eastAsia"/>
        </w:rPr>
        <w:t>缓存中保存</w:t>
      </w:r>
      <w:r w:rsidR="00A469BB">
        <w:rPr>
          <w:rFonts w:hint="eastAsia"/>
        </w:rPr>
        <w:t>相同图分块</w:t>
      </w:r>
      <w:r w:rsidR="005B5039">
        <w:rPr>
          <w:rFonts w:hint="eastAsia"/>
        </w:rPr>
        <w:t>的</w:t>
      </w:r>
      <w:r w:rsidR="00A469BB">
        <w:rPr>
          <w:rFonts w:hint="eastAsia"/>
        </w:rPr>
        <w:t>多个副本</w:t>
      </w:r>
      <w:ins w:id="694" w:author="huao" w:date="2023-11-12T15:04:00Z">
        <w:r>
          <w:rPr>
            <w:rFonts w:hint="eastAsia"/>
          </w:rPr>
          <w:t>，</w:t>
        </w:r>
      </w:ins>
      <w:ins w:id="695" w:author="huao" w:date="2023-11-12T15:09:00Z">
        <w:r w:rsidR="00837040">
          <w:rPr>
            <w:rFonts w:hint="eastAsia"/>
          </w:rPr>
          <w:t>从而加剧了缓存冲突</w:t>
        </w:r>
      </w:ins>
      <w:r w:rsidR="00A469BB">
        <w:rPr>
          <w:rFonts w:hint="eastAsia"/>
        </w:rPr>
        <w:t>。</w:t>
      </w:r>
      <w:del w:id="696" w:author="huao" w:date="2023-11-12T15:04:00Z">
        <w:r w:rsidR="00A469BB" w:rsidRPr="00837040" w:rsidDel="002732A9">
          <w:rPr>
            <w:rFonts w:hint="eastAsia"/>
            <w:highlight w:val="yellow"/>
            <w:rPrChange w:id="697" w:author="huao" w:date="2023-11-12T15:10:00Z">
              <w:rPr>
                <w:rFonts w:hint="eastAsia"/>
              </w:rPr>
            </w:rPrChange>
          </w:rPr>
          <w:delText>由于缓存的空间限制</w:delText>
        </w:r>
      </w:del>
      <w:ins w:id="698" w:author="huao" w:date="2023-11-12T15:04:00Z">
        <w:r w:rsidRPr="00837040">
          <w:rPr>
            <w:rFonts w:hint="eastAsia"/>
            <w:highlight w:val="yellow"/>
            <w:rPrChange w:id="699" w:author="huao" w:date="2023-11-12T15:10:00Z">
              <w:rPr>
                <w:rFonts w:hint="eastAsia"/>
              </w:rPr>
            </w:rPrChange>
          </w:rPr>
          <w:t>图</w:t>
        </w:r>
        <w:r w:rsidRPr="00837040">
          <w:rPr>
            <w:highlight w:val="yellow"/>
            <w:rPrChange w:id="700" w:author="huao" w:date="2023-11-12T15:10:00Z">
              <w:rPr/>
            </w:rPrChange>
          </w:rPr>
          <w:t>x表明</w:t>
        </w:r>
      </w:ins>
      <w:r w:rsidR="00A469BB">
        <w:rPr>
          <w:rFonts w:hint="eastAsia"/>
        </w:rPr>
        <w:t>，随着并发数目的增大，</w:t>
      </w:r>
      <w:ins w:id="701" w:author="huao" w:date="2023-11-12T15:09:00Z">
        <w:r w:rsidR="00837040">
          <w:rPr>
            <w:rFonts w:hint="eastAsia"/>
          </w:rPr>
          <w:t>查询任务的</w:t>
        </w:r>
      </w:ins>
      <w:del w:id="702" w:author="huao" w:date="2023-11-12T15:09:00Z">
        <w:r w:rsidR="00A469BB" w:rsidDel="00837040">
          <w:rPr>
            <w:rFonts w:hint="eastAsia"/>
          </w:rPr>
          <w:delText>任务之间</w:delText>
        </w:r>
        <w:r w:rsidR="006D2C45" w:rsidDel="00837040">
          <w:rPr>
            <w:rFonts w:hint="eastAsia"/>
          </w:rPr>
          <w:delText>的资源竞争导致</w:delText>
        </w:r>
        <w:r w:rsidR="002C4CA4" w:rsidDel="00837040">
          <w:rPr>
            <w:rFonts w:hint="eastAsia"/>
          </w:rPr>
          <w:delText>严重的</w:delText>
        </w:r>
      </w:del>
      <w:r w:rsidR="002C4CA4">
        <w:rPr>
          <w:rFonts w:hint="eastAsia"/>
        </w:rPr>
        <w:t>缓存未命中</w:t>
      </w:r>
      <w:ins w:id="703" w:author="huao" w:date="2023-11-12T15:09:00Z">
        <w:r w:rsidR="00837040">
          <w:rPr>
            <w:rFonts w:hint="eastAsia"/>
          </w:rPr>
          <w:t>率也急剧增大</w:t>
        </w:r>
      </w:ins>
      <w:del w:id="704" w:author="huao" w:date="2023-11-12T15:09:00Z">
        <w:r w:rsidR="002C4CA4" w:rsidDel="00837040">
          <w:rPr>
            <w:rFonts w:hint="eastAsia"/>
          </w:rPr>
          <w:delText>损失</w:delText>
        </w:r>
      </w:del>
      <w:ins w:id="705" w:author="huao" w:date="2023-11-12T15:06:00Z">
        <w:r w:rsidR="00837040">
          <w:rPr>
            <w:rFonts w:hint="eastAsia"/>
          </w:rPr>
          <w:t>。</w:t>
        </w:r>
      </w:ins>
      <w:ins w:id="706" w:author="huao" w:date="2023-11-12T15:11:00Z">
        <w:r w:rsidR="00837040">
          <w:rPr>
            <w:rFonts w:hint="eastAsia"/>
          </w:rPr>
          <w:t>如</w:t>
        </w:r>
        <w:r w:rsidR="00837040" w:rsidRPr="00837040">
          <w:rPr>
            <w:rFonts w:hint="eastAsia"/>
            <w:highlight w:val="yellow"/>
            <w:rPrChange w:id="707" w:author="huao" w:date="2023-11-12T15:11:00Z">
              <w:rPr>
                <w:rFonts w:hint="eastAsia"/>
              </w:rPr>
            </w:rPrChange>
          </w:rPr>
          <w:t>图</w:t>
        </w:r>
        <w:r w:rsidR="00837040" w:rsidRPr="00837040">
          <w:rPr>
            <w:highlight w:val="yellow"/>
            <w:rPrChange w:id="708" w:author="huao" w:date="2023-11-12T15:11:00Z">
              <w:rPr/>
            </w:rPrChange>
          </w:rPr>
          <w:t>x</w:t>
        </w:r>
        <w:r w:rsidR="00837040">
          <w:rPr>
            <w:rFonts w:hint="eastAsia"/>
          </w:rPr>
          <w:t>所示，</w:t>
        </w:r>
      </w:ins>
      <w:ins w:id="709" w:author="huao" w:date="2023-11-12T15:10:00Z">
        <w:r w:rsidR="00837040">
          <w:rPr>
            <w:rFonts w:hint="eastAsia"/>
          </w:rPr>
          <w:t>虽然并发执行的整体效果</w:t>
        </w:r>
      </w:ins>
      <w:ins w:id="710" w:author="huao" w:date="2023-11-12T15:11:00Z">
        <w:r w:rsidR="00837040">
          <w:rPr>
            <w:rFonts w:hint="eastAsia"/>
          </w:rPr>
          <w:t>优于线性执行，但是由于前面提到的冗余数据访问开销，</w:t>
        </w:r>
      </w:ins>
      <w:ins w:id="711" w:author="huao" w:date="2023-11-12T15:06:00Z">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712"/>
        <w:r w:rsidR="00837040" w:rsidRPr="00837040">
          <w:rPr>
            <w:rFonts w:hint="eastAsia"/>
          </w:rPr>
          <w:t>增加</w:t>
        </w:r>
      </w:ins>
      <w:commentRangeEnd w:id="712"/>
      <w:r w:rsidR="00696FFD">
        <w:rPr>
          <w:rStyle w:val="af0"/>
        </w:rPr>
        <w:commentReference w:id="712"/>
      </w:r>
      <w:ins w:id="713" w:author="huao" w:date="2023-11-12T15:12:00Z">
        <w:r w:rsidR="00837040">
          <w:rPr>
            <w:rFonts w:hint="eastAsia"/>
          </w:rPr>
          <w:t>。</w:t>
        </w:r>
      </w:ins>
      <w:del w:id="714" w:author="huao" w:date="2023-11-12T15:06:00Z">
        <w:r w:rsidR="002C4CA4" w:rsidDel="00837040">
          <w:rPr>
            <w:rFonts w:hint="eastAsia"/>
          </w:rPr>
          <w:delText>。</w:delText>
        </w:r>
      </w:del>
      <w:del w:id="715" w:author="huao" w:date="2023-11-12T15:04:00Z">
        <w:r w:rsidR="002C4CA4" w:rsidRPr="007B0FC8" w:rsidDel="002732A9">
          <w:rPr>
            <w:rFonts w:hint="eastAsia"/>
            <w:highlight w:val="yellow"/>
          </w:rPr>
          <w:delText>如图</w:delText>
        </w:r>
        <w:r w:rsidR="00F16E27" w:rsidDel="002732A9">
          <w:rPr>
            <w:highlight w:val="yellow"/>
          </w:rPr>
          <w:delText>4</w:delText>
        </w:r>
        <w:r w:rsidR="002C4CA4" w:rsidRPr="007B0FC8" w:rsidDel="002732A9">
          <w:rPr>
            <w:rFonts w:hint="eastAsia"/>
            <w:highlight w:val="yellow"/>
          </w:rPr>
          <w:delText>……</w:delText>
        </w:r>
        <w:r w:rsidR="002C4CA4" w:rsidDel="002732A9">
          <w:rPr>
            <w:rFonts w:hint="eastAsia"/>
          </w:rPr>
          <w:delText>。</w:delText>
        </w:r>
      </w:del>
    </w:p>
    <w:p w14:paraId="34297BB7" w14:textId="41FFD2B4" w:rsidR="000E30F1" w:rsidRPr="002F34A1" w:rsidDel="00753BCB" w:rsidRDefault="00BE482A" w:rsidP="000E30F1">
      <w:pPr>
        <w:rPr>
          <w:del w:id="716" w:author="HERO 浩宇" w:date="2023-11-13T17:36:00Z"/>
          <w:sz w:val="18"/>
          <w:szCs w:val="18"/>
        </w:rPr>
      </w:pPr>
      <w:r>
        <w:br w:type="column"/>
      </w:r>
      <w:del w:id="717" w:author="HERO 浩宇" w:date="2023-11-13T17:36:00Z">
        <w:r w:rsidR="000E30F1" w:rsidRPr="002F34A1" w:rsidDel="00753BCB">
          <w:rPr>
            <w:sz w:val="18"/>
            <w:szCs w:val="18"/>
          </w:rPr>
          <w:delText>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delText>
        </w:r>
      </w:del>
    </w:p>
    <w:p w14:paraId="3593EDE4" w14:textId="0E4322A1" w:rsidR="00147436" w:rsidDel="00753BCB" w:rsidRDefault="00147436" w:rsidP="00E2159E">
      <w:pPr>
        <w:rPr>
          <w:del w:id="718" w:author="HERO 浩宇" w:date="2023-11-13T17:36:00Z"/>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7900DC63" w14:textId="77777777" w:rsidR="00696FFD" w:rsidRPr="00696FFD" w:rsidRDefault="00696FFD" w:rsidP="00696FFD">
      <w:pPr>
        <w:rPr>
          <w:ins w:id="719" w:author="HERO 浩宇" w:date="2023-11-13T17:41:00Z"/>
          <w:sz w:val="18"/>
          <w:szCs w:val="18"/>
        </w:rPr>
      </w:pPr>
    </w:p>
    <w:p w14:paraId="5386AA3F" w14:textId="3FEEBF46" w:rsidR="00696FFD" w:rsidRDefault="00696FFD" w:rsidP="00E948B2">
      <w:pPr>
        <w:rPr>
          <w:ins w:id="720" w:author="HERO 浩宇" w:date="2023-11-13T17:41:00Z"/>
          <w:sz w:val="18"/>
          <w:szCs w:val="18"/>
        </w:rPr>
      </w:pPr>
      <w:ins w:id="721" w:author="HERO 浩宇" w:date="2023-11-13T17:41:00Z">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ins>
      <w:ins w:id="722" w:author="HERO 浩宇" w:date="2023-11-13T17:48:00Z">
        <w:r w:rsidR="00941093" w:rsidRPr="00941093">
          <w:rPr>
            <w:sz w:val="18"/>
            <w:szCs w:val="18"/>
          </w:rPr>
          <w:t>The redundant data access overhead of concurrent tasks is evident. We observe that when concurrent pairwise query tasks execute graph traversal on the same underlying graph, a significant portion of their traversal paths exhibits clear data access similarities. As shown in Figure 3x, our data indicates that... with the increase in the number of concurrent query tasks, more and more graph data chunks are shared by more than one task. However, in the traditional "task-&gt;data" scheduling mode, different tasks independently load the graph data chunks they need into the cache for processing at different times. This means that multiple copies of the same graph chunk need to be stored in the cache, exacerbating cache conflicts. Due to the limited space of the cache, Figure x illustrates that, as the concurrency increases, resource competition between query tasks leads to a significant increase in cache miss rates, resulting in substantial performance loss. As shown in Figure x, although the overall performance of concurrent execution is better than linear execution, the average query time per task significantly increases with the number of query tasks due to the mentioned redundant data access overhead.</w:t>
        </w:r>
      </w:ins>
    </w:p>
    <w:p w14:paraId="1F429F01" w14:textId="37B91C7D" w:rsidR="00696FFD" w:rsidRDefault="00696FFD" w:rsidP="00E948B2">
      <w:pPr>
        <w:rPr>
          <w:ins w:id="723" w:author="HERO 浩宇" w:date="2023-11-13T17:41:00Z"/>
          <w:sz w:val="18"/>
          <w:szCs w:val="18"/>
        </w:rPr>
      </w:pPr>
      <w:ins w:id="724" w:author="HERO 浩宇" w:date="2023-11-13T17:41:00Z">
        <w:r>
          <w:rPr>
            <w:sz w:val="18"/>
            <w:szCs w:val="18"/>
          </w:rPr>
          <w:br w:type="page"/>
        </w:r>
      </w:ins>
    </w:p>
    <w:p w14:paraId="35F70ABC" w14:textId="59229889" w:rsidR="00422B19" w:rsidDel="00696FFD" w:rsidRDefault="00422B19" w:rsidP="00696FFD">
      <w:pPr>
        <w:ind w:firstLine="420"/>
        <w:rPr>
          <w:del w:id="725" w:author="HERO 浩宇" w:date="2023-11-13T17:41:00Z"/>
          <w:sz w:val="18"/>
          <w:szCs w:val="18"/>
        </w:rPr>
      </w:pPr>
      <w:del w:id="726" w:author="HERO 浩宇" w:date="2023-11-13T17:41:00Z">
        <w:r w:rsidRPr="00422B19" w:rsidDel="00696FFD">
          <w:rPr>
            <w:sz w:val="18"/>
            <w:szCs w:val="18"/>
          </w:rPr>
          <w:lastRenderedPageBreak/>
          <w:delText>In this section, we present our adapted concurrent version of the state-of-the-art point-to-point query system, SGraph-C,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delText>
        </w:r>
      </w:del>
    </w:p>
    <w:p w14:paraId="348C9732" w14:textId="0278E528" w:rsidR="00032088" w:rsidRPr="00032088" w:rsidDel="00696FFD" w:rsidRDefault="00032088" w:rsidP="00032088">
      <w:pPr>
        <w:rPr>
          <w:del w:id="727" w:author="HERO 浩宇" w:date="2023-11-13T17:41:00Z"/>
          <w:sz w:val="18"/>
          <w:szCs w:val="18"/>
        </w:rPr>
      </w:pPr>
      <w:del w:id="728" w:author="HERO 浩宇" w:date="2023-11-13T17:41:00Z">
        <w:r w:rsidDel="00696FFD">
          <w:rPr>
            <w:sz w:val="18"/>
            <w:szCs w:val="18"/>
          </w:rPr>
          <w:tab/>
        </w:r>
        <w:r w:rsidRPr="00032088" w:rsidDel="00696FFD">
          <w:rPr>
            <w:sz w:val="18"/>
            <w:szCs w:val="18"/>
          </w:rPr>
          <w:delText>Redundant Data Access Overhead in Concurrent Tasks</w:delText>
        </w:r>
      </w:del>
    </w:p>
    <w:p w14:paraId="6DEDC8B7" w14:textId="2FF2A757" w:rsidR="00E948B2" w:rsidRPr="002F34A1" w:rsidDel="00696FFD" w:rsidRDefault="00032088">
      <w:pPr>
        <w:ind w:firstLine="420"/>
        <w:rPr>
          <w:del w:id="729" w:author="HERO 浩宇" w:date="2023-11-13T17:41:00Z"/>
          <w:sz w:val="18"/>
          <w:szCs w:val="18"/>
        </w:rPr>
      </w:pPr>
      <w:del w:id="730" w:author="HERO 浩宇" w:date="2023-11-13T17:41:00Z">
        <w:r w:rsidRPr="00032088" w:rsidDel="00696FFD">
          <w:rPr>
            <w:sz w:val="18"/>
            <w:szCs w:val="18"/>
          </w:rPr>
          <w:delTex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delText>
        </w:r>
      </w:del>
    </w:p>
    <w:p w14:paraId="719DB4E0" w14:textId="2CF974C1" w:rsidR="00E948B2" w:rsidDel="00696FFD" w:rsidRDefault="00E948B2" w:rsidP="00032088">
      <w:pPr>
        <w:ind w:firstLine="420"/>
        <w:rPr>
          <w:del w:id="731" w:author="HERO 浩宇" w:date="2023-11-13T17:41:00Z"/>
          <w:sz w:val="18"/>
          <w:szCs w:val="18"/>
        </w:rPr>
      </w:pPr>
      <w:del w:id="732" w:author="HERO 浩宇" w:date="2023-11-13T17:41:00Z">
        <w:r w:rsidDel="00696FFD">
          <w:rPr>
            <w:sz w:val="18"/>
            <w:szCs w:val="18"/>
          </w:rPr>
          <w:br w:type="page"/>
        </w:r>
      </w:del>
    </w:p>
    <w:p w14:paraId="4A30DB5A" w14:textId="0655BEED" w:rsidR="00E948B2" w:rsidRPr="00F350E4" w:rsidDel="00696FFD" w:rsidRDefault="00E948B2" w:rsidP="00E948B2">
      <w:pPr>
        <w:rPr>
          <w:del w:id="733" w:author="HERO 浩宇" w:date="2023-11-13T17:42:00Z"/>
          <w:b/>
          <w:bCs/>
        </w:rPr>
      </w:pPr>
      <w:r w:rsidRPr="002F34A1">
        <w:tab/>
      </w:r>
      <w:r w:rsidRPr="00F350E4">
        <w:rPr>
          <w:rFonts w:hint="eastAsia"/>
          <w:b/>
          <w:bCs/>
        </w:rPr>
        <w:t>并发任务的冗余计算开销</w:t>
      </w:r>
      <w:ins w:id="734" w:author="HERO 浩宇" w:date="2023-11-13T17:42:00Z">
        <w:r w:rsidR="00696FFD">
          <w:rPr>
            <w:rFonts w:hint="eastAsia"/>
            <w:b/>
            <w:bCs/>
          </w:rPr>
          <w:t>。</w:t>
        </w:r>
      </w:ins>
    </w:p>
    <w:p w14:paraId="26E56883" w14:textId="5327BBF5" w:rsidR="008F7EC8" w:rsidRDefault="00E948B2">
      <w:pPr>
        <w:rPr>
          <w:ins w:id="735" w:author="HERO 浩宇" w:date="2023-11-12T23:17:00Z"/>
        </w:rPr>
      </w:pPr>
      <w:del w:id="736" w:author="HERO 浩宇" w:date="2023-11-13T17:42:00Z">
        <w:r w:rsidDel="004A7922">
          <w:tab/>
        </w:r>
      </w:del>
      <w:r>
        <w:rPr>
          <w:rFonts w:hint="eastAsia"/>
        </w:rPr>
        <w:t>由于图数据的幂律分布特性，少数</w:t>
      </w:r>
      <w:del w:id="737" w:author="huao" w:date="2023-11-12T15:51:00Z">
        <w:r w:rsidDel="007C260A">
          <w:rPr>
            <w:rFonts w:hint="eastAsia"/>
          </w:rPr>
          <w:delText>高度</w:delText>
        </w:r>
      </w:del>
      <w:ins w:id="738" w:author="huao" w:date="2023-11-12T15:51:00Z">
        <w:r w:rsidR="007C260A">
          <w:rPr>
            <w:rFonts w:hint="eastAsia"/>
          </w:rPr>
          <w:t>热</w:t>
        </w:r>
      </w:ins>
      <w:r>
        <w:rPr>
          <w:rFonts w:hint="eastAsia"/>
        </w:rPr>
        <w:t>顶点连接了大部分边。因此，</w:t>
      </w:r>
      <w:r w:rsidRPr="00F350E4">
        <w:rPr>
          <w:rFonts w:hint="eastAsia"/>
          <w:highlight w:val="yellow"/>
        </w:rPr>
        <w:t>如图</w:t>
      </w:r>
      <w:del w:id="739" w:author="huao" w:date="2023-11-12T15:47:00Z">
        <w:r w:rsidRPr="00F350E4" w:rsidDel="007C260A">
          <w:rPr>
            <w:highlight w:val="yellow"/>
          </w:rPr>
          <w:delText>5</w:delText>
        </w:r>
      </w:del>
      <w:ins w:id="740" w:author="huao" w:date="2023-11-12T15:47:00Z">
        <w:r w:rsidR="007C260A">
          <w:rPr>
            <w:highlight w:val="yellow"/>
          </w:rPr>
          <w:t>x</w:t>
        </w:r>
      </w:ins>
      <w:r w:rsidRPr="00F350E4">
        <w:rPr>
          <w:highlight w:val="yellow"/>
        </w:rPr>
        <w:t>所示</w:t>
      </w:r>
      <w:r>
        <w:t>，尽管</w:t>
      </w:r>
      <w:del w:id="741" w:author="huao" w:date="2023-11-12T15:51:00Z">
        <w:r w:rsidDel="007C260A">
          <w:delText>高度</w:delText>
        </w:r>
      </w:del>
      <w:ins w:id="742" w:author="huao" w:date="2023-11-12T15:51:00Z">
        <w:r w:rsidR="007C260A">
          <w:t>热</w:t>
        </w:r>
      </w:ins>
      <w:r>
        <w:t>顶点仅占总顶点数的一小部分（XX%），它们却出现在许多路径中（XX%）。</w:t>
      </w:r>
      <w:ins w:id="743" w:author="huao" w:date="2023-11-12T15:40:00Z">
        <w:r w:rsidR="00BA27C8">
          <w:rPr>
            <w:rFonts w:hint="eastAsia"/>
          </w:rPr>
          <w:t>并且</w:t>
        </w:r>
      </w:ins>
      <w:del w:id="744" w:author="huao" w:date="2023-11-12T15:42:00Z">
        <w:r w:rsidDel="00BA27C8">
          <w:delText>进一步的分析，</w:delText>
        </w:r>
        <w:r w:rsidRPr="00F350E4" w:rsidDel="00BA27C8">
          <w:rPr>
            <w:highlight w:val="yellow"/>
          </w:rPr>
          <w:delText>如图6所示</w:delText>
        </w:r>
        <w:r w:rsidDel="00BA27C8">
          <w:delText>，</w:delText>
        </w:r>
      </w:del>
      <w:ins w:id="745" w:author="huao" w:date="2023-11-12T15:26:00Z">
        <w:r w:rsidR="00E77C83">
          <w:rPr>
            <w:rFonts w:hint="eastAsia"/>
          </w:rPr>
          <w:t>拥有更高</w:t>
        </w:r>
      </w:ins>
      <w:ins w:id="746" w:author="huao" w:date="2023-11-12T15:24:00Z">
        <w:r w:rsidR="00493017">
          <w:rPr>
            <w:rFonts w:hint="eastAsia"/>
          </w:rPr>
          <w:t>共享</w:t>
        </w:r>
        <w:r w:rsidR="00E77C83">
          <w:rPr>
            <w:rFonts w:hint="eastAsia"/>
          </w:rPr>
          <w:t>程度</w:t>
        </w:r>
      </w:ins>
      <w:ins w:id="747" w:author="huao" w:date="2023-11-12T15:26:00Z">
        <w:r w:rsidR="00E77C83">
          <w:rPr>
            <w:rFonts w:hint="eastAsia"/>
          </w:rPr>
          <w:t>的图分区</w:t>
        </w:r>
      </w:ins>
      <w:ins w:id="748" w:author="huao" w:date="2023-11-12T15:51:00Z">
        <w:r w:rsidR="007C260A">
          <w:rPr>
            <w:rFonts w:hint="eastAsia"/>
          </w:rPr>
          <w:t>热</w:t>
        </w:r>
      </w:ins>
      <w:ins w:id="749" w:author="huao" w:date="2023-11-12T15:24:00Z">
        <w:r w:rsidR="00E77C83">
          <w:rPr>
            <w:rFonts w:hint="eastAsia"/>
          </w:rPr>
          <w:t>顶点的比例</w:t>
        </w:r>
      </w:ins>
      <w:ins w:id="750" w:author="huao" w:date="2023-11-12T15:26:00Z">
        <w:r w:rsidR="00E77C83">
          <w:rPr>
            <w:rFonts w:hint="eastAsia"/>
          </w:rPr>
          <w:t>越高</w:t>
        </w:r>
      </w:ins>
      <w:del w:id="751" w:author="huao" w:date="2023-11-12T15:26:00Z">
        <w:r w:rsidDel="00E77C83">
          <w:delText>揭示出不同任务访问的冗余路径数据中有相当比例的高度顶点</w:delText>
        </w:r>
      </w:del>
      <w:r>
        <w:t>。这意味着不同的查询任务会重复</w:t>
      </w:r>
      <w:del w:id="752" w:author="HERO 浩宇" w:date="2023-11-13T15:12:00Z">
        <w:r w:rsidDel="002800B9">
          <w:rPr>
            <w:rFonts w:hint="eastAsia"/>
          </w:rPr>
          <w:delText>遍历</w:delText>
        </w:r>
      </w:del>
      <w:ins w:id="753" w:author="HERO 浩宇" w:date="2023-11-13T15:12:00Z">
        <w:r w:rsidR="002800B9">
          <w:rPr>
            <w:rFonts w:hint="eastAsia"/>
          </w:rPr>
          <w:t>计算</w:t>
        </w:r>
      </w:ins>
      <w:del w:id="754" w:author="huao" w:date="2023-11-12T15:51:00Z">
        <w:r w:rsidDel="007C260A">
          <w:delText>高度</w:delText>
        </w:r>
      </w:del>
      <w:ins w:id="755" w:author="huao" w:date="2023-11-12T15:51:00Z">
        <w:r w:rsidR="007C260A">
          <w:t>热</w:t>
        </w:r>
      </w:ins>
      <w:r>
        <w:t>顶点之间的</w:t>
      </w:r>
      <w:del w:id="756" w:author="huao" w:date="2023-11-12T14:39:00Z">
        <w:r w:rsidDel="00554900">
          <w:delText>最短</w:delText>
        </w:r>
      </w:del>
      <w:ins w:id="757" w:author="huao" w:date="2023-11-12T15:51:00Z">
        <w:r w:rsidR="007C260A">
          <w:rPr>
            <w:rFonts w:hint="eastAsia"/>
          </w:rPr>
          <w:t>热</w:t>
        </w:r>
      </w:ins>
      <w:r>
        <w:t>路径</w:t>
      </w:r>
      <w:ins w:id="758" w:author="HERO 浩宇" w:date="2023-11-13T15:12:00Z">
        <w:r w:rsidR="002800B9">
          <w:rPr>
            <w:rFonts w:hint="eastAsia"/>
          </w:rPr>
          <w:t>，体现出了并发任务之间的计算相似性</w:t>
        </w:r>
      </w:ins>
      <w:r>
        <w:t>。在一个图快照周期内，</w:t>
      </w:r>
      <w:ins w:id="759" w:author="huao" w:date="2023-11-12T15:43:00Z">
        <w:r w:rsidR="00BA27C8">
          <w:rPr>
            <w:rFonts w:hint="eastAsia"/>
          </w:rPr>
          <w:t>对相同</w:t>
        </w:r>
      </w:ins>
      <w:del w:id="760" w:author="huao" w:date="2023-11-12T15:43:00Z">
        <w:r w:rsidDel="00BA27C8">
          <w:delText>高度</w:delText>
        </w:r>
      </w:del>
      <w:r>
        <w:t>顶点</w:t>
      </w:r>
      <w:ins w:id="761" w:author="huao" w:date="2023-11-12T15:44:00Z">
        <w:r w:rsidR="00BA27C8">
          <w:rPr>
            <w:rFonts w:hint="eastAsia"/>
          </w:rPr>
          <w:t>对的路径计算结果是相同的，这</w:t>
        </w:r>
      </w:ins>
      <w:ins w:id="762" w:author="HERO 浩宇" w:date="2023-11-12T17:49:00Z">
        <w:r w:rsidR="00F84EBA">
          <w:rPr>
            <w:rFonts w:hint="eastAsia"/>
          </w:rPr>
          <w:t>意味着并发任务的</w:t>
        </w:r>
      </w:ins>
      <w:ins w:id="763" w:author="HERO 浩宇" w:date="2023-11-12T17:50:00Z">
        <w:r w:rsidR="00F84EBA">
          <w:rPr>
            <w:rFonts w:hint="eastAsia"/>
          </w:rPr>
          <w:t>大量计算是</w:t>
        </w:r>
      </w:ins>
      <w:del w:id="764" w:author="huao" w:date="2023-11-12T15:44:00Z">
        <w:r w:rsidDel="00BA27C8">
          <w:delText>之间的查询路</w:delText>
        </w:r>
      </w:del>
      <w:ins w:id="765" w:author="huao" w:date="2023-11-12T15:44:00Z">
        <w:del w:id="766" w:author="HERO 浩宇" w:date="2023-11-12T17:50:00Z">
          <w:r w:rsidR="00BA27C8" w:rsidDel="00F84EBA">
            <w:rPr>
              <w:rFonts w:hint="eastAsia"/>
            </w:rPr>
            <w:delText>带来了严重的</w:delText>
          </w:r>
        </w:del>
        <w:r w:rsidR="00BA27C8">
          <w:rPr>
            <w:rFonts w:hint="eastAsia"/>
          </w:rPr>
          <w:t>冗余</w:t>
        </w:r>
      </w:ins>
      <w:ins w:id="767" w:author="HERO 浩宇" w:date="2023-11-12T17:50:00Z">
        <w:r w:rsidR="00F84EBA">
          <w:rPr>
            <w:rFonts w:hint="eastAsia"/>
          </w:rPr>
          <w:t>的</w:t>
        </w:r>
      </w:ins>
      <w:ins w:id="768" w:author="huao" w:date="2023-11-12T15:44:00Z">
        <w:del w:id="769" w:author="HERO 浩宇" w:date="2023-11-12T17:50:00Z">
          <w:r w:rsidR="00BA27C8" w:rsidDel="00F84EBA">
            <w:rPr>
              <w:rFonts w:hint="eastAsia"/>
            </w:rPr>
            <w:delText>计算开销</w:delText>
          </w:r>
        </w:del>
        <w:r w:rsidR="00BA27C8">
          <w:rPr>
            <w:rFonts w:hint="eastAsia"/>
          </w:rPr>
          <w:t>。</w:t>
        </w:r>
      </w:ins>
      <w:del w:id="770" w:author="huao" w:date="2023-11-12T15:44:00Z">
        <w:r w:rsidDel="00BA27C8">
          <w:delText>径是恒定的，因此对其进行重复计算是冗余的。</w:delText>
        </w:r>
      </w:del>
      <w:r>
        <w:t>此外，</w:t>
      </w:r>
      <w:ins w:id="771" w:author="huao" w:date="2023-11-12T15:44:00Z">
        <w:r w:rsidR="007C260A" w:rsidRPr="007C260A">
          <w:rPr>
            <w:rFonts w:hint="eastAsia"/>
            <w:highlight w:val="yellow"/>
            <w:rPrChange w:id="772" w:author="huao" w:date="2023-11-12T15:47:00Z">
              <w:rPr>
                <w:rFonts w:hint="eastAsia"/>
              </w:rPr>
            </w:rPrChange>
          </w:rPr>
          <w:t>如图</w:t>
        </w:r>
      </w:ins>
      <w:ins w:id="773" w:author="huao" w:date="2023-11-12T15:47:00Z">
        <w:r w:rsidR="007C260A">
          <w:rPr>
            <w:rFonts w:hint="eastAsia"/>
            <w:highlight w:val="yellow"/>
          </w:rPr>
          <w:t>x</w:t>
        </w:r>
      </w:ins>
      <w:ins w:id="774" w:author="huao" w:date="2023-11-12T15:44:00Z">
        <w:r w:rsidR="007C260A" w:rsidRPr="007C260A">
          <w:rPr>
            <w:rFonts w:hint="eastAsia"/>
            <w:highlight w:val="yellow"/>
            <w:rPrChange w:id="775" w:author="huao" w:date="2023-11-12T15:47:00Z">
              <w:rPr>
                <w:rFonts w:hint="eastAsia"/>
              </w:rPr>
            </w:rPrChange>
          </w:rPr>
          <w:t>所示</w:t>
        </w:r>
        <w:r w:rsidR="007C260A">
          <w:rPr>
            <w:rFonts w:hint="eastAsia"/>
          </w:rPr>
          <w:t>，</w:t>
        </w:r>
      </w:ins>
      <w:r>
        <w:t>由于</w:t>
      </w:r>
      <w:del w:id="776" w:author="huao" w:date="2023-11-12T15:51:00Z">
        <w:r w:rsidDel="007C260A">
          <w:delText>高度</w:delText>
        </w:r>
      </w:del>
      <w:ins w:id="777" w:author="huao" w:date="2023-11-12T15:51:00Z">
        <w:r w:rsidR="007C260A">
          <w:t>热</w:t>
        </w:r>
      </w:ins>
      <w:r>
        <w:t>顶点</w:t>
      </w:r>
      <w:ins w:id="778" w:author="huao" w:date="2023-11-12T15:45:00Z">
        <w:r w:rsidR="007C260A">
          <w:rPr>
            <w:rFonts w:hint="eastAsia"/>
          </w:rPr>
          <w:t>往往</w:t>
        </w:r>
      </w:ins>
      <w:r>
        <w:t>拥有大量出边和入边，</w:t>
      </w:r>
      <w:del w:id="779" w:author="huao" w:date="2023-11-12T15:45:00Z">
        <w:r w:rsidDel="007C260A">
          <w:rPr>
            <w:rFonts w:hint="eastAsia"/>
          </w:rPr>
          <w:delText>计算它们之间的</w:delText>
        </w:r>
      </w:del>
      <w:del w:id="780" w:author="huao" w:date="2023-11-12T14:39:00Z">
        <w:r w:rsidDel="00554900">
          <w:rPr>
            <w:rFonts w:hint="eastAsia"/>
          </w:rPr>
          <w:delText>最短</w:delText>
        </w:r>
      </w:del>
      <w:del w:id="781" w:author="huao" w:date="2023-11-12T15:45:00Z">
        <w:r w:rsidDel="007C260A">
          <w:rPr>
            <w:rFonts w:hint="eastAsia"/>
          </w:rPr>
          <w:delText>路径会导致巨大的计算负担</w:delText>
        </w:r>
      </w:del>
      <w:ins w:id="782" w:author="huao" w:date="2023-11-12T15:46:00Z">
        <w:r w:rsidR="007C260A">
          <w:rPr>
            <w:rFonts w:hint="eastAsia"/>
          </w:rPr>
          <w:t>它带来的计算开销也远大于普通的</w:t>
        </w:r>
        <w:commentRangeStart w:id="783"/>
        <w:r w:rsidR="007C260A">
          <w:rPr>
            <w:rFonts w:hint="eastAsia"/>
          </w:rPr>
          <w:t>顶点</w:t>
        </w:r>
      </w:ins>
      <w:commentRangeEnd w:id="783"/>
      <w:r w:rsidR="00C722C9">
        <w:rPr>
          <w:rStyle w:val="af0"/>
        </w:rPr>
        <w:commentReference w:id="783"/>
      </w:r>
      <w:r>
        <w:t>。</w:t>
      </w:r>
    </w:p>
    <w:p w14:paraId="4F5BEDC7" w14:textId="0E448248" w:rsidR="00E948B2" w:rsidRDefault="00E948B2" w:rsidP="008F7EC8">
      <w:pPr>
        <w:ind w:firstLine="420"/>
        <w:pPrChange w:id="784" w:author="HERO 浩宇" w:date="2023-11-12T23:17:00Z">
          <w:pPr/>
        </w:pPrChange>
      </w:pPr>
      <w:r>
        <w:t>一些现有的解决方案尝试建立全局索引</w:t>
      </w:r>
      <w:ins w:id="785" w:author="HERO 浩宇" w:date="2023-11-12T18:50:00Z">
        <w:r w:rsidR="00DF1ECD">
          <w:rPr>
            <w:rFonts w:hint="eastAsia"/>
          </w:rPr>
          <w:t>机制</w:t>
        </w:r>
      </w:ins>
      <w:ins w:id="786" w:author="HERO 浩宇" w:date="2023-11-12T18:38:00Z">
        <w:r w:rsidR="00EE759E">
          <w:rPr>
            <w:rFonts w:hint="eastAsia"/>
          </w:rPr>
          <w:t>[</w:t>
        </w:r>
        <w:r w:rsidR="00EE759E">
          <w:t>x]</w:t>
        </w:r>
      </w:ins>
      <w:del w:id="787" w:author="HERO 浩宇" w:date="2023-11-13T15:13:00Z">
        <w:r w:rsidDel="002800B9">
          <w:rPr>
            <w:rFonts w:hint="eastAsia"/>
          </w:rPr>
          <w:delText>以减少不同任务的冗余计算</w:delText>
        </w:r>
      </w:del>
      <w:ins w:id="788" w:author="HERO 浩宇" w:date="2023-11-13T15:13:00Z">
        <w:r w:rsidR="002800B9">
          <w:rPr>
            <w:rFonts w:hint="eastAsia"/>
          </w:rPr>
          <w:t>来利用计算相似性</w:t>
        </w:r>
      </w:ins>
      <w:r>
        <w:rPr>
          <w:rFonts w:hint="eastAsia"/>
        </w:rPr>
        <w:t>。</w:t>
      </w:r>
      <w:ins w:id="789" w:author="HERO 浩宇" w:date="2023-11-12T23:17:00Z">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ins>
      <w:ins w:id="790" w:author="HERO 浩宇" w:date="2023-11-12T23:19:00Z">
        <w:r w:rsidR="00DA3D61">
          <w:rPr>
            <w:rFonts w:hint="eastAsia"/>
          </w:rPr>
          <w:t>全局索引需要记录高度顶点与其它所有顶点的</w:t>
        </w:r>
        <w:r w:rsidR="00DA3D61">
          <w:rPr>
            <w:rFonts w:hint="eastAsia"/>
          </w:rPr>
          <w:t>路径</w:t>
        </w:r>
        <w:r w:rsidR="00DA3D61">
          <w:rPr>
            <w:rFonts w:hint="eastAsia"/>
          </w:rPr>
          <w:t>值</w:t>
        </w:r>
      </w:ins>
      <w:ins w:id="791" w:author="HERO 浩宇" w:date="2023-11-12T23:17:00Z">
        <w:r w:rsidR="00785727" w:rsidRPr="00785727">
          <w:t>，当图的规模非常大时，建立索引的计算开销和存储开销会很大。</w:t>
        </w:r>
      </w:ins>
      <w:ins w:id="792" w:author="HERO 浩宇" w:date="2023-11-12T23:19:00Z">
        <w:r w:rsidR="00DA3D61" w:rsidRPr="00F350E4">
          <w:rPr>
            <w:rFonts w:hint="eastAsia"/>
            <w:highlight w:val="yellow"/>
          </w:rPr>
          <w:t>如图</w:t>
        </w:r>
        <w:r w:rsidR="00DA3D61">
          <w:rPr>
            <w:highlight w:val="yellow"/>
          </w:rPr>
          <w:t>x</w:t>
        </w:r>
        <w:r w:rsidR="00DA3D61">
          <w:rPr>
            <w:rFonts w:hint="eastAsia"/>
            <w:highlight w:val="yellow"/>
          </w:rPr>
          <w:t>和x</w:t>
        </w:r>
        <w:r w:rsidR="00DA3D61" w:rsidRPr="00F350E4">
          <w:rPr>
            <w:highlight w:val="yellow"/>
          </w:rPr>
          <w:t>所示</w:t>
        </w:r>
        <w:r w:rsidR="00DA3D61">
          <w:t>，全局索引</w:t>
        </w:r>
        <w:r w:rsidR="00DA3D61">
          <w:rPr>
            <w:rFonts w:hint="eastAsia"/>
          </w:rPr>
          <w:t>的计算开销和存储开销，随着全局索引顶点数的增加而等比例增加。</w:t>
        </w:r>
      </w:ins>
      <w:ins w:id="793" w:author="HERO 浩宇" w:date="2023-11-12T23:17:00Z">
        <w:r w:rsidR="00785727" w:rsidRPr="00785727">
          <w:t>缺陷2：在流图上的点对点查询中，每轮图更新都会有新的边添加和边删除产生，全局索引需要基于最新的图快照来进行动态更新高度顶点与每一个顶点的索引关系，这意味着流图的任何更新都会对所有的顶点索引造成影响</w:t>
        </w:r>
      </w:ins>
      <w:del w:id="794" w:author="HERO 浩宇" w:date="2023-11-12T23:18:00Z">
        <w:r w:rsidDel="00F950E6">
          <w:rPr>
            <w:rFonts w:hint="eastAsia"/>
          </w:rPr>
          <w:delText>然而</w:delText>
        </w:r>
      </w:del>
      <w:del w:id="795" w:author="HERO 浩宇" w:date="2023-11-12T23:20:00Z">
        <w:r w:rsidDel="00844FC9">
          <w:rPr>
            <w:rFonts w:hint="eastAsia"/>
          </w:rPr>
          <w:delText>，</w:delText>
        </w:r>
      </w:del>
      <w:ins w:id="796" w:author="HERO 浩宇" w:date="2023-11-12T23:20:00Z">
        <w:r w:rsidR="00844FC9">
          <w:rPr>
            <w:rFonts w:hint="eastAsia"/>
          </w:rPr>
          <w:t>。</w:t>
        </w:r>
      </w:ins>
      <w:del w:id="797" w:author="HERO 浩宇" w:date="2023-11-12T23:19:00Z">
        <w:r w:rsidRPr="00F350E4" w:rsidDel="00DA3D61">
          <w:rPr>
            <w:rFonts w:hint="eastAsia"/>
            <w:highlight w:val="yellow"/>
          </w:rPr>
          <w:delText>如图</w:delText>
        </w:r>
        <w:r w:rsidRPr="00F350E4" w:rsidDel="00DA3D61">
          <w:rPr>
            <w:highlight w:val="yellow"/>
          </w:rPr>
          <w:delText>7</w:delText>
        </w:r>
      </w:del>
      <w:ins w:id="798" w:author="huao" w:date="2023-11-12T15:47:00Z">
        <w:del w:id="799" w:author="HERO 浩宇" w:date="2023-11-12T23:19:00Z">
          <w:r w:rsidR="007C260A" w:rsidDel="00DA3D61">
            <w:rPr>
              <w:highlight w:val="yellow"/>
            </w:rPr>
            <w:delText>x</w:delText>
          </w:r>
        </w:del>
      </w:ins>
      <w:del w:id="800" w:author="HERO 浩宇" w:date="2023-11-12T23:19:00Z">
        <w:r w:rsidRPr="00F350E4" w:rsidDel="00DA3D61">
          <w:rPr>
            <w:highlight w:val="yellow"/>
          </w:rPr>
          <w:delText>所示</w:delText>
        </w:r>
        <w:r w:rsidDel="00DA3D61">
          <w:delText>，全局索引</w:delText>
        </w:r>
      </w:del>
      <w:ins w:id="801" w:author="HERO 浩宇" w:date="2023-11-12T18:41:00Z">
        <w:r w:rsidR="00BD0236">
          <w:rPr>
            <w:rFonts w:hint="eastAsia"/>
          </w:rPr>
          <w:t>如</w:t>
        </w:r>
        <w:r w:rsidR="00BD0236" w:rsidRPr="00BD0236">
          <w:rPr>
            <w:rFonts w:hint="eastAsia"/>
            <w:highlight w:val="yellow"/>
            <w:rPrChange w:id="802" w:author="HERO 浩宇" w:date="2023-11-12T18:41:00Z">
              <w:rPr>
                <w:rFonts w:hint="eastAsia"/>
              </w:rPr>
            </w:rPrChange>
          </w:rPr>
          <w:t>图</w:t>
        </w:r>
        <w:r w:rsidR="00BD0236" w:rsidRPr="00BD0236">
          <w:rPr>
            <w:highlight w:val="yellow"/>
            <w:rPrChange w:id="803" w:author="HERO 浩宇" w:date="2023-11-12T18:41:00Z">
              <w:rPr/>
            </w:rPrChange>
          </w:rPr>
          <w:t>x</w:t>
        </w:r>
        <w:r w:rsidR="00BD0236">
          <w:rPr>
            <w:rFonts w:hint="eastAsia"/>
          </w:rPr>
          <w:t>所示</w:t>
        </w:r>
      </w:ins>
      <w:ins w:id="804" w:author="HERO 浩宇" w:date="2023-11-12T18:43:00Z">
        <w:r w:rsidR="006B39BA">
          <w:rPr>
            <w:rFonts w:hint="eastAsia"/>
          </w:rPr>
          <w:t>，</w:t>
        </w:r>
      </w:ins>
      <w:ins w:id="805" w:author="HERO 浩宇" w:date="2023-11-12T18:41:00Z">
        <w:r w:rsidR="00BD0236">
          <w:rPr>
            <w:rFonts w:hint="eastAsia"/>
          </w:rPr>
          <w:t>少量</w:t>
        </w:r>
      </w:ins>
      <w:ins w:id="806" w:author="HERO 浩宇" w:date="2023-11-12T18:42:00Z">
        <w:r w:rsidR="00BD0236">
          <w:rPr>
            <w:rFonts w:hint="eastAsia"/>
          </w:rPr>
          <w:t>图更新会导致</w:t>
        </w:r>
        <w:r w:rsidR="006B39BA">
          <w:rPr>
            <w:rFonts w:hint="eastAsia"/>
          </w:rPr>
          <w:t>全局索引的大规模更新</w:t>
        </w:r>
      </w:ins>
      <w:ins w:id="807" w:author="HERO 浩宇" w:date="2023-11-12T18:43:00Z">
        <w:r w:rsidR="006B39BA">
          <w:rPr>
            <w:rFonts w:hint="eastAsia"/>
          </w:rPr>
          <w:t>。</w:t>
        </w:r>
      </w:ins>
      <w:ins w:id="808" w:author="HERO 浩宇" w:date="2023-11-12T23:20:00Z">
        <w:r w:rsidR="00844FC9">
          <w:rPr>
            <w:rFonts w:hint="eastAsia"/>
          </w:rPr>
          <w:t>缺陷</w:t>
        </w:r>
      </w:ins>
      <w:ins w:id="809" w:author="HERO 浩宇" w:date="2023-11-12T23:21:00Z">
        <w:r w:rsidR="00844FC9">
          <w:t>3</w:t>
        </w:r>
        <w:r w:rsidR="00844FC9">
          <w:rPr>
            <w:rFonts w:hint="eastAsia"/>
          </w:rPr>
          <w:t>：</w:t>
        </w:r>
      </w:ins>
      <w:ins w:id="810" w:author="HERO 浩宇" w:date="2023-11-12T23:23:00Z">
        <w:r w:rsidR="00422036">
          <w:rPr>
            <w:rFonts w:hint="eastAsia"/>
          </w:rPr>
          <w:t>不同图数据集的数据分布情况</w:t>
        </w:r>
      </w:ins>
      <w:ins w:id="811" w:author="HERO 浩宇" w:date="2023-11-12T23:24:00Z">
        <w:r w:rsidR="00422036">
          <w:rPr>
            <w:rFonts w:hint="eastAsia"/>
          </w:rPr>
          <w:t>也不同，很难选择一个合适的索引顶点数目以</w:t>
        </w:r>
        <w:r w:rsidR="0057186A">
          <w:rPr>
            <w:rFonts w:hint="eastAsia"/>
          </w:rPr>
          <w:t>在计算共享的</w:t>
        </w:r>
      </w:ins>
      <w:ins w:id="812" w:author="HERO 浩宇" w:date="2023-11-12T23:25:00Z">
        <w:r w:rsidR="0057186A">
          <w:rPr>
            <w:rFonts w:hint="eastAsia"/>
          </w:rPr>
          <w:t>有效率和</w:t>
        </w:r>
        <w:r w:rsidR="002C1AB6">
          <w:rPr>
            <w:rFonts w:hint="eastAsia"/>
          </w:rPr>
          <w:t>索引本身的开销之间取得平衡。</w:t>
        </w:r>
      </w:ins>
      <w:ins w:id="813" w:author="HERO 浩宇" w:date="2023-11-12T23:21:00Z">
        <w:r w:rsidR="00844FC9" w:rsidRPr="00340542">
          <w:rPr>
            <w:rFonts w:hint="eastAsia"/>
            <w:highlight w:val="yellow"/>
          </w:rPr>
          <w:t>如图</w:t>
        </w:r>
        <w:r w:rsidR="00844FC9" w:rsidRPr="00340542">
          <w:rPr>
            <w:highlight w:val="yellow"/>
          </w:rPr>
          <w:t>x所示</w:t>
        </w:r>
        <w:r w:rsidR="00844FC9">
          <w:rPr>
            <w:rFonts w:hint="eastAsia"/>
          </w:rPr>
          <w:t>，</w:t>
        </w:r>
      </w:ins>
      <w:ins w:id="814" w:author="HERO 浩宇" w:date="2023-11-12T23:26:00Z">
        <w:r w:rsidR="002C1AB6">
          <w:rPr>
            <w:rFonts w:hint="eastAsia"/>
          </w:rPr>
          <w:t>在</w:t>
        </w:r>
      </w:ins>
      <w:ins w:id="815" w:author="HERO 浩宇" w:date="2023-11-12T18:46:00Z">
        <w:r w:rsidR="007973C0">
          <w:rPr>
            <w:rFonts w:hint="eastAsia"/>
          </w:rPr>
          <w:t>不同的数据集上</w:t>
        </w:r>
      </w:ins>
      <w:ins w:id="816" w:author="HERO 浩宇" w:date="2023-11-12T23:27:00Z">
        <w:r w:rsidR="00C22852">
          <w:rPr>
            <w:rFonts w:hint="eastAsia"/>
          </w:rPr>
          <w:t>选取</w:t>
        </w:r>
        <w:r w:rsidR="00C22852">
          <w:rPr>
            <w:rFonts w:hint="eastAsia"/>
          </w:rPr>
          <w:t>同样的索引顶点数</w:t>
        </w:r>
      </w:ins>
      <w:ins w:id="817" w:author="HERO 浩宇" w:date="2023-11-12T18:46:00Z">
        <w:r w:rsidR="007973C0">
          <w:rPr>
            <w:rFonts w:hint="eastAsia"/>
          </w:rPr>
          <w:t>，</w:t>
        </w:r>
      </w:ins>
      <w:ins w:id="818" w:author="HERO 浩宇" w:date="2023-11-12T23:27:00Z">
        <w:r w:rsidR="00C22852">
          <w:rPr>
            <w:rFonts w:hint="eastAsia"/>
          </w:rPr>
          <w:t>其固有开销和计算共享的</w:t>
        </w:r>
      </w:ins>
      <w:ins w:id="819" w:author="HERO 浩宇" w:date="2023-11-12T23:28:00Z">
        <w:r w:rsidR="00C22852">
          <w:rPr>
            <w:rFonts w:hint="eastAsia"/>
          </w:rPr>
          <w:t>有效性</w:t>
        </w:r>
      </w:ins>
      <w:ins w:id="820" w:author="HERO 浩宇" w:date="2023-11-12T18:47:00Z">
        <w:r w:rsidR="00454296">
          <w:rPr>
            <w:rFonts w:hint="eastAsia"/>
          </w:rPr>
          <w:t>变化很大。</w:t>
        </w:r>
      </w:ins>
      <w:ins w:id="821" w:author="HERO 浩宇" w:date="2023-11-12T18:48:00Z">
        <w:r w:rsidR="00A5682C">
          <w:rPr>
            <w:rFonts w:hint="eastAsia"/>
          </w:rPr>
          <w:t>综上，全局索引机制本身会带来昂贵地开销，</w:t>
        </w:r>
      </w:ins>
      <w:ins w:id="822" w:author="HERO 浩宇" w:date="2023-11-12T18:49:00Z">
        <w:r w:rsidR="00A5682C">
          <w:rPr>
            <w:rFonts w:hint="eastAsia"/>
          </w:rPr>
          <w:t>且</w:t>
        </w:r>
      </w:ins>
      <w:ins w:id="823" w:author="HERO 浩宇" w:date="2023-11-12T18:48:00Z">
        <w:r w:rsidR="00A5682C">
          <w:rPr>
            <w:rFonts w:hint="eastAsia"/>
          </w:rPr>
          <w:t>针对不同的</w:t>
        </w:r>
      </w:ins>
      <w:ins w:id="824" w:author="HERO 浩宇" w:date="2023-11-12T18:49:00Z">
        <w:r w:rsidR="00A5682C">
          <w:rPr>
            <w:rFonts w:hint="eastAsia"/>
          </w:rPr>
          <w:t>数据集</w:t>
        </w:r>
        <w:r w:rsidR="008F7778">
          <w:rPr>
            <w:rFonts w:hint="eastAsia"/>
          </w:rPr>
          <w:t>所需开销的波动很大</w:t>
        </w:r>
      </w:ins>
      <w:ins w:id="825" w:author="HERO 浩宇" w:date="2023-11-12T19:18:00Z">
        <w:r w:rsidR="00802167">
          <w:rPr>
            <w:rFonts w:hint="eastAsia"/>
          </w:rPr>
          <w:t>。因此现有的系统往往保守地选取全局索引的数目（在Tripoline</w:t>
        </w:r>
      </w:ins>
      <w:ins w:id="826" w:author="HERO 浩宇" w:date="2023-11-12T19:19:00Z">
        <w:r w:rsidR="00802167">
          <w:rPr>
            <w:rFonts w:hint="eastAsia"/>
          </w:rPr>
          <w:t>和SGraph中都选择1</w:t>
        </w:r>
        <w:r w:rsidR="00802167">
          <w:t>6</w:t>
        </w:r>
        <w:r w:rsidR="00802167">
          <w:rPr>
            <w:rFonts w:hint="eastAsia"/>
          </w:rPr>
          <w:t>个</w:t>
        </w:r>
        <w:r w:rsidR="008636E9">
          <w:rPr>
            <w:rFonts w:hint="eastAsia"/>
          </w:rPr>
          <w:t>顶点</w:t>
        </w:r>
      </w:ins>
      <w:ins w:id="827" w:author="HERO 浩宇" w:date="2023-11-12T19:18:00Z">
        <w:r w:rsidR="00802167">
          <w:rPr>
            <w:rFonts w:hint="eastAsia"/>
          </w:rPr>
          <w:t>）</w:t>
        </w:r>
      </w:ins>
      <w:ins w:id="828" w:author="HERO 浩宇" w:date="2023-11-12T19:17:00Z">
        <w:r w:rsidR="00DE0516">
          <w:rPr>
            <w:rFonts w:hint="eastAsia"/>
          </w:rPr>
          <w:t>，</w:t>
        </w:r>
      </w:ins>
      <w:ins w:id="829" w:author="HERO 浩宇" w:date="2023-11-12T19:19:00Z">
        <w:r w:rsidR="008636E9">
          <w:rPr>
            <w:rFonts w:hint="eastAsia"/>
          </w:rPr>
          <w:t>以避免带来昂贵地开销，但这样也限制了全局</w:t>
        </w:r>
      </w:ins>
      <w:ins w:id="830" w:author="HERO 浩宇" w:date="2023-11-12T19:20:00Z">
        <w:r w:rsidR="008636E9">
          <w:rPr>
            <w:rFonts w:hint="eastAsia"/>
          </w:rPr>
          <w:t>索引的覆盖范围，</w:t>
        </w:r>
        <w:r w:rsidR="001B1DF7">
          <w:rPr>
            <w:rFonts w:hint="eastAsia"/>
          </w:rPr>
          <w:t>无法实现高效地</w:t>
        </w:r>
      </w:ins>
      <w:ins w:id="831" w:author="HERO 浩宇" w:date="2023-11-12T18:49:00Z">
        <w:r w:rsidR="008F7778">
          <w:rPr>
            <w:rFonts w:hint="eastAsia"/>
          </w:rPr>
          <w:t>计算共享</w:t>
        </w:r>
      </w:ins>
      <w:del w:id="832" w:author="HERO 浩宇" w:date="2023-11-12T18:49:00Z">
        <w:r w:rsidDel="008F7778">
          <w:delText>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图数据集的属性差异以及并发查询场景的演化，确定合适的索引数量变得复杂。因此，全局索引</w:delText>
        </w:r>
      </w:del>
      <w:del w:id="833" w:author="HERO 浩宇" w:date="2023-11-12T19:20:00Z">
        <w:r w:rsidDel="001B1DF7">
          <w:delText>无法有效解决计算冗余问题</w:delText>
        </w:r>
      </w:del>
      <w:r>
        <w:t>。</w:t>
      </w:r>
    </w:p>
    <w:p w14:paraId="1FF29E49" w14:textId="7ABD54F8" w:rsidR="001E2ED4" w:rsidRPr="001E2ED4" w:rsidDel="00C722C9" w:rsidRDefault="00E948B2" w:rsidP="00C722C9">
      <w:pPr>
        <w:ind w:firstLine="420"/>
        <w:rPr>
          <w:del w:id="834" w:author="HERO 浩宇" w:date="2023-11-13T18:18:00Z"/>
          <w:sz w:val="18"/>
          <w:szCs w:val="18"/>
        </w:rPr>
        <w:pPrChange w:id="835" w:author="HERO 浩宇" w:date="2023-11-13T18:18:00Z">
          <w:pPr>
            <w:ind w:firstLine="420"/>
          </w:pPr>
        </w:pPrChange>
      </w:pPr>
      <w:r>
        <w:rPr>
          <w:sz w:val="18"/>
          <w:szCs w:val="18"/>
        </w:rPr>
        <w:br w:type="column"/>
      </w:r>
      <w:del w:id="836" w:author="HERO 浩宇" w:date="2023-11-13T18:18:00Z">
        <w:r w:rsidR="001E2ED4" w:rsidRPr="001E2ED4" w:rsidDel="00C722C9">
          <w:rPr>
            <w:sz w:val="18"/>
            <w:szCs w:val="18"/>
          </w:rPr>
          <w:delText>Redundant Computational Costs in Concurrent Tasks</w:delText>
        </w:r>
      </w:del>
    </w:p>
    <w:p w14:paraId="77659A73" w14:textId="4916CF53" w:rsidR="00C722C9" w:rsidRPr="00C722C9" w:rsidRDefault="001E2ED4" w:rsidP="00C722C9">
      <w:pPr>
        <w:ind w:firstLine="420"/>
        <w:rPr>
          <w:ins w:id="837" w:author="HERO 浩宇" w:date="2023-11-13T18:18:00Z"/>
          <w:sz w:val="18"/>
          <w:szCs w:val="18"/>
        </w:rPr>
      </w:pPr>
      <w:del w:id="838" w:author="HERO 浩宇" w:date="2023-11-13T18:18:00Z">
        <w:r w:rsidRPr="001E2ED4" w:rsidDel="00C722C9">
          <w:rPr>
            <w:sz w:val="18"/>
            <w:szCs w:val="18"/>
          </w:rPr>
          <w:delText>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shortest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shortest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delText>
        </w:r>
      </w:del>
      <w:ins w:id="839" w:author="HERO 浩宇" w:date="2023-11-13T18:18:00Z">
        <w:r w:rsidR="00C722C9" w:rsidRPr="00C722C9">
          <w:rPr>
            <w:sz w:val="18"/>
            <w:szCs w:val="18"/>
          </w:rPr>
          <w:t>Redundant Computational Overhead of Concurrent Tasks. Due to the power-law distribution characteristics of graph data, a small number of hot vertices are connected to the majority of edges. Therefore, as shown in Figure X,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 X, due to the fact that hot vertices often have a large number of outgoing and incoming edges, the computational cost they bring is much greater than that of ordinary vertices.</w:t>
        </w:r>
      </w:ins>
    </w:p>
    <w:p w14:paraId="0FE324FE" w14:textId="77777777" w:rsidR="00C722C9" w:rsidRPr="00C722C9" w:rsidRDefault="00C722C9" w:rsidP="00C722C9">
      <w:pPr>
        <w:ind w:firstLine="420"/>
        <w:rPr>
          <w:ins w:id="840" w:author="HERO 浩宇" w:date="2023-11-13T18:18:00Z"/>
          <w:sz w:val="18"/>
          <w:szCs w:val="18"/>
        </w:rPr>
      </w:pPr>
    </w:p>
    <w:p w14:paraId="180ED774" w14:textId="77777777" w:rsidR="00C722C9" w:rsidRPr="00C722C9" w:rsidRDefault="00C722C9" w:rsidP="00C722C9">
      <w:pPr>
        <w:ind w:firstLine="420"/>
        <w:rPr>
          <w:ins w:id="841" w:author="HERO 浩宇" w:date="2023-11-13T18:18:00Z"/>
          <w:sz w:val="18"/>
          <w:szCs w:val="18"/>
        </w:rPr>
      </w:pPr>
      <w:ins w:id="842" w:author="HERO 浩宇" w:date="2023-11-13T18:18:00Z">
        <w:r w:rsidRPr="00C722C9">
          <w:rPr>
            <w:sz w:val="18"/>
            <w:szCs w:val="18"/>
          </w:rPr>
          <w: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X and X,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X,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X, selecting the same number of index vertices on different datasets results in significant variations in inherent costs and the effectiveness of computational sharing.</w:t>
        </w:r>
      </w:ins>
    </w:p>
    <w:p w14:paraId="0C6C32F1" w14:textId="77777777" w:rsidR="00C722C9" w:rsidRPr="00C722C9" w:rsidRDefault="00C722C9" w:rsidP="00C722C9">
      <w:pPr>
        <w:ind w:firstLine="420"/>
        <w:rPr>
          <w:ins w:id="843" w:author="HERO 浩宇" w:date="2023-11-13T18:18:00Z"/>
          <w:sz w:val="18"/>
          <w:szCs w:val="18"/>
        </w:rPr>
      </w:pPr>
    </w:p>
    <w:p w14:paraId="2419F1CC" w14:textId="2DEB0B10" w:rsidR="00C722C9" w:rsidRPr="002F34A1" w:rsidRDefault="00C722C9" w:rsidP="00C722C9">
      <w:pPr>
        <w:ind w:firstLine="420"/>
        <w:rPr>
          <w:sz w:val="18"/>
          <w:szCs w:val="18"/>
        </w:rPr>
      </w:pPr>
      <w:ins w:id="844" w:author="HERO 浩宇" w:date="2023-11-13T18:18:00Z">
        <w:r w:rsidRPr="00C722C9">
          <w:rPr>
            <w:sz w:val="18"/>
            <w:szCs w:val="18"/>
          </w:rPr>
          <w:t>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ins>
    </w:p>
    <w:p w14:paraId="1819EDDD" w14:textId="06C60D3F" w:rsidR="0026457A" w:rsidRDefault="00890187" w:rsidP="005B1E54">
      <w:pPr>
        <w:pStyle w:val="af6"/>
      </w:pPr>
      <w:r w:rsidRPr="00E2159E">
        <w:br w:type="page"/>
      </w:r>
      <w:bookmarkStart w:id="845" w:name="_Toc149671643"/>
      <w:r w:rsidR="0026457A">
        <w:rPr>
          <w:rFonts w:hint="eastAsia"/>
        </w:rPr>
        <w:lastRenderedPageBreak/>
        <w:t>我们的启发</w:t>
      </w:r>
      <w:bookmarkEnd w:id="845"/>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del w:id="846" w:author="huao" w:date="2023-11-12T15:47:00Z">
        <w:r w:rsidR="0075160A" w:rsidDel="007C260A">
          <w:rPr>
            <w:rFonts w:hint="eastAsia"/>
          </w:rPr>
          <w:delText>到</w:delText>
        </w:r>
      </w:del>
      <w:r>
        <w:rPr>
          <w:rFonts w:hint="eastAsia"/>
        </w:rPr>
        <w:t>到了以下</w:t>
      </w:r>
      <w:r w:rsidR="0075160A">
        <w:rPr>
          <w:rFonts w:hint="eastAsia"/>
        </w:rPr>
        <w:t>启发</w:t>
      </w:r>
      <w:r>
        <w:rPr>
          <w:rFonts w:hint="eastAsia"/>
        </w:rPr>
        <w:t>：</w:t>
      </w:r>
    </w:p>
    <w:p w14:paraId="4CB410B1" w14:textId="2CF67BD1" w:rsidR="000E0EFC" w:rsidRDefault="004C7393" w:rsidP="0026457A">
      <w:r>
        <w:tab/>
      </w:r>
      <w:del w:id="847" w:author="huao" w:date="2023-11-12T15:48:00Z">
        <w:r w:rsidRPr="004C7393" w:rsidDel="007C260A">
          <w:rPr>
            <w:rFonts w:hint="eastAsia"/>
            <w:b/>
          </w:rPr>
          <w:delText>观察</w:delText>
        </w:r>
      </w:del>
      <w:ins w:id="848" w:author="huao" w:date="2023-11-12T15:48:00Z">
        <w:r w:rsidR="007C260A">
          <w:rPr>
            <w:rFonts w:hint="eastAsia"/>
            <w:b/>
          </w:rPr>
          <w:t>启发</w:t>
        </w:r>
      </w:ins>
      <w:r w:rsidR="00F71E8B">
        <w:rPr>
          <w:rFonts w:hint="eastAsia"/>
        </w:rPr>
        <w:t>1</w:t>
      </w:r>
      <w:r w:rsidR="000E0EFC" w:rsidRPr="000E0EFC">
        <w:rPr>
          <w:rFonts w:hint="eastAsia"/>
        </w:rPr>
        <w:t>：</w:t>
      </w:r>
      <w:r w:rsidR="003E0DC1">
        <w:rPr>
          <w:rFonts w:hint="eastAsia"/>
        </w:rPr>
        <w:t>不同</w:t>
      </w:r>
      <w:ins w:id="849" w:author="huao" w:date="2023-11-12T15:48:00Z">
        <w:r w:rsidR="007C260A">
          <w:rPr>
            <w:rFonts w:hint="eastAsia"/>
          </w:rPr>
          <w:t>查询</w:t>
        </w:r>
      </w:ins>
      <w:r w:rsidR="003E0DC1">
        <w:rPr>
          <w:rFonts w:hint="eastAsia"/>
        </w:rPr>
        <w:t>任务之间</w:t>
      </w:r>
      <w:r w:rsidR="00A133AE">
        <w:rPr>
          <w:rFonts w:hint="eastAsia"/>
        </w:rPr>
        <w:t>存在</w:t>
      </w:r>
      <w:r w:rsidR="003E0DC1">
        <w:rPr>
          <w:rFonts w:hint="eastAsia"/>
        </w:rPr>
        <w:t>数据访问相似性</w:t>
      </w:r>
      <w:del w:id="850" w:author="huao" w:date="2023-11-12T15:48:00Z">
        <w:r w:rsidR="003E0DC1" w:rsidDel="007C260A">
          <w:rPr>
            <w:rFonts w:hint="eastAsia"/>
          </w:rPr>
          <w:delText>，</w:delText>
        </w:r>
      </w:del>
      <w:ins w:id="851" w:author="huao" w:date="2023-11-12T15:48:00Z">
        <w:r w:rsidR="007C260A">
          <w:rPr>
            <w:rFonts w:hint="eastAsia"/>
          </w:rPr>
          <w:t>。</w:t>
        </w:r>
      </w:ins>
      <w:r w:rsidR="003E0DC1">
        <w:rPr>
          <w:rFonts w:hint="eastAsia"/>
        </w:rPr>
        <w:t>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del w:id="852" w:author="huao" w:date="2023-11-12T15:55:00Z">
        <w:r w:rsidR="00A133AE" w:rsidDel="0014313C">
          <w:rPr>
            <w:rFonts w:hint="eastAsia"/>
          </w:rPr>
          <w:delText>成</w:delText>
        </w:r>
      </w:del>
      <w:ins w:id="853" w:author="huao" w:date="2023-11-12T15:55:00Z">
        <w:r w:rsidR="0014313C">
          <w:rPr>
            <w:rFonts w:hint="eastAsia"/>
          </w:rPr>
          <w:t>产生</w:t>
        </w:r>
      </w:ins>
      <w:r w:rsidR="00A133AE">
        <w:rPr>
          <w:rFonts w:hint="eastAsia"/>
        </w:rPr>
        <w:t>了冗余</w:t>
      </w:r>
      <w:r w:rsidR="00B54F8E">
        <w:rPr>
          <w:rFonts w:hint="eastAsia"/>
        </w:rPr>
        <w:t>开销。这启发我们开发高效地细粒度数据共享机制，通过支持不同任务在不同时间对相同数据进行访问共享，来减少数据访问开销，提高并发查询的</w:t>
      </w:r>
      <w:commentRangeStart w:id="854"/>
      <w:r w:rsidR="00B54F8E">
        <w:rPr>
          <w:rFonts w:hint="eastAsia"/>
        </w:rPr>
        <w:t>吞吐量</w:t>
      </w:r>
      <w:commentRangeEnd w:id="854"/>
      <w:r w:rsidR="00090D23">
        <w:rPr>
          <w:rStyle w:val="af0"/>
        </w:rPr>
        <w:commentReference w:id="854"/>
      </w:r>
      <w:r w:rsidR="00B54F8E">
        <w:rPr>
          <w:rFonts w:hint="eastAsia"/>
        </w:rPr>
        <w:t>。</w:t>
      </w:r>
    </w:p>
    <w:p w14:paraId="1BB03737" w14:textId="751F146D" w:rsidR="0048656A" w:rsidRDefault="00F71E8B" w:rsidP="00F71E8B">
      <w:pPr>
        <w:ind w:firstLine="420"/>
      </w:pPr>
      <w:del w:id="855" w:author="huao" w:date="2023-11-12T15:48:00Z">
        <w:r w:rsidRPr="004C7393" w:rsidDel="007C260A">
          <w:rPr>
            <w:rFonts w:hint="eastAsia"/>
            <w:b/>
          </w:rPr>
          <w:delText>观察</w:delText>
        </w:r>
      </w:del>
      <w:ins w:id="856" w:author="huao" w:date="2023-11-12T15:48:00Z">
        <w:r w:rsidR="007C260A">
          <w:rPr>
            <w:rFonts w:hint="eastAsia"/>
            <w:b/>
          </w:rPr>
          <w:t>启发</w:t>
        </w:r>
      </w:ins>
      <w:r>
        <w:rPr>
          <w:b/>
        </w:rPr>
        <w:t>2</w:t>
      </w:r>
      <w:r w:rsidRPr="004C7393">
        <w:rPr>
          <w:rFonts w:hint="eastAsia"/>
        </w:rPr>
        <w:t>：</w:t>
      </w:r>
      <w:ins w:id="857" w:author="huao" w:date="2023-11-12T15:49:00Z">
        <w:r w:rsidR="007C260A">
          <w:rPr>
            <w:rFonts w:hint="eastAsia"/>
          </w:rPr>
          <w:t>不同查询任务之间存在计算相似性。</w:t>
        </w:r>
      </w:ins>
      <w:ins w:id="858" w:author="huao" w:date="2023-11-12T15:50:00Z">
        <w:r w:rsidR="007C260A">
          <w:rPr>
            <w:rFonts w:hint="eastAsia"/>
          </w:rPr>
          <w:t>由热</w:t>
        </w:r>
      </w:ins>
      <w:del w:id="859" w:author="huao" w:date="2023-11-12T15:50:00Z">
        <w:r w:rsidDel="007C260A">
          <w:rPr>
            <w:rFonts w:hint="eastAsia"/>
          </w:rPr>
          <w:delText>高度</w:delText>
        </w:r>
      </w:del>
      <w:r>
        <w:rPr>
          <w:rFonts w:hint="eastAsia"/>
        </w:rPr>
        <w:t>顶点</w:t>
      </w:r>
      <w:del w:id="860" w:author="huao" w:date="2023-11-12T15:53:00Z">
        <w:r w:rsidDel="007C260A">
          <w:rPr>
            <w:rFonts w:hint="eastAsia"/>
          </w:rPr>
          <w:delText>组成的</w:delText>
        </w:r>
      </w:del>
      <w:ins w:id="861" w:author="huao" w:date="2023-11-12T15:53:00Z">
        <w:r w:rsidR="007C260A">
          <w:rPr>
            <w:rFonts w:hint="eastAsia"/>
          </w:rPr>
          <w:t>和</w:t>
        </w:r>
      </w:ins>
      <w:ins w:id="862" w:author="huao" w:date="2023-11-12T15:50:00Z">
        <w:r w:rsidR="007C260A">
          <w:rPr>
            <w:rFonts w:hint="eastAsia"/>
          </w:rPr>
          <w:t>热</w:t>
        </w:r>
      </w:ins>
      <w:r>
        <w:rPr>
          <w:rFonts w:hint="eastAsia"/>
        </w:rPr>
        <w:t>路径</w:t>
      </w:r>
      <w:ins w:id="863" w:author="huao" w:date="2023-11-12T15:53:00Z">
        <w:r w:rsidR="007C260A">
          <w:rPr>
            <w:rFonts w:hint="eastAsia"/>
          </w:rPr>
          <w:t>组成的核心子图</w:t>
        </w:r>
      </w:ins>
      <w:ins w:id="864" w:author="huao" w:date="2023-11-12T15:52:00Z">
        <w:r w:rsidR="007C260A">
          <w:rPr>
            <w:rFonts w:hint="eastAsia"/>
          </w:rPr>
          <w:t>就像是道路交通网络中的高速公路网，会</w:t>
        </w:r>
      </w:ins>
      <w:ins w:id="865" w:author="huao" w:date="2023-11-12T15:53:00Z">
        <w:r w:rsidR="007C260A">
          <w:rPr>
            <w:rFonts w:hint="eastAsia"/>
          </w:rPr>
          <w:t>频繁</w:t>
        </w:r>
      </w:ins>
      <w:del w:id="866" w:author="huao" w:date="2023-11-12T15:50:00Z">
        <w:r w:rsidDel="007C260A">
          <w:rPr>
            <w:rFonts w:hint="eastAsia"/>
          </w:rPr>
          <w:delText>段</w:delText>
        </w:r>
      </w:del>
      <w:del w:id="867" w:author="huao" w:date="2023-11-12T15:51:00Z">
        <w:r w:rsidDel="007C260A">
          <w:rPr>
            <w:rFonts w:hint="eastAsia"/>
          </w:rPr>
          <w:delText>更可能</w:delText>
        </w:r>
      </w:del>
      <w:ins w:id="868" w:author="huao" w:date="2023-11-12T15:53:00Z">
        <w:r w:rsidR="007C260A">
          <w:rPr>
            <w:rFonts w:hint="eastAsia"/>
          </w:rPr>
          <w:t>地</w:t>
        </w:r>
      </w:ins>
      <w:r>
        <w:rPr>
          <w:rFonts w:hint="eastAsia"/>
        </w:rPr>
        <w:t>被不同的任务重复遍历。</w:t>
      </w:r>
      <w:ins w:id="869" w:author="huao" w:date="2023-11-12T15:55:00Z">
        <w:r w:rsidR="0014313C">
          <w:rPr>
            <w:rFonts w:hint="eastAsia"/>
          </w:rPr>
          <w:t>但是现有的图</w:t>
        </w:r>
      </w:ins>
      <w:ins w:id="870" w:author="huao" w:date="2023-11-12T15:56:00Z">
        <w:r w:rsidR="0014313C">
          <w:rPr>
            <w:rFonts w:hint="eastAsia"/>
          </w:rPr>
          <w:t>遍历系统要么没有利用到计算相似性[</w:t>
        </w:r>
        <w:r w:rsidR="0014313C">
          <w:t>xx  pnp]</w:t>
        </w:r>
        <w:r w:rsidR="0014313C">
          <w:rPr>
            <w:rFonts w:hint="eastAsia"/>
          </w:rPr>
          <w:t>，要么</w:t>
        </w:r>
      </w:ins>
      <w:ins w:id="871" w:author="huao" w:date="2023-11-12T15:57:00Z">
        <w:r w:rsidR="0014313C">
          <w:rPr>
            <w:rFonts w:hint="eastAsia"/>
          </w:rPr>
          <w:t>采用代价昂贵的全局索引机制[</w:t>
        </w:r>
        <w:r w:rsidR="0014313C">
          <w:t>xx  Trip</w:t>
        </w:r>
      </w:ins>
      <w:ins w:id="872" w:author="huao" w:date="2023-11-12T15:58:00Z">
        <w:r w:rsidR="0014313C">
          <w:t>oline]</w:t>
        </w:r>
        <w:r w:rsidR="0014313C">
          <w:rPr>
            <w:rFonts w:hint="eastAsia"/>
          </w:rPr>
          <w:t>，限制了计算共享的效果。这启发我们通过建立轻量级地核心子图机制，</w:t>
        </w:r>
      </w:ins>
      <w:ins w:id="873" w:author="huao" w:date="2023-11-12T16:00:00Z">
        <w:r w:rsidR="0014313C">
          <w:rPr>
            <w:rFonts w:hint="eastAsia"/>
          </w:rPr>
          <w:t>在不同查询任务中</w:t>
        </w:r>
      </w:ins>
      <w:ins w:id="874" w:author="huao" w:date="2023-11-12T16:01:00Z">
        <w:r w:rsidR="0014313C">
          <w:rPr>
            <w:rFonts w:hint="eastAsia"/>
          </w:rPr>
          <w:t>共享</w:t>
        </w:r>
      </w:ins>
      <w:ins w:id="875" w:author="huao" w:date="2023-11-12T16:00:00Z">
        <w:r w:rsidR="0014313C">
          <w:rPr>
            <w:rFonts w:hint="eastAsia"/>
          </w:rPr>
          <w:t>热路径</w:t>
        </w:r>
      </w:ins>
      <w:ins w:id="876" w:author="huao" w:date="2023-11-12T16:01:00Z">
        <w:r w:rsidR="0014313C">
          <w:rPr>
            <w:rFonts w:hint="eastAsia"/>
          </w:rPr>
          <w:t>计算结果。</w:t>
        </w:r>
      </w:ins>
      <w:del w:id="877" w:author="huao" w:date="2023-11-12T15:54:00Z">
        <w:r w:rsidDel="007C260A">
          <w:rPr>
            <w:rFonts w:hint="eastAsia"/>
          </w:rPr>
          <w:delText>不同的查询路径可以看做一条条线，高度顶点就是这些线段的交点，会频繁出现在不同的任务中。</w:delText>
        </w:r>
        <w:r w:rsidR="0048656A" w:rsidDel="007C260A">
          <w:rPr>
            <w:rFonts w:hint="eastAsia"/>
          </w:rPr>
          <w:delText>现有的全局索引方式开销巨大，</w:delText>
        </w:r>
        <w:r w:rsidR="00EA4EB5" w:rsidDel="007C260A">
          <w:rPr>
            <w:rFonts w:hint="eastAsia"/>
          </w:rPr>
          <w:delText>往往对索引顶点数设限，导致</w:delText>
        </w:r>
        <w:r w:rsidR="006A4437" w:rsidDel="007C260A">
          <w:rPr>
            <w:rFonts w:hint="eastAsia"/>
          </w:rPr>
          <w:delText>可共享的路径占比很低</w:delText>
        </w:r>
        <w:r w:rsidR="007F11C2" w:rsidDel="007C260A">
          <w:rPr>
            <w:rFonts w:hint="eastAsia"/>
          </w:rPr>
          <w:delText>。</w:delText>
        </w:r>
        <w:r w:rsidR="005B2A15" w:rsidDel="007C260A">
          <w:rPr>
            <w:rFonts w:hint="eastAsia"/>
          </w:rPr>
          <w:delText>这启发我们通过</w:delText>
        </w:r>
        <w:r w:rsidR="007F11C2" w:rsidDel="007C260A">
          <w:rPr>
            <w:rFonts w:hint="eastAsia"/>
          </w:rPr>
          <w:delText>轻量级的索引</w:delText>
        </w:r>
        <w:r w:rsidR="005B2A15" w:rsidDel="007C260A">
          <w:rPr>
            <w:rFonts w:hint="eastAsia"/>
          </w:rPr>
          <w:delText>实现更好的</w:delText>
        </w:r>
        <w:r w:rsidR="00BB5E55" w:rsidDel="007C260A">
          <w:rPr>
            <w:rFonts w:hint="eastAsia"/>
          </w:rPr>
          <w:delText>计算</w:delText>
        </w:r>
        <w:r w:rsidR="005B2A15" w:rsidDel="007C260A">
          <w:rPr>
            <w:rFonts w:hint="eastAsia"/>
          </w:rPr>
          <w:delText>共享。</w:delText>
        </w:r>
      </w:del>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1E2FF0F3"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r w:rsidR="004F042C" w:rsidRPr="004F042C">
        <w:rPr>
          <w:sz w:val="18"/>
          <w:szCs w:val="18"/>
        </w:rPr>
        <w:t xml:space="preserve">computational </w:t>
      </w:r>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878" w:name="_Toc149671644"/>
      <w:r>
        <w:rPr>
          <w:rFonts w:hint="eastAsia"/>
        </w:rPr>
        <w:lastRenderedPageBreak/>
        <w:t>系统概述</w:t>
      </w:r>
      <w:bookmarkEnd w:id="878"/>
    </w:p>
    <w:p w14:paraId="4B10FD2A" w14:textId="7DF56CEB" w:rsidR="00B44046" w:rsidDel="00E6494C" w:rsidRDefault="0082693A" w:rsidP="000661A2">
      <w:pPr>
        <w:ind w:firstLine="420"/>
        <w:rPr>
          <w:del w:id="879" w:author="HERO 浩宇" w:date="2023-11-13T15:28:00Z"/>
        </w:rPr>
      </w:pPr>
      <w:del w:id="880" w:author="HERO 浩宇" w:date="2023-11-13T15:28:00Z">
        <w:r w:rsidDel="00E6494C">
          <w:rPr>
            <w:rFonts w:hint="eastAsia"/>
          </w:rPr>
          <w:delText>为了提高并发点对点查询的执行效率，</w:delText>
        </w:r>
        <w:r w:rsidR="0070385C" w:rsidDel="00E6494C">
          <w:rPr>
            <w:rFonts w:hint="eastAsia"/>
          </w:rPr>
          <w:delText>在对并发</w:delText>
        </w:r>
        <w:r w:rsidR="005158D7" w:rsidDel="00E6494C">
          <w:rPr>
            <w:rFonts w:hint="eastAsia"/>
          </w:rPr>
          <w:delText>点对点查询的</w:delText>
        </w:r>
        <w:r w:rsidR="00AA4DF3" w:rsidDel="00E6494C">
          <w:rPr>
            <w:rFonts w:hint="eastAsia"/>
          </w:rPr>
          <w:delText>计算细节进行仔细研究后，</w:delText>
        </w:r>
        <w:r w:rsidR="006024BC" w:rsidDel="00E6494C">
          <w:rPr>
            <w:rFonts w:hint="eastAsia"/>
          </w:rPr>
          <w:delText>我们</w:delText>
        </w:r>
        <w:r w:rsidR="000848ED" w:rsidDel="00E6494C">
          <w:rPr>
            <w:rFonts w:hint="eastAsia"/>
          </w:rPr>
          <w:delText>提出了一个</w:delText>
        </w:r>
        <w:r w:rsidR="000F55B2" w:rsidDel="00E6494C">
          <w:rPr>
            <w:rFonts w:hint="eastAsia"/>
          </w:rPr>
          <w:delText>数据驱动</w:delText>
        </w:r>
        <w:r w:rsidR="000848ED" w:rsidDel="00E6494C">
          <w:rPr>
            <w:rFonts w:hint="eastAsia"/>
          </w:rPr>
          <w:delText>的高效</w:delText>
        </w:r>
        <w:r w:rsidR="008A6F50" w:rsidDel="00E6494C">
          <w:rPr>
            <w:rFonts w:hint="eastAsia"/>
          </w:rPr>
          <w:delText>并发点对点查询</w:delText>
        </w:r>
        <w:r w:rsidR="000848ED" w:rsidDel="00E6494C">
          <w:rPr>
            <w:rFonts w:hint="eastAsia"/>
          </w:rPr>
          <w:delText>系统-GraphCPP</w:delText>
        </w:r>
        <w:r w:rsidR="0070385C" w:rsidDel="00E6494C">
          <w:rPr>
            <w:rFonts w:hint="eastAsia"/>
          </w:rPr>
          <w:delText>。</w:delText>
        </w:r>
        <w:bookmarkStart w:id="881" w:name="_Hlk150707805"/>
        <w:r w:rsidR="00003D49" w:rsidDel="00E6494C">
          <w:rPr>
            <w:rFonts w:hint="eastAsia"/>
          </w:rPr>
          <w:delText>它</w:delText>
        </w:r>
        <w:r w:rsidR="00F11873" w:rsidDel="00E6494C">
          <w:rPr>
            <w:rFonts w:hint="eastAsia"/>
          </w:rPr>
          <w:delText>通过</w:delText>
        </w:r>
        <w:r w:rsidR="00497CAB" w:rsidDel="00E6494C">
          <w:rPr>
            <w:rFonts w:hint="eastAsia"/>
          </w:rPr>
          <w:delText>一个高效地</w:delText>
        </w:r>
        <w:r w:rsidR="00D74C25" w:rsidDel="00E6494C">
          <w:rPr>
            <w:rFonts w:hint="eastAsia"/>
          </w:rPr>
          <w:delText>数据驱动</w:delText>
        </w:r>
        <w:r w:rsidR="000D2180" w:rsidDel="00E6494C">
          <w:rPr>
            <w:rFonts w:hint="eastAsia"/>
          </w:rPr>
          <w:delText>的</w:delText>
        </w:r>
        <w:r w:rsidR="00497CAB" w:rsidDel="00E6494C">
          <w:rPr>
            <w:rFonts w:hint="eastAsia"/>
          </w:rPr>
          <w:delText>缓存执行</w:delText>
        </w:r>
        <w:r w:rsidR="000D2180" w:rsidDel="00E6494C">
          <w:rPr>
            <w:rFonts w:hint="eastAsia"/>
          </w:rPr>
          <w:delText>机制</w:delText>
        </w:r>
        <w:r w:rsidR="00F11873" w:rsidDel="00E6494C">
          <w:rPr>
            <w:rFonts w:hint="eastAsia"/>
          </w:rPr>
          <w:delText>，</w:delText>
        </w:r>
        <w:r w:rsidR="00A35625" w:rsidDel="00E6494C">
          <w:rPr>
            <w:rFonts w:hint="eastAsia"/>
          </w:rPr>
          <w:delText>利用并发任务之间的数据相似性，</w:delText>
        </w:r>
        <w:r w:rsidR="007E33EF" w:rsidDel="00E6494C">
          <w:rPr>
            <w:rFonts w:hint="eastAsia"/>
          </w:rPr>
          <w:delText>实现了</w:delText>
        </w:r>
      </w:del>
      <w:del w:id="882" w:author="HERO 浩宇" w:date="2023-11-12T18:18:00Z">
        <w:r w:rsidR="007E33EF" w:rsidDel="009441FE">
          <w:rPr>
            <w:rFonts w:hint="eastAsia"/>
          </w:rPr>
          <w:delText>一次数据加载，多个任务</w:delText>
        </w:r>
      </w:del>
      <w:del w:id="883" w:author="HERO 浩宇" w:date="2023-11-13T15:28:00Z">
        <w:r w:rsidR="007E33EF" w:rsidDel="00E6494C">
          <w:rPr>
            <w:rFonts w:hint="eastAsia"/>
          </w:rPr>
          <w:delText>共享</w:delText>
        </w:r>
        <w:r w:rsidR="00F11873" w:rsidDel="00E6494C">
          <w:rPr>
            <w:rFonts w:hint="eastAsia"/>
          </w:rPr>
          <w:delText>。</w:delText>
        </w:r>
        <w:bookmarkStart w:id="884" w:name="_Hlk150707782"/>
        <w:bookmarkEnd w:id="881"/>
        <w:r w:rsidR="00F11873" w:rsidDel="00E6494C">
          <w:rPr>
            <w:rFonts w:hint="eastAsia"/>
          </w:rPr>
          <w:delText>它</w:delText>
        </w:r>
        <w:r w:rsidR="00624D72" w:rsidDel="00E6494C">
          <w:rPr>
            <w:rFonts w:hint="eastAsia"/>
          </w:rPr>
          <w:delText>还</w:delText>
        </w:r>
        <w:r w:rsidR="00F11873" w:rsidDel="00E6494C">
          <w:rPr>
            <w:rFonts w:hint="eastAsia"/>
          </w:rPr>
          <w:delText>通过一个基于核心子图的查询加速机制，</w:delText>
        </w:r>
      </w:del>
      <w:del w:id="885" w:author="HERO 浩宇" w:date="2023-11-12T18:22:00Z">
        <w:r w:rsidR="00F11873" w:rsidDel="00BE6649">
          <w:rPr>
            <w:rFonts w:hint="eastAsia"/>
          </w:rPr>
          <w:delText>建立了高度顶点之间的距离索引</w:delText>
        </w:r>
        <w:r w:rsidR="00D56A49" w:rsidDel="00BE6649">
          <w:rPr>
            <w:rFonts w:hint="eastAsia"/>
          </w:rPr>
          <w:delText>，实现不同任务之间高频重叠路径的计算共享</w:delText>
        </w:r>
      </w:del>
      <w:del w:id="886" w:author="HERO 浩宇" w:date="2023-11-13T15:28:00Z">
        <w:r w:rsidR="00D56A49" w:rsidDel="00E6494C">
          <w:rPr>
            <w:rFonts w:hint="eastAsia"/>
          </w:rPr>
          <w:delText>。</w:delText>
        </w:r>
        <w:r w:rsidR="00624D72" w:rsidDel="00E6494C">
          <w:rPr>
            <w:rFonts w:hint="eastAsia"/>
          </w:rPr>
          <w:delText>此外，它还通过预测不同查询的遍历路径，驱动</w:delText>
        </w:r>
        <w:r w:rsidR="000661A2" w:rsidDel="00E6494C">
          <w:rPr>
            <w:rFonts w:hint="eastAsia"/>
          </w:rPr>
          <w:delText>路径重叠的相似查询批量执行，进一步利用了数据相似性。</w:delText>
        </w:r>
        <w:bookmarkEnd w:id="884"/>
      </w:del>
    </w:p>
    <w:p w14:paraId="5F708A45" w14:textId="3F6B8D80" w:rsidR="00B44046" w:rsidRDefault="00B44046" w:rsidP="005B1E54">
      <w:pPr>
        <w:pStyle w:val="af6"/>
      </w:pPr>
      <w:bookmarkStart w:id="887" w:name="_Toc149671645"/>
      <w:r>
        <w:rPr>
          <w:rFonts w:hint="eastAsia"/>
        </w:rPr>
        <w:t>系统架构</w:t>
      </w:r>
      <w:bookmarkEnd w:id="887"/>
    </w:p>
    <w:p w14:paraId="321F0366" w14:textId="77777777" w:rsidR="00E6494C" w:rsidRDefault="00E6494C" w:rsidP="00E6494C">
      <w:pPr>
        <w:ind w:firstLine="420"/>
        <w:rPr>
          <w:ins w:id="888" w:author="HERO 浩宇" w:date="2023-11-13T15:29:00Z"/>
        </w:rPr>
      </w:pPr>
      <w:ins w:id="889" w:author="HERO 浩宇" w:date="2023-11-13T15:29:00Z">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r>
          <w:rPr>
            <w:rFonts w:hint="eastAsia"/>
          </w:rPr>
          <w:t>提出了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一个基于核心子图的查询加速机制，共享不同查询任务对相同热路径的计算。此外，它还通过预测不同查询的遍历路径，驱动路径重叠的相似查询批量执行，进一步利用了数据</w:t>
        </w:r>
        <w:commentRangeStart w:id="890"/>
        <w:r w:rsidRPr="005F203F">
          <w:rPr>
            <w:rFonts w:hint="eastAsia"/>
          </w:rPr>
          <w:t>相似性</w:t>
        </w:r>
      </w:ins>
      <w:commentRangeEnd w:id="890"/>
      <w:ins w:id="891" w:author="HERO 浩宇" w:date="2023-11-13T18:24:00Z">
        <w:r w:rsidR="00E82CF2">
          <w:rPr>
            <w:rStyle w:val="af0"/>
          </w:rPr>
          <w:commentReference w:id="890"/>
        </w:r>
      </w:ins>
      <w:ins w:id="892" w:author="HERO 浩宇" w:date="2023-11-13T15:29:00Z">
        <w:r w:rsidRPr="005F203F">
          <w:rPr>
            <w:rFonts w:hint="eastAsia"/>
          </w:rPr>
          <w:t>。</w:t>
        </w:r>
      </w:ins>
    </w:p>
    <w:p w14:paraId="6AD23F23" w14:textId="77777777" w:rsidR="00E6494C" w:rsidRDefault="00E6494C" w:rsidP="00E6494C">
      <w:pPr>
        <w:ind w:firstLine="420"/>
        <w:rPr>
          <w:ins w:id="893" w:author="HERO 浩宇" w:date="2023-11-13T15:29:00Z"/>
        </w:rPr>
      </w:pPr>
      <w:ins w:id="894" w:author="HERO 浩宇" w:date="2023-11-13T15:29:00Z">
        <w:r>
          <w:rPr>
            <w:rFonts w:hint="eastAsia"/>
          </w:rPr>
          <w:t>数据访问共享机制。它负责利用并发任务的数据访问相似性实现图结构数据的细粒度共享。首先，它像其它分布式图计算系统[</w:t>
        </w:r>
        <w:r>
          <w:t>xx]</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ins>
    </w:p>
    <w:p w14:paraId="7B755C6B" w14:textId="02211B2B" w:rsidR="00B44046" w:rsidDel="00E6494C" w:rsidRDefault="00E6494C" w:rsidP="00E82CF2">
      <w:pPr>
        <w:ind w:firstLine="420"/>
        <w:rPr>
          <w:del w:id="895" w:author="HERO 浩宇" w:date="2023-11-13T15:29:00Z"/>
        </w:rPr>
        <w:pPrChange w:id="896" w:author="HERO 浩宇" w:date="2023-11-13T18:26:00Z">
          <w:pPr>
            <w:ind w:firstLine="420"/>
          </w:pPr>
        </w:pPrChange>
      </w:pPr>
      <w:ins w:id="897" w:author="HERO 浩宇" w:date="2023-11-13T15:29:00Z">
        <w:r>
          <w:rPr>
            <w:rFonts w:hint="eastAsia"/>
          </w:rPr>
          <w:t>计算共享机制。它负责借助索引信息（包含全局索引和核心子图索引）利用并发查询任务之间的计算相似性实现路径计算的共享。1）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在查询开启前执行点对多点查询算法计算全局索引顶点与图中所有顶点的最佳路径值（例如对于PPSP任务，需要执行SSSP算法），对于有向图，需要分别计算全局索引的出边路径值和入边路径值，对于无向图则只需要计算一次；</w:t>
        </w:r>
        <w:r w:rsidR="000A22D5">
          <w:br w:type="column"/>
        </w:r>
      </w:ins>
      <w:del w:id="898" w:author="HERO 浩宇" w:date="2023-11-13T15:29:00Z">
        <w:r w:rsidR="00B44046" w:rsidDel="00E6494C">
          <w:rPr>
            <w:rFonts w:hint="eastAsia"/>
          </w:rPr>
          <w:delText>下图展示了GraphCPP的系统框架。GraphCPP以Gemini为benchmark，</w:delText>
        </w:r>
        <w:r w:rsidR="001244A2" w:rsidDel="00E6494C">
          <w:rPr>
            <w:rFonts w:hint="eastAsia"/>
          </w:rPr>
          <w:delText>它是</w:delText>
        </w:r>
        <w:r w:rsidR="00B44046" w:rsidRPr="0058344E" w:rsidDel="00E6494C">
          <w:rPr>
            <w:rFonts w:hint="eastAsia"/>
          </w:rPr>
          <w:delText>目前</w:delText>
        </w:r>
        <w:r w:rsidR="00B44046" w:rsidRPr="0058344E" w:rsidDel="00E6494C">
          <w:delText xml:space="preserve"> state-of-art 的分布式内存图计算引擎</w:delText>
        </w:r>
        <w:r w:rsidR="00B44046" w:rsidDel="00E6494C">
          <w:rPr>
            <w:rFonts w:hint="eastAsia"/>
          </w:rPr>
          <w:delText>，具有良好的性能和可编程性。</w:delText>
        </w:r>
      </w:del>
    </w:p>
    <w:p w14:paraId="60676F87" w14:textId="6790E240" w:rsidR="00B44046" w:rsidDel="00E6494C" w:rsidRDefault="00B44046" w:rsidP="00E82CF2">
      <w:pPr>
        <w:ind w:firstLine="420"/>
        <w:rPr>
          <w:del w:id="899" w:author="HERO 浩宇" w:date="2023-11-13T15:29:00Z"/>
        </w:rPr>
        <w:pPrChange w:id="900" w:author="HERO 浩宇" w:date="2023-11-13T18:26:00Z">
          <w:pPr>
            <w:ind w:firstLine="420"/>
          </w:pPr>
        </w:pPrChange>
      </w:pPr>
      <w:del w:id="901" w:author="HERO 浩宇" w:date="2023-11-13T15:29:00Z">
        <w:r w:rsidDel="00E6494C">
          <w:rPr>
            <w:rFonts w:hint="eastAsia"/>
          </w:rPr>
          <w:delText>我们在Gemini的</w:delText>
        </w:r>
        <w:r w:rsidR="001244A2" w:rsidDel="00E6494C">
          <w:rPr>
            <w:rFonts w:hint="eastAsia"/>
          </w:rPr>
          <w:delText>框架</w:delText>
        </w:r>
        <w:r w:rsidDel="00E6494C">
          <w:rPr>
            <w:rFonts w:hint="eastAsia"/>
          </w:rPr>
          <w:delText>基础上添加了细粒度图分块管理模块</w:delText>
        </w:r>
        <w:r w:rsidR="001244A2" w:rsidDel="00E6494C">
          <w:rPr>
            <w:rFonts w:hint="eastAsia"/>
          </w:rPr>
          <w:delText>、图分块</w:delText>
        </w:r>
        <w:r w:rsidR="00C227AA" w:rsidDel="00E6494C">
          <w:rPr>
            <w:rFonts w:hint="eastAsia"/>
          </w:rPr>
          <w:delText>-</w:delText>
        </w:r>
        <w:r w:rsidR="001244A2" w:rsidDel="00E6494C">
          <w:rPr>
            <w:rFonts w:hint="eastAsia"/>
          </w:rPr>
          <w:delText>任务关联机制，以及</w:delText>
        </w:r>
        <w:r w:rsidDel="00E6494C">
          <w:rPr>
            <w:rFonts w:hint="eastAsia"/>
          </w:rPr>
          <w:delText>关联任务触发模块。</w:delText>
        </w:r>
        <w:r w:rsidR="00C14037" w:rsidDel="00E6494C">
          <w:rPr>
            <w:rFonts w:hint="eastAsia"/>
          </w:rPr>
          <w:delText>具体地，GraphCPP</w:delText>
        </w:r>
        <w:r w:rsidR="00B53D5A" w:rsidDel="00E6494C">
          <w:rPr>
            <w:rFonts w:hint="eastAsia"/>
          </w:rPr>
          <w:delText>底层采用</w:delText>
        </w:r>
        <w:r w:rsidDel="00E6494C">
          <w:rPr>
            <w:rFonts w:hint="eastAsia"/>
          </w:rPr>
          <w:delText>了Gemini</w:delText>
        </w:r>
        <w:r w:rsidR="00B53D5A" w:rsidDel="00E6494C">
          <w:rPr>
            <w:rFonts w:hint="eastAsia"/>
          </w:rPr>
          <w:delText>一致</w:delText>
        </w:r>
        <w:r w:rsidDel="00E6494C">
          <w:rPr>
            <w:rFonts w:hint="eastAsia"/>
          </w:rPr>
          <w:delText>的图分区存储机制</w:delText>
        </w:r>
        <w:r w:rsidR="0030185A" w:rsidDel="00E6494C">
          <w:rPr>
            <w:rFonts w:hint="eastAsia"/>
          </w:rPr>
          <w:delText>完成图加载。</w:delText>
        </w:r>
        <w:r w:rsidR="00DB0FD3" w:rsidDel="00E6494C">
          <w:rPr>
            <w:rFonts w:hint="eastAsia"/>
          </w:rPr>
          <w:delText>接着我们</w:delText>
        </w:r>
        <w:r w:rsidR="00A81CF4" w:rsidDel="00E6494C">
          <w:rPr>
            <w:rFonts w:hint="eastAsia"/>
          </w:rPr>
          <w:delText>使用</w:delText>
        </w:r>
        <w:r w:rsidR="00DB0FD3" w:rsidRPr="007B0FC8" w:rsidDel="00E6494C">
          <w:rPr>
            <w:rFonts w:hint="eastAsia"/>
            <w:highlight w:val="yellow"/>
          </w:rPr>
          <w:delText>公式</w:delText>
        </w:r>
        <w:r w:rsidR="00A81CF4" w:rsidRPr="007B0FC8" w:rsidDel="00E6494C">
          <w:rPr>
            <w:highlight w:val="yellow"/>
          </w:rPr>
          <w:delText>x</w:delText>
        </w:r>
        <w:r w:rsidR="00A81CF4" w:rsidDel="00E6494C">
          <w:rPr>
            <w:rFonts w:hint="eastAsia"/>
          </w:rPr>
          <w:delText>确定分块的大小，</w:delText>
        </w:r>
        <w:r w:rsidR="00B04C14" w:rsidDel="00E6494C">
          <w:rPr>
            <w:rFonts w:hint="eastAsia"/>
          </w:rPr>
          <w:delText>然后使用简单的id映射，将粗粒度的图分区从逻辑上划分为细粒度的图分块。</w:delText>
        </w:r>
        <w:r w:rsidR="00826815" w:rsidDel="00E6494C">
          <w:rPr>
            <w:rFonts w:hint="eastAsia"/>
          </w:rPr>
          <w:delText>点对点</w:delText>
        </w:r>
        <w:r w:rsidR="00B04C14" w:rsidDel="00E6494C">
          <w:rPr>
            <w:rFonts w:hint="eastAsia"/>
          </w:rPr>
          <w:delText>查询任务</w:delText>
        </w:r>
        <w:r w:rsidR="00826815" w:rsidDel="00E6494C">
          <w:rPr>
            <w:rFonts w:hint="eastAsia"/>
          </w:rPr>
          <w:delText>采用迭代计算的方式执行图遍历，</w:delText>
        </w:r>
        <w:r w:rsidR="00B04C14" w:rsidDel="00E6494C">
          <w:rPr>
            <w:rFonts w:hint="eastAsia"/>
          </w:rPr>
          <w:delText>在执行的过程中</w:delText>
        </w:r>
        <w:r w:rsidR="002A6824" w:rsidDel="00E6494C">
          <w:rPr>
            <w:rFonts w:hint="eastAsia"/>
          </w:rPr>
          <w:delText>活跃顶点会动态变化</w:delText>
        </w:r>
        <w:r w:rsidR="00F659A6" w:rsidDel="00E6494C">
          <w:rPr>
            <w:rFonts w:hint="eastAsia"/>
          </w:rPr>
          <w:delText>。</w:delText>
        </w:r>
        <w:r w:rsidR="00DE291C" w:rsidDel="00E6494C">
          <w:rPr>
            <w:rFonts w:hint="eastAsia"/>
          </w:rPr>
          <w:delText>我们认为如果查询任务qi在某个图分块bi上有活跃</w:delText>
        </w:r>
        <w:r w:rsidR="00F659A6" w:rsidDel="00E6494C">
          <w:rPr>
            <w:rFonts w:hint="eastAsia"/>
          </w:rPr>
          <w:delText>顶点，就认为两者是想关联的</w:delText>
        </w:r>
        <w:r w:rsidR="003016B1" w:rsidDel="00E6494C">
          <w:rPr>
            <w:rFonts w:hint="eastAsia"/>
          </w:rPr>
          <w:delText>。我们采用一个图分块-任务关联机制，通过追踪查询任务的活跃顶点记录</w:delText>
        </w:r>
        <w:r w:rsidR="00924D42" w:rsidDel="00E6494C">
          <w:rPr>
            <w:rFonts w:hint="eastAsia"/>
          </w:rPr>
          <w:delText>图分块与查询任务的关联关系。</w:delText>
        </w:r>
        <w:r w:rsidDel="00E6494C">
          <w:rPr>
            <w:rFonts w:hint="eastAsia"/>
          </w:rPr>
          <w:delText>该模块采用一个优先级</w:delText>
        </w:r>
        <w:r w:rsidR="00C227AA" w:rsidDel="00E6494C">
          <w:rPr>
            <w:rFonts w:hint="eastAsia"/>
          </w:rPr>
          <w:delText>调度策略</w:delText>
        </w:r>
        <w:r w:rsidDel="00E6494C">
          <w:rPr>
            <w:rFonts w:hint="eastAsia"/>
          </w:rPr>
          <w:delText>，利用当前分块的关联任务数量得到当前分块的优先级</w:delText>
        </w:r>
        <w:r w:rsidR="00BF6EC4" w:rsidDel="00E6494C">
          <w:rPr>
            <w:rFonts w:hint="eastAsia"/>
          </w:rPr>
          <w:delText>，</w:delText>
        </w:r>
        <w:r w:rsidDel="00E6494C">
          <w:rPr>
            <w:rFonts w:hint="eastAsia"/>
          </w:rPr>
          <w:delText>关联数量越多，优先级越高</w:delText>
        </w:r>
        <w:r w:rsidR="00BF6EC4" w:rsidDel="00E6494C">
          <w:rPr>
            <w:rFonts w:hint="eastAsia"/>
          </w:rPr>
          <w:delText>，更可能被优先调度</w:delText>
        </w:r>
        <w:r w:rsidR="00A30D74" w:rsidDel="00E6494C">
          <w:rPr>
            <w:rFonts w:hint="eastAsia"/>
          </w:rPr>
          <w:delText>至缓存</w:delText>
        </w:r>
        <w:r w:rsidDel="00E6494C">
          <w:rPr>
            <w:rFonts w:hint="eastAsia"/>
          </w:rPr>
          <w:delText>。关联任务触发模块，会根据图分块管理模块提供的关联任务信息，</w:delText>
        </w:r>
        <w:r w:rsidR="00A30D74" w:rsidDel="00E6494C">
          <w:rPr>
            <w:rFonts w:hint="eastAsia"/>
          </w:rPr>
          <w:delText>触发与缓存中图分块</w:delText>
        </w:r>
        <w:r w:rsidDel="00E6494C">
          <w:rPr>
            <w:rFonts w:hint="eastAsia"/>
          </w:rPr>
          <w:delText>关联任务批量执行。最后考虑到虽然各个任务访问相同的数据分块，但是不同任务的访问顺序不同，可能导致无法数据共享。数据同步模块采用一种细粒度的同步方式，来实现缓存数据的共享。</w:delText>
        </w:r>
      </w:del>
    </w:p>
    <w:p w14:paraId="4746149F" w14:textId="4CFD15D9" w:rsidR="003D107F" w:rsidRDefault="00B44046" w:rsidP="00E82CF2">
      <w:pPr>
        <w:ind w:firstLine="420"/>
        <w:rPr>
          <w:ins w:id="902" w:author="HERO 浩宇" w:date="2023-11-13T18:30:00Z"/>
          <w:rStyle w:val="af"/>
        </w:rPr>
      </w:pPr>
      <w:del w:id="903" w:author="HERO 浩宇" w:date="2023-11-13T15:29:00Z">
        <w:r w:rsidDel="00E6494C">
          <w:br w:type="column"/>
        </w:r>
      </w:del>
      <w:r w:rsidRPr="00AA1193">
        <w:rPr>
          <w:rStyle w:val="af"/>
        </w:rPr>
        <w:t xml:space="preserve">GraphCPP </w:t>
      </w:r>
      <w:r>
        <w:rPr>
          <w:rStyle w:val="af"/>
        </w:rPr>
        <w:t>O</w:t>
      </w:r>
      <w:r w:rsidRPr="00AA1193">
        <w:rPr>
          <w:rStyle w:val="af"/>
        </w:rPr>
        <w:t>verview</w:t>
      </w:r>
    </w:p>
    <w:p w14:paraId="404806CA" w14:textId="77777777" w:rsidR="00E118C8" w:rsidRPr="00E118C8" w:rsidRDefault="00E118C8" w:rsidP="00E118C8">
      <w:pPr>
        <w:ind w:firstLine="420"/>
        <w:rPr>
          <w:ins w:id="904" w:author="HERO 浩宇" w:date="2023-11-13T18:30:00Z"/>
          <w:sz w:val="18"/>
          <w:szCs w:val="18"/>
        </w:rPr>
      </w:pPr>
      <w:ins w:id="905" w:author="HERO 浩宇" w:date="2023-11-13T18:30:00Z">
        <w:r w:rsidRPr="00E118C8">
          <w:rPr>
            <w:sz w:val="18"/>
            <w:szCs w:val="18"/>
          </w:rPr>
          <w:t>To enhance the efficiency of concurrent point-to-point queries, we introduce a data-driven efficient concurrent point-to-point query system, GraphCPP, after a thorough investigation into the computational details of concurrent point-to-point queries. The key idea of our system is to achieve data and computation sharing among concurrent point-to-point query tasks. As illustrated in the figure below, GraphCPP proposes an efficient data-driven caching execution mechanism, utilizing data similarity among concurrent tasks to enable shared access to overlapping data. It also introduces a query acceleration mechanism based on the core subgraph, facilitating the sharing of computations for the same hot paths across different query tasks. Additionally, it leverages path prediction for different queries, driving the bulk execution of similar queries with overlapping paths, further exploiting data similarity.</w:t>
        </w:r>
      </w:ins>
    </w:p>
    <w:p w14:paraId="26394C40" w14:textId="77777777" w:rsidR="00E118C8" w:rsidRPr="00E118C8" w:rsidRDefault="00E118C8" w:rsidP="00E118C8">
      <w:pPr>
        <w:ind w:firstLine="420"/>
        <w:rPr>
          <w:ins w:id="906" w:author="HERO 浩宇" w:date="2023-11-13T18:30:00Z"/>
          <w:sz w:val="18"/>
          <w:szCs w:val="18"/>
        </w:rPr>
      </w:pPr>
    </w:p>
    <w:p w14:paraId="7F2EF70E" w14:textId="77777777" w:rsidR="00E118C8" w:rsidRPr="00E118C8" w:rsidRDefault="00E118C8" w:rsidP="00E118C8">
      <w:pPr>
        <w:ind w:firstLine="420"/>
        <w:rPr>
          <w:ins w:id="907" w:author="HERO 浩宇" w:date="2023-11-13T18:30:00Z"/>
          <w:sz w:val="18"/>
          <w:szCs w:val="18"/>
        </w:rPr>
      </w:pPr>
      <w:ins w:id="908" w:author="HERO 浩宇" w:date="2023-11-13T18:30:00Z">
        <w:r w:rsidRPr="00E118C8">
          <w:rPr>
            <w:sz w:val="18"/>
            <w:szCs w:val="18"/>
          </w:rPr>
          <w:t>{\bf{Data Access Sharing Mechanism}}.Responsible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t>
        </w:r>
      </w:ins>
    </w:p>
    <w:p w14:paraId="47C8E30D" w14:textId="77777777" w:rsidR="00E118C8" w:rsidRPr="00E118C8" w:rsidRDefault="00E118C8" w:rsidP="00E118C8">
      <w:pPr>
        <w:ind w:firstLine="420"/>
        <w:rPr>
          <w:ins w:id="909" w:author="HERO 浩宇" w:date="2023-11-13T18:30:00Z"/>
          <w:sz w:val="18"/>
          <w:szCs w:val="18"/>
        </w:rPr>
      </w:pPr>
    </w:p>
    <w:p w14:paraId="6496C53B" w14:textId="00BB3315" w:rsidR="00563989" w:rsidDel="00E118C8" w:rsidRDefault="00E118C8" w:rsidP="00E118C8">
      <w:pPr>
        <w:rPr>
          <w:del w:id="910" w:author="HERO 浩宇" w:date="2023-11-13T18:30:00Z"/>
          <w:sz w:val="18"/>
          <w:szCs w:val="18"/>
        </w:rPr>
      </w:pPr>
      <w:ins w:id="911" w:author="HERO 浩宇" w:date="2023-11-13T18:30:00Z">
        <w:r w:rsidRPr="00E118C8">
          <w:rPr>
            <w:sz w:val="18"/>
            <w:szCs w:val="18"/>
          </w:rPr>
          <w:t>{\bf{Calculation Sharing Mechanism}}. It is responsible for leveraging 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point-to-multipoint 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ins>
    </w:p>
    <w:p w14:paraId="27DC5C3B" w14:textId="77777777" w:rsidR="00E118C8" w:rsidRDefault="00E118C8" w:rsidP="00563989">
      <w:pPr>
        <w:rPr>
          <w:ins w:id="912" w:author="HERO 浩宇" w:date="2023-11-13T18:30:00Z"/>
          <w:rStyle w:val="af"/>
          <w:rFonts w:hint="eastAsia"/>
        </w:rPr>
        <w:pPrChange w:id="913" w:author="HERO 浩宇" w:date="2023-11-13T18:29:00Z">
          <w:pPr/>
        </w:pPrChange>
      </w:pPr>
    </w:p>
    <w:p w14:paraId="7BBBA379" w14:textId="074A1B0F" w:rsidR="00A8001C" w:rsidRPr="002F34A1" w:rsidDel="00563989" w:rsidRDefault="00A8001C">
      <w:pPr>
        <w:ind w:firstLine="420"/>
        <w:rPr>
          <w:del w:id="914" w:author="HERO 浩宇" w:date="2023-11-13T18:28:00Z"/>
          <w:b/>
          <w:color w:val="345A8A"/>
          <w:kern w:val="44"/>
          <w:sz w:val="18"/>
          <w:szCs w:val="18"/>
        </w:rPr>
      </w:pPr>
      <w:del w:id="915" w:author="HERO 浩宇" w:date="2023-11-13T18:28:00Z">
        <w:r w:rsidRPr="002F34A1" w:rsidDel="00563989">
          <w:rPr>
            <w:sz w:val="18"/>
            <w:szCs w:val="18"/>
          </w:rPr>
          <w:lastRenderedPageBreak/>
          <w:delTex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delText>
        </w:r>
      </w:del>
    </w:p>
    <w:p w14:paraId="2CDB32D9" w14:textId="43B3556D" w:rsidR="007B0C42" w:rsidDel="00563989" w:rsidRDefault="003D107F" w:rsidP="007B0C42">
      <w:pPr>
        <w:rPr>
          <w:del w:id="916" w:author="HERO 浩宇" w:date="2023-11-13T18:28:00Z"/>
          <w:b/>
          <w:bCs/>
        </w:rPr>
      </w:pPr>
      <w:del w:id="917" w:author="HERO 浩宇" w:date="2023-11-13T18:28:00Z">
        <w:r w:rsidRPr="00F549C4" w:rsidDel="00563989">
          <w:rPr>
            <w:rFonts w:hint="eastAsia"/>
            <w:b/>
            <w:bCs/>
          </w:rPr>
          <w:delText>S</w:delText>
        </w:r>
        <w:r w:rsidRPr="00F549C4" w:rsidDel="00563989">
          <w:rPr>
            <w:b/>
            <w:bCs/>
          </w:rPr>
          <w:delText xml:space="preserve">ystem </w:delText>
        </w:r>
        <w:r w:rsidDel="00563989">
          <w:rPr>
            <w:b/>
            <w:bCs/>
          </w:rPr>
          <w:delText>A</w:delText>
        </w:r>
        <w:r w:rsidRPr="00F549C4" w:rsidDel="00563989">
          <w:rPr>
            <w:b/>
            <w:bCs/>
          </w:rPr>
          <w:delText>rchitecture</w:delText>
        </w:r>
      </w:del>
    </w:p>
    <w:p w14:paraId="276D8D86" w14:textId="66E0B967" w:rsidR="007B0C42" w:rsidRPr="002F34A1" w:rsidDel="00563989" w:rsidRDefault="007B0C42" w:rsidP="002F34A1">
      <w:pPr>
        <w:ind w:firstLine="420"/>
        <w:rPr>
          <w:del w:id="918" w:author="HERO 浩宇" w:date="2023-11-13T18:28:00Z"/>
          <w:sz w:val="18"/>
          <w:szCs w:val="18"/>
        </w:rPr>
      </w:pPr>
      <w:del w:id="919" w:author="HERO 浩宇" w:date="2023-11-13T18:28:00Z">
        <w:r w:rsidRPr="002F34A1" w:rsidDel="00563989">
          <w:rPr>
            <w:sz w:val="18"/>
            <w:szCs w:val="18"/>
          </w:rPr>
          <w:delText xml:space="preserve">The figure below illustrates the system architecture of GraphCPP. </w:delText>
        </w:r>
        <w:r w:rsidR="00AF3D29" w:rsidDel="00563989">
          <w:rPr>
            <w:sz w:val="18"/>
            <w:szCs w:val="18"/>
          </w:rPr>
          <w:delText>Gemini</w:delText>
        </w:r>
        <w:r w:rsidR="00F20D96" w:rsidDel="00563989">
          <w:rPr>
            <w:sz w:val="18"/>
            <w:szCs w:val="18"/>
          </w:rPr>
          <w:delText xml:space="preserve"> i</w:delText>
        </w:r>
        <w:r w:rsidRPr="002F34A1" w:rsidDel="00563989">
          <w:rPr>
            <w:sz w:val="18"/>
            <w:szCs w:val="18"/>
          </w:rPr>
          <w:delText>s a state-of-the-art distributed memory graph computing engine, known for its commendable performance and programmability.</w:delText>
        </w:r>
      </w:del>
    </w:p>
    <w:p w14:paraId="0E527A6A" w14:textId="6E7F89A6" w:rsidR="007B0C42" w:rsidRPr="002F34A1" w:rsidDel="00563989" w:rsidRDefault="007B0C42" w:rsidP="002F34A1">
      <w:pPr>
        <w:ind w:firstLine="420"/>
        <w:rPr>
          <w:del w:id="920" w:author="HERO 浩宇" w:date="2023-11-13T18:28:00Z"/>
          <w:sz w:val="18"/>
          <w:szCs w:val="18"/>
        </w:rPr>
      </w:pPr>
      <w:del w:id="921" w:author="HERO 浩宇" w:date="2023-11-13T18:28:00Z">
        <w:r w:rsidRPr="002F34A1" w:rsidDel="00563989">
          <w:rPr>
            <w:sz w:val="18"/>
            <w:szCs w:val="18"/>
          </w:rPr>
          <w:delText>Building upon Gemini</w:delText>
        </w:r>
        <w:r w:rsidR="00C260DC" w:rsidDel="00563989">
          <w:rPr>
            <w:sz w:val="18"/>
            <w:szCs w:val="18"/>
          </w:rPr>
          <w:delText>’s framework</w:delText>
        </w:r>
        <w:r w:rsidRPr="002F34A1" w:rsidDel="00563989">
          <w:rPr>
            <w:sz w:val="18"/>
            <w:szCs w:val="18"/>
          </w:rPr>
          <w:delText xml:space="preserve">, </w:delText>
        </w:r>
        <w:r w:rsidR="006A5AD6" w:rsidRPr="006A5AD6" w:rsidDel="00563989">
          <w:rPr>
            <w:sz w:val="18"/>
            <w:szCs w:val="18"/>
          </w:rPr>
          <w:delText>we introduced the fine-grained graph block management module, the graph block-task association mechanism, and the associated task triggering module. Specifically, GraphCPP utilizes the same graph partitioning mechanism as Gemini for graph loading. Subsequently, we employ formula x to determine the block size, followed by a straightforward ID mapping to logically partition the coarse-grained graph partition into fine-grained graph blocks. Point-to-point query tasks are executed using an iterative computation for graph traversal, with active vertices dynamically changing during execution. We consider query task qi to be associated with a graph block bi if qi has active vertices on bi. We employ a graph block-task association mechanism that tracks the active vertices of query tasks to establish the association between graph blocks and query tasks. This module adopts a priority scheduling strategy, determining the priority of a graph block based on the number of associated tasks. The higher the number of associations, the higher the priority, making it more likely to be prioritized for caching. The associated task triggering module uses the information provided by the graph block management module to trigger the batch execution of tasks associated with the graph blocks in the cache.</w:delText>
        </w:r>
        <w:r w:rsidRPr="002F34A1" w:rsidDel="00563989">
          <w:rPr>
            <w:sz w:val="18"/>
            <w:szCs w:val="18"/>
          </w:rPr>
          <w:delText xml:space="preserve"> Finally, considering that different tasks may access the same data block in different sequences, which could hinder data sharing, the data synchronization module employs a fine-grained synchronization approach to facilitate shared access to cached data.</w:delText>
        </w:r>
      </w:del>
    </w:p>
    <w:p w14:paraId="28DD863C" w14:textId="63B34ADC" w:rsidR="00BA270A" w:rsidRDefault="00AA1193" w:rsidP="009032FD">
      <w:pPr>
        <w:rPr>
          <w:ins w:id="922" w:author="HERO 浩宇" w:date="2023-11-13T15:33:00Z"/>
        </w:rPr>
      </w:pPr>
      <w:del w:id="923" w:author="HERO 浩宇" w:date="2023-11-13T18:30:00Z">
        <w:r w:rsidDel="00E118C8">
          <w:br w:type="column"/>
        </w:r>
      </w:del>
      <w:bookmarkStart w:id="924" w:name="_Toc149671646"/>
      <w:del w:id="925" w:author="HERO 浩宇" w:date="2023-11-13T15:29:00Z">
        <w:r w:rsidR="0088491C" w:rsidDel="000A22D5">
          <w:rPr>
            <w:noProof/>
          </w:rPr>
          <w:object w:dxaOrig="1440" w:dyaOrig="1440" w14:anchorId="2AA69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145.35pt;margin-top:0;width:217.5pt;height:225.75pt;z-index:251687936;mso-position-horizontal-relative:text;mso-position-vertical-relative:text">
              <v:imagedata r:id="rId12" o:title=""/>
              <w10:wrap type="topAndBottom"/>
            </v:shape>
            <o:OLEObject Type="Embed" ProgID="Visio.Drawing.15" ShapeID="_x0000_s1042" DrawAspect="Content" ObjectID="_1761408681" r:id="rId13"/>
          </w:object>
        </w:r>
      </w:del>
      <w:ins w:id="926" w:author="HERO 浩宇" w:date="2023-11-13T15:29:00Z">
        <w:r w:rsidR="000A22D5" w:rsidRPr="000A22D5">
          <w:rPr>
            <w:rFonts w:hint="eastAsia"/>
          </w:rPr>
          <w:t>另一方面：</w:t>
        </w:r>
        <w:r w:rsidR="000A22D5" w:rsidRPr="000A22D5">
          <w:t>GraphCPP通过一个运行时方法来动态维护核心子图。具体地，一个顶点对的最佳路径的任意一段子路径，都是对应顶点之间的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000A22D5"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ins>
    </w:p>
    <w:p w14:paraId="4B6A74EE" w14:textId="352D76F5" w:rsidR="00BA270A" w:rsidRDefault="00BA270A" w:rsidP="009032FD">
      <w:pPr>
        <w:rPr>
          <w:ins w:id="927" w:author="HERO 浩宇" w:date="2023-11-13T15:33:00Z"/>
        </w:rPr>
      </w:pPr>
    </w:p>
    <w:p w14:paraId="1DA26AD4" w14:textId="32A0432B" w:rsidR="0036005B" w:rsidDel="00BA270A" w:rsidRDefault="000A22D5" w:rsidP="009032FD">
      <w:pPr>
        <w:rPr>
          <w:del w:id="928" w:author="HERO 浩宇" w:date="2023-11-13T15:30:00Z"/>
        </w:rPr>
      </w:pPr>
      <w:ins w:id="929" w:author="HERO 浩宇" w:date="2023-11-13T15:30:00Z">
        <w:r>
          <w:br w:type="column"/>
        </w:r>
      </w:ins>
    </w:p>
    <w:p w14:paraId="493D8FF4" w14:textId="0366C983" w:rsidR="00BA270A" w:rsidRDefault="00BA270A" w:rsidP="007B0FC8">
      <w:pPr>
        <w:rPr>
          <w:ins w:id="930" w:author="HERO 浩宇" w:date="2023-11-13T15:33:00Z"/>
        </w:rPr>
      </w:pPr>
    </w:p>
    <w:p w14:paraId="194D635C" w14:textId="77777777" w:rsidR="00BA270A" w:rsidRDefault="00BA270A" w:rsidP="007B0FC8">
      <w:pPr>
        <w:rPr>
          <w:ins w:id="931" w:author="HERO 浩宇" w:date="2023-11-13T15:33:00Z"/>
          <w:rFonts w:hint="eastAsia"/>
        </w:rPr>
      </w:pPr>
    </w:p>
    <w:p w14:paraId="2D6ABB22" w14:textId="3896E9EB" w:rsidR="009032FD" w:rsidDel="000A22D5" w:rsidRDefault="009032FD" w:rsidP="000A22D5">
      <w:pPr>
        <w:pStyle w:val="af6"/>
        <w:rPr>
          <w:del w:id="932" w:author="HERO 浩宇" w:date="2023-11-13T15:30:00Z"/>
        </w:rPr>
        <w:pPrChange w:id="933" w:author="HERO 浩宇" w:date="2023-11-13T15:30:00Z">
          <w:pPr>
            <w:pStyle w:val="af6"/>
          </w:pPr>
        </w:pPrChange>
      </w:pPr>
      <w:bookmarkStart w:id="934" w:name="_Toc149671648"/>
      <w:bookmarkEnd w:id="924"/>
      <w:del w:id="935" w:author="HERO 浩宇" w:date="2023-11-13T15:30:00Z">
        <w:r w:rsidDel="000A22D5">
          <w:rPr>
            <w:rFonts w:hint="eastAsia"/>
          </w:rPr>
          <w:delText>整体执行流程</w:delText>
        </w:r>
      </w:del>
    </w:p>
    <w:p w14:paraId="7299DBCB" w14:textId="33AD23B9" w:rsidR="009032FD" w:rsidDel="000A22D5" w:rsidRDefault="009032FD" w:rsidP="009032FD">
      <w:pPr>
        <w:ind w:firstLine="420"/>
        <w:rPr>
          <w:del w:id="936" w:author="HERO 浩宇" w:date="2023-11-13T15:30:00Z"/>
        </w:rPr>
      </w:pPr>
      <w:del w:id="937" w:author="HERO 浩宇" w:date="2023-11-13T15:30:00Z">
        <w:r w:rsidRPr="00C852CF" w:rsidDel="000A22D5">
          <w:rPr>
            <w:rFonts w:hint="eastAsia"/>
          </w:rPr>
          <w:delText>我们将以伪代码形式展示</w:delText>
        </w:r>
        <w:r w:rsidRPr="00C852CF" w:rsidDel="000A22D5">
          <w:delText>GraphCPP的整体执行流程。该算法接收两个输入参数：当前计算节点所包含的所有图分块的集合</w:delText>
        </w:r>
        <w:r w:rsidR="00E051D1" w:rsidDel="000A22D5">
          <w:rPr>
            <w:rFonts w:hint="eastAsia"/>
          </w:rPr>
          <w:delText>B</w:delText>
        </w:r>
        <w:r w:rsidRPr="00C852CF" w:rsidDel="000A22D5">
          <w:delText>以及当前计算节点所包含的所有查询任务的集合Q。首先，我们分配一个动态大小的连续内存空间，用于存储所有的查询任务（第一行）。然后，我们进入一个循环处理过程，只要仍有未结束的查询任务（第二行），GraphCPP将调用</w:delText>
        </w:r>
        <w:r w:rsidR="00447DAB" w:rsidRPr="00C852CF" w:rsidDel="000A22D5">
          <w:delText>ChoseNextSharing</w:delText>
        </w:r>
        <w:r w:rsidR="00447DAB" w:rsidDel="000A22D5">
          <w:delText>Block</w:delText>
        </w:r>
        <w:r w:rsidRPr="00C852CF" w:rsidDel="000A22D5">
          <w:delText>来</w:delText>
        </w:r>
        <w:r w:rsidR="00277282" w:rsidDel="000A22D5">
          <w:rPr>
            <w:rFonts w:hint="eastAsia"/>
          </w:rPr>
          <w:delText>更新查询任务与图分块之间的关联关系，并</w:delText>
        </w:r>
        <w:r w:rsidRPr="00C852CF" w:rsidDel="000A22D5">
          <w:delText>选择当前优先级最高</w:delText>
        </w:r>
        <w:r w:rsidR="00277282" w:rsidDel="000A22D5">
          <w:rPr>
            <w:rFonts w:hint="eastAsia"/>
          </w:rPr>
          <w:delText>(有着最多关联任务)</w:delText>
        </w:r>
        <w:r w:rsidRPr="00C852CF" w:rsidDel="000A22D5">
          <w:delText>的图分块</w:delText>
        </w:r>
        <w:r w:rsidR="00447DAB" w:rsidDel="000A22D5">
          <w:delText>b</w:delText>
        </w:r>
        <w:r w:rsidRPr="00C852CF" w:rsidDel="000A22D5">
          <w:delText>i。通过统计每个任务的关联分块（即任务在当前分块存在活跃顶点），我们可以确定与当前图分块</w:delText>
        </w:r>
        <w:r w:rsidR="00447DAB" w:rsidDel="000A22D5">
          <w:delText>b</w:delText>
        </w:r>
        <w:r w:rsidRPr="00C852CF" w:rsidDel="000A22D5">
          <w:delText>i相关联的所有查询任务</w:delText>
        </w:r>
        <w:r w:rsidRPr="00C852CF" w:rsidDel="000A22D5">
          <w:rPr>
            <w:rFonts w:hint="eastAsia"/>
          </w:rPr>
          <w:delText>（第四行）。接下来，我们将</w:delText>
        </w:r>
        <w:r w:rsidR="00447DAB" w:rsidDel="000A22D5">
          <w:delText>b</w:delText>
        </w:r>
        <w:r w:rsidRPr="00C852CF" w:rsidDel="000A22D5">
          <w:delText>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w:delText>
        </w:r>
        <w:r w:rsidR="00447DAB" w:rsidDel="000A22D5">
          <w:delText>b</w:delText>
        </w:r>
        <w:r w:rsidRPr="00C852CF" w:rsidDel="000A22D5">
          <w:delText>i存在关联，将qi添加到Q</w:delText>
        </w:r>
        <w:r w:rsidR="00447DAB" w:rsidDel="000A22D5">
          <w:delText>b</w:delText>
        </w:r>
        <w:r w:rsidRPr="00C852CF" w:rsidDel="000A22D5">
          <w:delText>i，然后返回第五行以继续查询。否则，将新生成的查询信息保存到查询任务集合中，任务被挂起。</w:delText>
        </w:r>
        <w:r w:rsidDel="000A22D5">
          <w:br w:type="column"/>
        </w:r>
      </w:del>
    </w:p>
    <w:p w14:paraId="1391EFCA" w14:textId="144030E0" w:rsidR="009032FD" w:rsidDel="000A22D5" w:rsidRDefault="009032FD" w:rsidP="009032FD">
      <w:pPr>
        <w:ind w:firstLine="420"/>
        <w:rPr>
          <w:del w:id="938" w:author="HERO 浩宇" w:date="2023-11-13T15:30:00Z"/>
        </w:rPr>
      </w:pPr>
    </w:p>
    <w:p w14:paraId="60A8C15E" w14:textId="7D9FAB7B" w:rsidR="009032FD" w:rsidDel="000A22D5" w:rsidRDefault="009032FD" w:rsidP="009032FD">
      <w:pPr>
        <w:ind w:firstLine="420"/>
        <w:rPr>
          <w:del w:id="939" w:author="HERO 浩宇" w:date="2023-11-13T15:30:00Z"/>
        </w:rPr>
      </w:pPr>
    </w:p>
    <w:p w14:paraId="450F1AB3" w14:textId="71829108" w:rsidR="009032FD" w:rsidDel="000A22D5" w:rsidRDefault="009032FD" w:rsidP="009032FD">
      <w:pPr>
        <w:ind w:firstLine="420"/>
        <w:rPr>
          <w:del w:id="940" w:author="HERO 浩宇" w:date="2023-11-13T15:30:00Z"/>
        </w:rPr>
      </w:pPr>
    </w:p>
    <w:p w14:paraId="6F801FEA" w14:textId="3902C9C8" w:rsidR="009032FD" w:rsidDel="000A22D5" w:rsidRDefault="009032FD" w:rsidP="009032FD">
      <w:pPr>
        <w:ind w:firstLine="420"/>
        <w:rPr>
          <w:del w:id="941" w:author="HERO 浩宇" w:date="2023-11-13T15:30:00Z"/>
        </w:rPr>
      </w:pPr>
    </w:p>
    <w:p w14:paraId="21553A83" w14:textId="3B03CA75" w:rsidR="009032FD" w:rsidDel="000A22D5" w:rsidRDefault="009032FD" w:rsidP="009032FD">
      <w:pPr>
        <w:ind w:firstLine="420"/>
        <w:rPr>
          <w:del w:id="942" w:author="HERO 浩宇" w:date="2023-11-13T15:30:00Z"/>
        </w:rPr>
      </w:pPr>
    </w:p>
    <w:p w14:paraId="5DB279A5" w14:textId="1B7ACB50" w:rsidR="009032FD" w:rsidDel="000A22D5" w:rsidRDefault="009032FD" w:rsidP="009032FD">
      <w:pPr>
        <w:ind w:firstLine="420"/>
        <w:rPr>
          <w:del w:id="943" w:author="HERO 浩宇" w:date="2023-11-13T15:30:00Z"/>
        </w:rPr>
      </w:pPr>
    </w:p>
    <w:p w14:paraId="22F1A8C7" w14:textId="50D6899D" w:rsidR="009032FD" w:rsidDel="000A22D5" w:rsidRDefault="009032FD" w:rsidP="009032FD">
      <w:pPr>
        <w:ind w:firstLine="420"/>
        <w:rPr>
          <w:del w:id="944" w:author="HERO 浩宇" w:date="2023-11-13T15:30:00Z"/>
        </w:rPr>
      </w:pPr>
    </w:p>
    <w:p w14:paraId="2BE49B1C" w14:textId="516A25CC" w:rsidR="009032FD" w:rsidDel="000A22D5" w:rsidRDefault="009032FD" w:rsidP="009032FD">
      <w:pPr>
        <w:ind w:firstLine="420"/>
        <w:rPr>
          <w:del w:id="945" w:author="HERO 浩宇" w:date="2023-11-13T15:30:00Z"/>
        </w:rPr>
      </w:pPr>
    </w:p>
    <w:p w14:paraId="7C1F3937" w14:textId="3D8056C7" w:rsidR="009032FD" w:rsidRPr="00A56767" w:rsidDel="000A22D5" w:rsidRDefault="009032FD" w:rsidP="009032FD">
      <w:pPr>
        <w:rPr>
          <w:del w:id="946" w:author="HERO 浩宇" w:date="2023-11-13T15:30:00Z"/>
          <w:b/>
          <w:bCs/>
        </w:rPr>
      </w:pPr>
      <w:del w:id="947" w:author="HERO 浩宇" w:date="2023-11-13T15:30:00Z">
        <w:r w:rsidRPr="00A56767" w:rsidDel="000A22D5">
          <w:rPr>
            <w:b/>
            <w:bCs/>
          </w:rPr>
          <w:delText xml:space="preserve">Overall Execution Workflow </w:delText>
        </w:r>
      </w:del>
    </w:p>
    <w:p w14:paraId="54E2EE16" w14:textId="4B8A800A" w:rsidR="009032FD" w:rsidRPr="00A56767" w:rsidDel="000A22D5" w:rsidRDefault="009032FD" w:rsidP="009032FD">
      <w:pPr>
        <w:ind w:firstLine="420"/>
        <w:rPr>
          <w:del w:id="948" w:author="HERO 浩宇" w:date="2023-11-13T15:30:00Z"/>
          <w:sz w:val="18"/>
          <w:szCs w:val="18"/>
        </w:rPr>
      </w:pPr>
      <w:del w:id="949" w:author="HERO 浩宇" w:date="2023-11-13T15:30:00Z">
        <w:r w:rsidRPr="00C852CF" w:rsidDel="000A22D5">
          <w:rPr>
            <w:sz w:val="18"/>
            <w:szCs w:val="18"/>
          </w:rPr>
          <w:delText xml:space="preserve">We will present the overall execution flow of GraphCPP in pseudo-code. This algorithm takes two input parameters: the set </w:delText>
        </w:r>
        <w:r w:rsidR="007315E5" w:rsidDel="000A22D5">
          <w:rPr>
            <w:rFonts w:hint="eastAsia"/>
            <w:sz w:val="18"/>
            <w:szCs w:val="18"/>
          </w:rPr>
          <w:delText>B</w:delText>
        </w:r>
        <w:r w:rsidRPr="00C852CF" w:rsidDel="000A22D5">
          <w:rPr>
            <w:sz w:val="18"/>
            <w:szCs w:val="18"/>
          </w:rPr>
          <w:delText xml:space="preserve">, containing all graph </w:delText>
        </w:r>
        <w:r w:rsidR="006E72C6" w:rsidDel="000A22D5">
          <w:rPr>
            <w:sz w:val="18"/>
            <w:szCs w:val="18"/>
          </w:rPr>
          <w:delText>block</w:delText>
        </w:r>
        <w:r w:rsidRPr="00C852CF" w:rsidDel="000A22D5">
          <w:rPr>
            <w:sz w:val="18"/>
            <w:szCs w:val="18"/>
          </w:rPr>
          <w:delText>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w:delText>
        </w:r>
        <w:r w:rsidR="00534BD6" w:rsidDel="000A22D5">
          <w:rPr>
            <w:sz w:val="18"/>
            <w:szCs w:val="18"/>
          </w:rPr>
          <w:delText>B</w:delText>
        </w:r>
        <w:r w:rsidR="00534BD6" w:rsidDel="000A22D5">
          <w:rPr>
            <w:rFonts w:hint="eastAsia"/>
            <w:sz w:val="18"/>
            <w:szCs w:val="18"/>
          </w:rPr>
          <w:delText>lock</w:delText>
        </w:r>
        <w:r w:rsidRPr="00C852CF" w:rsidDel="000A22D5">
          <w:rPr>
            <w:sz w:val="18"/>
            <w:szCs w:val="18"/>
          </w:rPr>
          <w:delText xml:space="preserve"> to </w:delText>
        </w:r>
        <w:r w:rsidR="007315E5" w:rsidRPr="007315E5" w:rsidDel="000A22D5">
          <w:rPr>
            <w:sz w:val="18"/>
            <w:szCs w:val="18"/>
          </w:rPr>
          <w:delText xml:space="preserve">update the association between query tasks and graph blocks, and </w:delText>
        </w:r>
        <w:r w:rsidRPr="00C852CF" w:rsidDel="000A22D5">
          <w:rPr>
            <w:sz w:val="18"/>
            <w:szCs w:val="18"/>
          </w:rPr>
          <w:delText xml:space="preserve">select the currently highest-priority graph </w:delText>
        </w:r>
        <w:r w:rsidR="006E72C6" w:rsidDel="000A22D5">
          <w:rPr>
            <w:sz w:val="18"/>
            <w:szCs w:val="18"/>
          </w:rPr>
          <w:delText>block</w:delText>
        </w:r>
        <w:r w:rsidRPr="00C852CF" w:rsidDel="000A22D5">
          <w:rPr>
            <w:sz w:val="18"/>
            <w:szCs w:val="18"/>
          </w:rPr>
          <w:delText xml:space="preserve">, </w:delText>
        </w:r>
        <w:r w:rsidR="007315E5" w:rsidDel="000A22D5">
          <w:rPr>
            <w:sz w:val="18"/>
            <w:szCs w:val="18"/>
          </w:rPr>
          <w:delText>b</w:delText>
        </w:r>
        <w:r w:rsidRPr="007B0FC8" w:rsidDel="000A22D5">
          <w:rPr>
            <w:sz w:val="18"/>
            <w:szCs w:val="18"/>
            <w:vertAlign w:val="subscript"/>
          </w:rPr>
          <w:delText>i</w:delText>
        </w:r>
        <w:r w:rsidRPr="00C852CF" w:rsidDel="000A22D5">
          <w:rPr>
            <w:sz w:val="18"/>
            <w:szCs w:val="18"/>
          </w:rPr>
          <w:delText xml:space="preserve">. By calculating the associated </w:delText>
        </w:r>
        <w:r w:rsidR="006E72C6" w:rsidDel="000A22D5">
          <w:rPr>
            <w:sz w:val="18"/>
            <w:szCs w:val="18"/>
          </w:rPr>
          <w:delText>block</w:delText>
        </w:r>
        <w:r w:rsidRPr="00C852CF" w:rsidDel="000A22D5">
          <w:rPr>
            <w:sz w:val="18"/>
            <w:szCs w:val="18"/>
          </w:rPr>
          <w:delText xml:space="preserve">s for each task (i.e., tasks with active vertices in the current </w:delText>
        </w:r>
        <w:r w:rsidR="006E72C6" w:rsidDel="000A22D5">
          <w:rPr>
            <w:sz w:val="18"/>
            <w:szCs w:val="18"/>
          </w:rPr>
          <w:delText>block</w:delText>
        </w:r>
        <w:r w:rsidRPr="00C852CF" w:rsidDel="000A22D5">
          <w:rPr>
            <w:sz w:val="18"/>
            <w:szCs w:val="18"/>
          </w:rPr>
          <w:delText xml:space="preserve">), we identify all query tasks related to the current graph </w:delText>
        </w:r>
        <w:r w:rsidR="006E72C6" w:rsidDel="000A22D5">
          <w:rPr>
            <w:sz w:val="18"/>
            <w:szCs w:val="18"/>
          </w:rPr>
          <w:delText>block</w:delText>
        </w:r>
        <w:r w:rsidRPr="00C852CF" w:rsidDel="000A22D5">
          <w:rPr>
            <w:sz w:val="18"/>
            <w:szCs w:val="18"/>
          </w:rPr>
          <w:delText xml:space="preserve"> </w:delText>
        </w:r>
        <w:r w:rsidR="007315E5" w:rsidDel="000A22D5">
          <w:rPr>
            <w:sz w:val="18"/>
            <w:szCs w:val="18"/>
          </w:rPr>
          <w:delText>b</w:delText>
        </w:r>
        <w:r w:rsidRPr="007B0FC8" w:rsidDel="000A22D5">
          <w:rPr>
            <w:sz w:val="18"/>
            <w:szCs w:val="18"/>
            <w:vertAlign w:val="subscript"/>
          </w:rPr>
          <w:delText>i</w:delText>
        </w:r>
        <w:r w:rsidRPr="00C852CF" w:rsidDel="000A22D5">
          <w:rPr>
            <w:sz w:val="18"/>
            <w:szCs w:val="18"/>
          </w:rPr>
          <w:delText xml:space="preserve"> (Line 4). Next, we load c</w:delText>
        </w:r>
        <w:r w:rsidRPr="007B0FC8" w:rsidDel="000A22D5">
          <w:rPr>
            <w:sz w:val="18"/>
            <w:szCs w:val="18"/>
            <w:vertAlign w:val="subscript"/>
          </w:rPr>
          <w:delText>i</w:delText>
        </w:r>
        <w:r w:rsidRPr="00C852CF" w:rsidDel="000A22D5">
          <w:rPr>
            <w:sz w:val="18"/>
            <w:szCs w:val="18"/>
          </w:rPr>
          <w:delText xml:space="preserve"> into the cache and concurrently process all related query operations, q</w:delText>
        </w:r>
        <w:r w:rsidRPr="007B0FC8" w:rsidDel="000A22D5">
          <w:rPr>
            <w:sz w:val="18"/>
            <w:szCs w:val="18"/>
            <w:vertAlign w:val="subscript"/>
          </w:rPr>
          <w:delText>i</w:delText>
        </w:r>
        <w:r w:rsidRPr="00C852CF" w:rsidDel="000A22D5">
          <w:rPr>
            <w:sz w:val="18"/>
            <w:szCs w:val="18"/>
          </w:rPr>
          <w:delText xml:space="preserve"> (Line 5). We invoke GraphCPPCompute to perform the point-to-point query operation q</w:delText>
        </w:r>
        <w:r w:rsidRPr="007B0FC8" w:rsidDel="000A22D5">
          <w:rPr>
            <w:sz w:val="18"/>
            <w:szCs w:val="18"/>
            <w:vertAlign w:val="subscript"/>
          </w:rPr>
          <w:delText>i</w:delText>
        </w:r>
        <w:r w:rsidRPr="00C852CF" w:rsidDel="000A22D5">
          <w:rPr>
            <w:sz w:val="18"/>
            <w:szCs w:val="18"/>
          </w:rPr>
          <w:delText xml:space="preserve"> on the current </w:delText>
        </w:r>
        <w:r w:rsidR="006E72C6" w:rsidDel="000A22D5">
          <w:rPr>
            <w:sz w:val="18"/>
            <w:szCs w:val="18"/>
          </w:rPr>
          <w:delText>block</w:delText>
        </w:r>
        <w:r w:rsidRPr="00C852CF" w:rsidDel="000A22D5">
          <w:rPr>
            <w:sz w:val="18"/>
            <w:szCs w:val="18"/>
          </w:rPr>
          <w:delText>. If the query is not yet complete, we update the state of query q</w:delText>
        </w:r>
        <w:r w:rsidRPr="007B0FC8" w:rsidDel="000A22D5">
          <w:rPr>
            <w:sz w:val="18"/>
            <w:szCs w:val="18"/>
            <w:vertAlign w:val="subscript"/>
          </w:rPr>
          <w:delText>i</w:delText>
        </w:r>
        <w:r w:rsidRPr="00C852CF" w:rsidDel="000A22D5">
          <w:rPr>
            <w:sz w:val="18"/>
            <w:szCs w:val="18"/>
          </w:rPr>
          <w:delText xml:space="preserve"> and generate new query tasks (Line 6). If the newly generated query is associated with the current graph </w:delText>
        </w:r>
        <w:r w:rsidR="006E72C6" w:rsidDel="000A22D5">
          <w:rPr>
            <w:sz w:val="18"/>
            <w:szCs w:val="18"/>
          </w:rPr>
          <w:delText>block</w:delText>
        </w:r>
        <w:r w:rsidRPr="00C852CF" w:rsidDel="000A22D5">
          <w:rPr>
            <w:sz w:val="18"/>
            <w:szCs w:val="18"/>
          </w:rPr>
          <w:delText xml:space="preserve"> </w:delText>
        </w:r>
        <w:r w:rsidR="007315E5" w:rsidDel="000A22D5">
          <w:rPr>
            <w:sz w:val="18"/>
            <w:szCs w:val="18"/>
          </w:rPr>
          <w:delText>b</w:delText>
        </w:r>
        <w:r w:rsidRPr="007B0FC8" w:rsidDel="000A22D5">
          <w:rPr>
            <w:sz w:val="18"/>
            <w:szCs w:val="18"/>
            <w:vertAlign w:val="subscript"/>
          </w:rPr>
          <w:delText>i</w:delText>
        </w:r>
        <w:r w:rsidRPr="00C852CF" w:rsidDel="000A22D5">
          <w:rPr>
            <w:sz w:val="18"/>
            <w:szCs w:val="18"/>
          </w:rPr>
          <w:delText>, it is added to Q</w:delText>
        </w:r>
        <w:r w:rsidR="007315E5" w:rsidDel="000A22D5">
          <w:rPr>
            <w:sz w:val="18"/>
            <w:szCs w:val="18"/>
          </w:rPr>
          <w:delText>b</w:delText>
        </w:r>
        <w:r w:rsidRPr="007B0FC8" w:rsidDel="000A22D5">
          <w:rPr>
            <w:sz w:val="18"/>
            <w:szCs w:val="18"/>
            <w:vertAlign w:val="subscript"/>
          </w:rPr>
          <w:delText>i</w:delText>
        </w:r>
        <w:r w:rsidRPr="00C852CF" w:rsidDel="000A22D5">
          <w:rPr>
            <w:sz w:val="18"/>
            <w:szCs w:val="18"/>
          </w:rPr>
          <w:delText>, and we return to Line 5 to continue querying. Otherwise, the information for the newly generated query is stored in the query task collection, and the task is suspended.</w:delText>
        </w:r>
      </w:del>
    </w:p>
    <w:p w14:paraId="20D4AC9E" w14:textId="77777777" w:rsidR="009032FD" w:rsidRDefault="009032FD" w:rsidP="009032FD"/>
    <w:p w14:paraId="142CC727" w14:textId="77777777" w:rsidR="001E410E" w:rsidRPr="001E410E" w:rsidRDefault="009032FD" w:rsidP="001E410E">
      <w:pPr>
        <w:pStyle w:val="af6"/>
        <w:rPr>
          <w:ins w:id="950" w:author="HERO 浩宇" w:date="2023-11-13T15:36:00Z"/>
        </w:rPr>
      </w:pPr>
      <w:r>
        <w:br w:type="page"/>
      </w:r>
      <w:ins w:id="951" w:author="HERO 浩宇" w:date="2023-11-13T15:36:00Z">
        <w:r w:rsidR="001E410E" w:rsidRPr="001E410E">
          <w:rPr>
            <w:rFonts w:hint="eastAsia"/>
          </w:rPr>
          <w:lastRenderedPageBreak/>
          <w:t>整体执行流程</w:t>
        </w:r>
      </w:ins>
    </w:p>
    <w:p w14:paraId="14E0E137" w14:textId="0234A1F4" w:rsidR="001E410E" w:rsidRDefault="005C7E6F" w:rsidP="001E410E">
      <w:pPr>
        <w:ind w:firstLine="420"/>
        <w:rPr>
          <w:ins w:id="952" w:author="HERO 浩宇" w:date="2023-11-13T15:36:00Z"/>
        </w:rPr>
      </w:pPr>
      <w:ins w:id="953" w:author="HERO 浩宇" w:date="2023-11-13T15:39:00Z">
        <w:r>
          <w:rPr>
            <w:rFonts w:hint="eastAsia"/>
          </w:rPr>
          <w:t>算法x</w:t>
        </w:r>
      </w:ins>
      <w:ins w:id="954" w:author="HERO 浩宇" w:date="2023-11-13T15:36:00Z">
        <w:r w:rsidR="001E410E" w:rsidRPr="001E410E">
          <w:rPr>
            <w:rFonts w:hint="eastAsia"/>
          </w:rPr>
          <w:t>展示</w:t>
        </w:r>
      </w:ins>
      <w:ins w:id="955" w:author="HERO 浩宇" w:date="2023-11-13T15:39:00Z">
        <w:r>
          <w:rPr>
            <w:rFonts w:hint="eastAsia"/>
          </w:rPr>
          <w:t>了</w:t>
        </w:r>
      </w:ins>
      <w:ins w:id="956" w:author="HERO 浩宇" w:date="2023-11-13T15:36:00Z">
        <w:r w:rsidR="001E410E" w:rsidRPr="001E410E">
          <w:t>GraphCPP</w:t>
        </w:r>
      </w:ins>
      <w:ins w:id="957" w:author="HERO 浩宇" w:date="2023-11-13T15:39:00Z">
        <w:r>
          <w:rPr>
            <w:rFonts w:hint="eastAsia"/>
          </w:rPr>
          <w:t>处理并发查询任务</w:t>
        </w:r>
      </w:ins>
      <w:ins w:id="958" w:author="HERO 浩宇" w:date="2023-11-13T15:36:00Z">
        <w:r w:rsidR="001E410E" w:rsidRPr="001E410E">
          <w:t>的整体执行流程。</w:t>
        </w:r>
      </w:ins>
      <w:ins w:id="959" w:author="HERO 浩宇" w:date="2023-11-13T15:48:00Z">
        <w:r w:rsidR="004B1D3A">
          <w:rPr>
            <w:rFonts w:hint="eastAsia"/>
          </w:rPr>
          <w:t>假设我们已经完成分区</w:t>
        </w:r>
      </w:ins>
      <w:ins w:id="960" w:author="HERO 浩宇" w:date="2023-11-13T15:49:00Z">
        <w:r w:rsidR="004B1D3A">
          <w:rPr>
            <w:rFonts w:hint="eastAsia"/>
          </w:rPr>
          <w:t>，在第一行我们得到</w:t>
        </w:r>
      </w:ins>
      <w:ins w:id="961" w:author="HERO 浩宇" w:date="2023-11-13T15:36:00Z">
        <w:r w:rsidR="001E410E" w:rsidRPr="001E410E">
          <w:t>当前计算节点所包含的所有图分块的集合B以及当前计算节点所包含的所有查询任务的集合Q</w:t>
        </w:r>
      </w:ins>
      <w:ins w:id="962" w:author="HERO 浩宇" w:date="2023-11-13T15:49:00Z">
        <w:r w:rsidR="004B1D3A">
          <w:rPr>
            <w:rFonts w:hint="eastAsia"/>
          </w:rPr>
          <w:t>，并</w:t>
        </w:r>
        <w:r w:rsidR="005E42FF">
          <w:rPr>
            <w:rFonts w:hint="eastAsia"/>
          </w:rPr>
          <w:t>为</w:t>
        </w:r>
        <w:r w:rsidR="004B1D3A">
          <w:rPr>
            <w:rFonts w:hint="eastAsia"/>
          </w:rPr>
          <w:t>他们分配</w:t>
        </w:r>
        <w:r w:rsidR="005E42FF">
          <w:rPr>
            <w:rFonts w:hint="eastAsia"/>
          </w:rPr>
          <w:t>一段</w:t>
        </w:r>
      </w:ins>
      <w:ins w:id="963" w:author="HERO 浩宇" w:date="2023-11-13T15:36:00Z">
        <w:r w:rsidR="001E410E" w:rsidRPr="001E410E">
          <w:t>内存空间。</w:t>
        </w:r>
      </w:ins>
      <w:ins w:id="964" w:author="HERO 浩宇" w:date="2023-11-13T15:50:00Z">
        <w:r w:rsidR="005E42FF">
          <w:rPr>
            <w:rFonts w:hint="eastAsia"/>
          </w:rPr>
          <w:t>在第二行，</w:t>
        </w:r>
      </w:ins>
      <w:ins w:id="965" w:author="HERO 浩宇" w:date="2023-11-13T15:36:00Z">
        <w:r w:rsidR="001E410E" w:rsidRPr="001E410E">
          <w:t>我们进入一个循环处理过程，</w:t>
        </w:r>
      </w:ins>
      <w:ins w:id="966" w:author="HERO 浩宇" w:date="2023-11-13T15:50:00Z">
        <w:r w:rsidR="005E42FF">
          <w:rPr>
            <w:rFonts w:hint="eastAsia"/>
          </w:rPr>
          <w:t>查询会迭代进行直至收敛。</w:t>
        </w:r>
      </w:ins>
      <w:ins w:id="967" w:author="HERO 浩宇" w:date="2023-11-13T15:36:00Z">
        <w:r w:rsidR="001E410E" w:rsidRPr="001E410E">
          <w:t>GraphCPP将调用ChoseNextSharingBlock来更新查询任务与图分块之间的关联关系，并选择当前优先级最高(有着最多关联任务)的图分块bi。通过统计每个任务的关联分块（即任务在当前分块存在活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bi相关联的所有查询任务（第四行）。接下来，我们将bi加载到缓存，并并行处理所有相关联的查询操作qi（第五行）。我们调用GraphCPPCompute在</w:t>
        </w:r>
        <w:r w:rsidR="001E410E" w:rsidRPr="001E410E">
          <w:rPr>
            <w:rFonts w:hint="eastAsia"/>
          </w:rPr>
          <w:t>当前分块上执行点对点查询操作</w:t>
        </w:r>
        <w:r w:rsidR="001E410E" w:rsidRPr="001E410E">
          <w:t>qi。如果查询尚未结束，我们会更新查询qi的状态，生成新的查询任务（第六行）。如果新生成的查询与当前的图分块bi存在关联，将qi添加到Qbi，然后返回第五行以继续查询。否则，将新生成的查询信息保存到查询任务集合中，任务被</w:t>
        </w:r>
        <w:commentRangeStart w:id="968"/>
        <w:r w:rsidR="001E410E" w:rsidRPr="001E410E">
          <w:t>挂起</w:t>
        </w:r>
      </w:ins>
      <w:commentRangeEnd w:id="968"/>
      <w:ins w:id="969" w:author="HERO 浩宇" w:date="2023-11-13T18:32:00Z">
        <w:r w:rsidR="00A24A00">
          <w:rPr>
            <w:rStyle w:val="af0"/>
          </w:rPr>
          <w:commentReference w:id="968"/>
        </w:r>
      </w:ins>
      <w:ins w:id="970" w:author="HERO 浩宇" w:date="2023-11-13T15:36:00Z">
        <w:r w:rsidR="001E410E" w:rsidRPr="001E410E">
          <w:t>。</w:t>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rPr>
          <w:ins w:id="971" w:author="HERO 浩宇" w:date="2023-11-13T15:52:00Z"/>
        </w:trPr>
        <w:tc>
          <w:tcPr>
            <w:tcW w:w="10243" w:type="dxa"/>
            <w:tcBorders>
              <w:top w:val="single" w:sz="4" w:space="0" w:color="auto"/>
              <w:bottom w:val="single" w:sz="4" w:space="0" w:color="auto"/>
            </w:tcBorders>
          </w:tcPr>
          <w:p w14:paraId="1AB44FB3" w14:textId="7EB0664D" w:rsidR="00191E3C" w:rsidRPr="00957C24" w:rsidRDefault="00191E3C" w:rsidP="00340542">
            <w:pPr>
              <w:rPr>
                <w:ins w:id="972" w:author="HERO 浩宇" w:date="2023-11-13T15:52:00Z"/>
              </w:rPr>
            </w:pPr>
            <w:ins w:id="973" w:author="HERO 浩宇" w:date="2023-11-13T15:52:00Z">
              <w:r>
                <w:t xml:space="preserve">Algorithm 1: </w:t>
              </w:r>
              <w:r w:rsidRPr="0058091C">
                <w:t>Concurrent Point-to-Point Queries</w:t>
              </w:r>
            </w:ins>
          </w:p>
        </w:tc>
      </w:tr>
      <w:tr w:rsidR="00191E3C" w14:paraId="234D56C9" w14:textId="77777777" w:rsidTr="00340542">
        <w:trPr>
          <w:ins w:id="974" w:author="HERO 浩宇" w:date="2023-11-13T15:52:00Z"/>
        </w:trPr>
        <w:tc>
          <w:tcPr>
            <w:tcW w:w="10243" w:type="dxa"/>
            <w:tcBorders>
              <w:top w:val="single" w:sz="4" w:space="0" w:color="auto"/>
              <w:bottom w:val="single" w:sz="4" w:space="0" w:color="auto"/>
            </w:tcBorders>
          </w:tcPr>
          <w:p w14:paraId="61DF6683" w14:textId="77777777" w:rsidR="00191E3C" w:rsidRDefault="00191E3C" w:rsidP="00340542">
            <w:pPr>
              <w:rPr>
                <w:ins w:id="975" w:author="HERO 浩宇" w:date="2023-11-13T15:52:00Z"/>
              </w:rPr>
            </w:pPr>
            <w:ins w:id="976" w:author="HERO 浩宇" w:date="2023-11-13T15:52:00Z">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ins>
          </w:p>
          <w:p w14:paraId="526C8754" w14:textId="77777777" w:rsidR="00191E3C" w:rsidRDefault="00191E3C" w:rsidP="00340542">
            <w:pPr>
              <w:rPr>
                <w:ins w:id="977" w:author="HERO 浩宇" w:date="2023-11-13T15:52:00Z"/>
              </w:rPr>
            </w:pPr>
            <w:ins w:id="978" w:author="HERO 浩宇" w:date="2023-11-13T15:52:00Z">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ins>
          </w:p>
          <w:p w14:paraId="28909641" w14:textId="77777777" w:rsidR="00191E3C" w:rsidRPr="0058091C" w:rsidRDefault="00191E3C" w:rsidP="00340542">
            <w:pPr>
              <w:rPr>
                <w:ins w:id="979" w:author="HERO 浩宇" w:date="2023-11-13T15:52:00Z"/>
              </w:rPr>
            </w:pPr>
            <w:ins w:id="980" w:author="HERO 浩宇" w:date="2023-11-13T15:52:00Z">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ins>
          </w:p>
          <w:p w14:paraId="4DE1154D" w14:textId="77777777" w:rsidR="00191E3C" w:rsidRDefault="00191E3C" w:rsidP="00340542">
            <w:pPr>
              <w:rPr>
                <w:ins w:id="981" w:author="HERO 浩宇" w:date="2023-11-13T15:52:00Z"/>
              </w:rPr>
            </w:pPr>
            <w:ins w:id="982" w:author="HERO 浩宇" w:date="2023-11-13T15:52:00Z">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Block</w:t>
              </w:r>
              <w:r>
                <w:t>( )</w:t>
              </w:r>
            </w:ins>
          </w:p>
          <w:p w14:paraId="4EFB1512" w14:textId="77777777" w:rsidR="00191E3C" w:rsidRDefault="00191E3C" w:rsidP="00340542">
            <w:pPr>
              <w:rPr>
                <w:ins w:id="983" w:author="HERO 浩宇" w:date="2023-11-13T15:52:00Z"/>
              </w:rPr>
            </w:pPr>
            <w:ins w:id="984" w:author="HERO 浩宇" w:date="2023-11-13T15:52:00Z">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p>
          <w:p w14:paraId="1164352C" w14:textId="77777777" w:rsidR="00191E3C" w:rsidRDefault="00191E3C" w:rsidP="00340542">
            <w:pPr>
              <w:rPr>
                <w:ins w:id="985" w:author="HERO 浩宇" w:date="2023-11-13T15:52:00Z"/>
                <w:rFonts w:ascii="Times New Roman" w:hAnsi="Times New Roman" w:cs="Times New Roman"/>
                <w:i/>
                <w:sz w:val="32"/>
              </w:rPr>
            </w:pPr>
            <w:ins w:id="986" w:author="HERO 浩宇" w:date="2023-11-13T15:52:00Z">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ins>
          </w:p>
          <w:p w14:paraId="4C58A676" w14:textId="77777777" w:rsidR="00191E3C" w:rsidRDefault="00191E3C" w:rsidP="00340542">
            <w:pPr>
              <w:rPr>
                <w:ins w:id="987" w:author="HERO 浩宇" w:date="2023-11-13T15:52:00Z"/>
              </w:rPr>
            </w:pPr>
            <w:ins w:id="988" w:author="HERO 浩宇" w:date="2023-11-13T15:52:00Z">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point-to-point queries returns the active vertex set after one round of task iteration.</w:t>
              </w:r>
            </w:ins>
          </w:p>
          <w:p w14:paraId="7FF6CFA9" w14:textId="77777777" w:rsidR="00191E3C" w:rsidRDefault="00191E3C" w:rsidP="00340542">
            <w:pPr>
              <w:rPr>
                <w:ins w:id="989" w:author="HERO 浩宇" w:date="2023-11-13T15:52:00Z"/>
              </w:rPr>
            </w:pPr>
            <w:ins w:id="990" w:author="HERO 浩宇" w:date="2023-11-13T15:52:00Z">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ins>
          </w:p>
          <w:p w14:paraId="3A897B95" w14:textId="77777777" w:rsidR="00191E3C" w:rsidRDefault="00191E3C" w:rsidP="00340542">
            <w:pPr>
              <w:rPr>
                <w:ins w:id="991" w:author="HERO 浩宇" w:date="2023-11-13T15:52:00Z"/>
              </w:rPr>
            </w:pPr>
            <w:ins w:id="992" w:author="HERO 浩宇" w:date="2023-11-13T15:52:00Z">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ins>
          </w:p>
          <w:p w14:paraId="4756E044" w14:textId="77777777" w:rsidR="00191E3C" w:rsidRDefault="00191E3C" w:rsidP="00340542">
            <w:pPr>
              <w:rPr>
                <w:ins w:id="993" w:author="HERO 浩宇" w:date="2023-11-13T15:52:00Z"/>
              </w:rPr>
            </w:pPr>
            <w:ins w:id="994" w:author="HERO 浩宇" w:date="2023-11-13T15:52:00Z">
              <w:r>
                <w:t>10:         else:</w:t>
              </w:r>
            </w:ins>
          </w:p>
          <w:p w14:paraId="6AE66213" w14:textId="77777777" w:rsidR="00191E3C" w:rsidRDefault="00191E3C" w:rsidP="00340542">
            <w:pPr>
              <w:rPr>
                <w:ins w:id="995" w:author="HERO 浩宇" w:date="2023-11-13T15:52:00Z"/>
              </w:rPr>
            </w:pPr>
            <w:ins w:id="996" w:author="HERO 浩宇" w:date="2023-11-13T15:52:00Z">
              <w:r>
                <w:t xml:space="preserve">11:             </w:t>
              </w:r>
              <w:r w:rsidRPr="00BE0AAA">
                <w:rPr>
                  <w:rFonts w:ascii="Times New Roman" w:hAnsi="Times New Roman" w:cs="Times New Roman"/>
                  <w:i/>
                  <w:sz w:val="32"/>
                </w:rPr>
                <w:t>Q</w:t>
              </w:r>
              <w:r w:rsidRPr="00085863">
                <w:t>.</w:t>
              </w:r>
              <w:r>
                <w:t>Push( new_query )</w:t>
              </w:r>
            </w:ins>
          </w:p>
        </w:tc>
      </w:tr>
    </w:tbl>
    <w:p w14:paraId="6BF8BD3B" w14:textId="09D8302F" w:rsidR="001E410E" w:rsidRDefault="001E410E" w:rsidP="00574FCB">
      <w:pPr>
        <w:rPr>
          <w:ins w:id="997" w:author="HERO 浩宇" w:date="2023-11-13T18:35:00Z"/>
        </w:rPr>
      </w:pPr>
    </w:p>
    <w:p w14:paraId="45BD36A4" w14:textId="79EF75AA" w:rsidR="00574FCB" w:rsidRPr="00574FCB" w:rsidRDefault="00574FCB" w:rsidP="00574FCB">
      <w:pPr>
        <w:rPr>
          <w:ins w:id="998" w:author="HERO 浩宇" w:date="2023-11-13T15:36:00Z"/>
          <w:rFonts w:hint="eastAsia"/>
          <w:sz w:val="18"/>
          <w:szCs w:val="18"/>
          <w:rPrChange w:id="999" w:author="HERO 浩宇" w:date="2023-11-13T18:35:00Z">
            <w:rPr>
              <w:ins w:id="1000" w:author="HERO 浩宇" w:date="2023-11-13T15:36:00Z"/>
              <w:rFonts w:hint="eastAsia"/>
            </w:rPr>
          </w:rPrChange>
        </w:rPr>
        <w:pPrChange w:id="1001" w:author="HERO 浩宇" w:date="2023-11-13T18:35:00Z">
          <w:pPr>
            <w:ind w:firstLine="420"/>
          </w:pPr>
        </w:pPrChange>
      </w:pPr>
      <w:ins w:id="1002" w:author="HERO 浩宇" w:date="2023-11-13T18:35:00Z">
        <w:r w:rsidRPr="00574FCB">
          <w:rPr>
            <w:sz w:val="18"/>
            <w:szCs w:val="18"/>
            <w:rPrChange w:id="1003" w:author="HERO 浩宇" w:date="2023-11-13T18:35:00Z">
              <w:rPr/>
            </w:rPrChange>
          </w:rPr>
          <w:t>Algorithm x illustrates the overall execution process of GraphCPP in handling concurrent query tasks. Assuming partitioning is complete, in the first line, we obtain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calls 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We invoke GraphCPPCompute to perform point-to-point query operations q_i on the current block. If the query is not finished, we update the state of query q_i, generating new query tasks (sixth line). If the newly generated query is associated with the current graph block b_i, we add q_i to Q_b_i, then return to the fifth line to continue the query. Otherwise, we save the information of the newly generated query to the query task set, and the task is suspended.</w:t>
        </w:r>
      </w:ins>
    </w:p>
    <w:p w14:paraId="19EEEF16" w14:textId="122CAE62" w:rsidR="00BA270A" w:rsidRDefault="00BA270A" w:rsidP="009032FD">
      <w:pPr>
        <w:rPr>
          <w:ins w:id="1004" w:author="HERO 浩宇" w:date="2023-11-13T15:34:00Z"/>
        </w:rPr>
      </w:pPr>
      <w:ins w:id="1005" w:author="HERO 浩宇" w:date="2023-11-13T15:34:00Z">
        <w:r>
          <w:br w:type="page"/>
        </w:r>
      </w:ins>
    </w:p>
    <w:p w14:paraId="7270B70F" w14:textId="774A481E" w:rsidR="009032FD" w:rsidDel="00191E3C" w:rsidRDefault="009032FD" w:rsidP="009032FD">
      <w:pPr>
        <w:rPr>
          <w:del w:id="1006" w:author="HERO 浩宇" w:date="2023-11-13T15:53:00Z"/>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rsidDel="00191E3C" w14:paraId="6367DC2E" w14:textId="6FC66504" w:rsidTr="00554900">
        <w:trPr>
          <w:del w:id="1007" w:author="HERO 浩宇" w:date="2023-11-13T15:51:00Z"/>
        </w:trPr>
        <w:tc>
          <w:tcPr>
            <w:tcW w:w="10243" w:type="dxa"/>
            <w:tcBorders>
              <w:top w:val="single" w:sz="4" w:space="0" w:color="auto"/>
              <w:bottom w:val="single" w:sz="4" w:space="0" w:color="auto"/>
            </w:tcBorders>
          </w:tcPr>
          <w:p w14:paraId="7E56CF9E" w14:textId="1ABA150D" w:rsidR="009032FD" w:rsidRPr="00957C24" w:rsidDel="00191E3C" w:rsidRDefault="009032FD" w:rsidP="00554900">
            <w:pPr>
              <w:rPr>
                <w:del w:id="1008" w:author="HERO 浩宇" w:date="2023-11-13T15:51:00Z"/>
              </w:rPr>
            </w:pPr>
            <w:del w:id="1009" w:author="HERO 浩宇" w:date="2023-11-13T15:51:00Z">
              <w:r w:rsidDel="00191E3C">
                <w:delText xml:space="preserve">Algorithm 1: </w:delText>
              </w:r>
              <w:r w:rsidR="0058091C" w:rsidRPr="0058091C" w:rsidDel="00191E3C">
                <w:delText>Concurrent Point-to-Point Queries on a Set of Graph Blocks Owned by a Graph Partition.</w:delText>
              </w:r>
            </w:del>
          </w:p>
        </w:tc>
      </w:tr>
      <w:tr w:rsidR="009032FD" w:rsidDel="00191E3C" w14:paraId="07CB95FD" w14:textId="1449D996" w:rsidTr="00554900">
        <w:trPr>
          <w:del w:id="1010" w:author="HERO 浩宇" w:date="2023-11-13T15:51:00Z"/>
        </w:trPr>
        <w:tc>
          <w:tcPr>
            <w:tcW w:w="10243" w:type="dxa"/>
            <w:tcBorders>
              <w:top w:val="single" w:sz="4" w:space="0" w:color="auto"/>
              <w:bottom w:val="single" w:sz="4" w:space="0" w:color="auto"/>
            </w:tcBorders>
          </w:tcPr>
          <w:p w14:paraId="2276AD40" w14:textId="66BAFCEA" w:rsidR="009032FD" w:rsidDel="00191E3C" w:rsidRDefault="009032FD" w:rsidP="00554900">
            <w:pPr>
              <w:rPr>
                <w:del w:id="1011" w:author="HERO 浩宇" w:date="2023-11-13T15:51:00Z"/>
              </w:rPr>
            </w:pPr>
            <w:del w:id="1012" w:author="HERO 浩宇" w:date="2023-11-13T15:51:00Z">
              <w:r w:rsidDel="00191E3C">
                <w:delText>1</w:delText>
              </w:r>
              <w:r w:rsidDel="00191E3C">
                <w:rPr>
                  <w:rFonts w:hint="eastAsia"/>
                </w:rPr>
                <w:delText>:</w:delText>
              </w:r>
              <w:r w:rsidDel="00191E3C">
                <w:delText xml:space="preserve"> </w:delText>
              </w:r>
              <w:r w:rsidDel="00191E3C">
                <w:rPr>
                  <w:rFonts w:hint="eastAsia"/>
                </w:rPr>
                <w:delText>Malloc</w:delText>
              </w:r>
              <w:r w:rsidDel="00191E3C">
                <w:delText xml:space="preserve">Buffers( </w:delText>
              </w:r>
              <w:r w:rsidR="00447DAB" w:rsidDel="00191E3C">
                <w:rPr>
                  <w:rFonts w:ascii="Times New Roman" w:hAnsi="Times New Roman" w:cs="Times New Roman"/>
                  <w:i/>
                  <w:sz w:val="32"/>
                </w:rPr>
                <w:delText>B</w:delText>
              </w:r>
              <w:r w:rsidDel="00191E3C">
                <w:delText xml:space="preserve">, </w:delText>
              </w:r>
              <w:r w:rsidRPr="00BE0AAA" w:rsidDel="00191E3C">
                <w:rPr>
                  <w:rFonts w:ascii="Times New Roman" w:hAnsi="Times New Roman" w:cs="Times New Roman"/>
                  <w:i/>
                  <w:sz w:val="32"/>
                </w:rPr>
                <w:delText>Q</w:delText>
              </w:r>
              <w:r w:rsidDel="00191E3C">
                <w:rPr>
                  <w:rFonts w:ascii="Times New Roman" w:hAnsi="Times New Roman" w:cs="Times New Roman"/>
                  <w:i/>
                  <w:sz w:val="32"/>
                </w:rPr>
                <w:delText xml:space="preserve"> </w:delText>
              </w:r>
              <w:r w:rsidRPr="00BE0AAA" w:rsidDel="00191E3C">
                <w:rPr>
                  <w:rFonts w:hint="eastAsia"/>
                </w:rPr>
                <w:delText>)</w:delText>
              </w:r>
              <w:r w:rsidDel="00191E3C">
                <w:rPr>
                  <w:rFonts w:ascii="Times New Roman" w:hAnsi="Times New Roman" w:cs="Times New Roman" w:hint="eastAsia"/>
                  <w:i/>
                  <w:sz w:val="32"/>
                </w:rPr>
                <w:delText xml:space="preserve"> </w:delText>
              </w:r>
              <w:r w:rsidDel="00191E3C">
                <w:delText xml:space="preserve"> //</w:delText>
              </w:r>
              <w:r w:rsidR="00447DAB" w:rsidDel="00191E3C">
                <w:rPr>
                  <w:rFonts w:ascii="Times New Roman" w:hAnsi="Times New Roman" w:cs="Times New Roman"/>
                  <w:i/>
                  <w:sz w:val="32"/>
                </w:rPr>
                <w:delText>B</w:delText>
              </w:r>
              <w:r w:rsidRPr="00896BEB" w:rsidDel="00191E3C">
                <w:delText xml:space="preserve"> is the set of graph blocks, and </w:delText>
              </w:r>
              <w:r w:rsidRPr="00BE0AAA" w:rsidDel="00191E3C">
                <w:rPr>
                  <w:rFonts w:ascii="Times New Roman" w:hAnsi="Times New Roman" w:cs="Times New Roman"/>
                  <w:i/>
                  <w:sz w:val="32"/>
                </w:rPr>
                <w:delText>Q</w:delText>
              </w:r>
              <w:r w:rsidRPr="00896BEB" w:rsidDel="00191E3C">
                <w:delText xml:space="preserve"> is the set of query tasks</w:delText>
              </w:r>
            </w:del>
          </w:p>
          <w:p w14:paraId="7635042B" w14:textId="1965BFAC" w:rsidR="0058091C" w:rsidRPr="0058091C" w:rsidDel="00191E3C" w:rsidRDefault="009032FD" w:rsidP="00554900">
            <w:pPr>
              <w:rPr>
                <w:del w:id="1013" w:author="HERO 浩宇" w:date="2023-11-13T15:51:00Z"/>
              </w:rPr>
            </w:pPr>
            <w:del w:id="1014" w:author="HERO 浩宇" w:date="2023-11-13T15:47:00Z">
              <w:r w:rsidDel="00380AA1">
                <w:delText>2</w:delText>
              </w:r>
            </w:del>
            <w:del w:id="1015" w:author="HERO 浩宇" w:date="2023-11-13T15:51:00Z">
              <w:r w:rsidDel="00191E3C">
                <w:delText xml:space="preserve">: </w:delText>
              </w:r>
              <w:r w:rsidDel="00191E3C">
                <w:rPr>
                  <w:rFonts w:hint="eastAsia"/>
                </w:rPr>
                <w:delText>W</w:delText>
              </w:r>
              <w:r w:rsidDel="00191E3C">
                <w:delText xml:space="preserve">hile </w:delText>
              </w:r>
              <w:r w:rsidDel="00191E3C">
                <w:rPr>
                  <w:rFonts w:hint="eastAsia"/>
                </w:rPr>
                <w:delText>has</w:delText>
              </w:r>
              <w:r w:rsidDel="00191E3C">
                <w:delText xml:space="preserve">_active( </w:delText>
              </w:r>
              <w:r w:rsidR="0058091C" w:rsidDel="00191E3C">
                <w:rPr>
                  <w:rFonts w:ascii="Times New Roman" w:hAnsi="Times New Roman" w:cs="Times New Roman"/>
                  <w:i/>
                  <w:sz w:val="32"/>
                </w:rPr>
                <w:delText>B</w:delText>
              </w:r>
              <w:r w:rsidDel="00191E3C">
                <w:rPr>
                  <w:rFonts w:ascii="Times New Roman" w:hAnsi="Times New Roman" w:cs="Times New Roman"/>
                  <w:i/>
                  <w:sz w:val="32"/>
                </w:rPr>
                <w:delText xml:space="preserve"> </w:delText>
              </w:r>
              <w:r w:rsidDel="00191E3C">
                <w:rPr>
                  <w:rFonts w:hint="eastAsia"/>
                </w:rPr>
                <w:delText>)</w:delText>
              </w:r>
              <w:r w:rsidDel="00191E3C">
                <w:delText xml:space="preserve"> do</w:delText>
              </w:r>
              <w:r w:rsidDel="00191E3C">
                <w:rPr>
                  <w:rFonts w:hint="eastAsia"/>
                </w:rPr>
                <w:delText>：</w:delText>
              </w:r>
            </w:del>
          </w:p>
          <w:p w14:paraId="030472A6" w14:textId="76FC178A" w:rsidR="009032FD" w:rsidDel="00191E3C" w:rsidRDefault="009032FD" w:rsidP="00554900">
            <w:pPr>
              <w:rPr>
                <w:del w:id="1016" w:author="HERO 浩宇" w:date="2023-11-13T15:51:00Z"/>
              </w:rPr>
            </w:pPr>
            <w:del w:id="1017" w:author="HERO 浩宇" w:date="2023-11-13T15:47:00Z">
              <w:r w:rsidDel="00380AA1">
                <w:rPr>
                  <w:rFonts w:hint="eastAsia"/>
                </w:rPr>
                <w:delText>3</w:delText>
              </w:r>
            </w:del>
            <w:del w:id="1018" w:author="HERO 浩宇" w:date="2023-11-13T15:51:00Z">
              <w:r w:rsidDel="00191E3C">
                <w:delText xml:space="preserve">:     </w:delText>
              </w:r>
              <w:r w:rsidR="00117058" w:rsidDel="00191E3C">
                <w:rPr>
                  <w:rFonts w:ascii="Times New Roman" w:hAnsi="Times New Roman" w:cs="Times New Roman" w:hint="eastAsia"/>
                  <w:i/>
                  <w:sz w:val="32"/>
                </w:rPr>
                <w:delText>b</w:delText>
              </w:r>
              <w:r w:rsidRPr="00BE0AAA" w:rsidDel="00191E3C">
                <w:rPr>
                  <w:rFonts w:ascii="Times New Roman" w:hAnsi="Times New Roman" w:cs="Times New Roman" w:hint="eastAsia"/>
                  <w:i/>
                  <w:sz w:val="32"/>
                  <w:vertAlign w:val="subscript"/>
                </w:rPr>
                <w:delText>i</w:delText>
              </w:r>
              <w:r w:rsidDel="00191E3C">
                <w:rPr>
                  <w:rFonts w:ascii="Times New Roman" w:hAnsi="Times New Roman" w:cs="Times New Roman"/>
                  <w:i/>
                  <w:sz w:val="32"/>
                  <w:vertAlign w:val="subscript"/>
                </w:rPr>
                <w:delText xml:space="preserve"> </w:delText>
              </w:r>
              <w:r w:rsidDel="00191E3C">
                <w:delText xml:space="preserve">← </w:delText>
              </w:r>
              <w:r w:rsidDel="00191E3C">
                <w:rPr>
                  <w:rFonts w:hint="eastAsia"/>
                </w:rPr>
                <w:delText>Chose</w:delText>
              </w:r>
              <w:r w:rsidDel="00191E3C">
                <w:delText>Next</w:delText>
              </w:r>
              <w:r w:rsidDel="00191E3C">
                <w:rPr>
                  <w:rFonts w:hint="eastAsia"/>
                </w:rPr>
                <w:delText>Sha</w:delText>
              </w:r>
              <w:r w:rsidDel="00191E3C">
                <w:delText>ring</w:delText>
              </w:r>
              <w:r w:rsidR="00117058" w:rsidDel="00191E3C">
                <w:rPr>
                  <w:rFonts w:hint="eastAsia"/>
                </w:rPr>
                <w:delText>Block</w:delText>
              </w:r>
              <w:r w:rsidDel="00191E3C">
                <w:delText>( )</w:delText>
              </w:r>
            </w:del>
          </w:p>
          <w:p w14:paraId="5CAEFFA7" w14:textId="29FF1EFE" w:rsidR="009032FD" w:rsidDel="00191E3C" w:rsidRDefault="009032FD" w:rsidP="00554900">
            <w:pPr>
              <w:rPr>
                <w:del w:id="1019" w:author="HERO 浩宇" w:date="2023-11-13T15:51:00Z"/>
              </w:rPr>
            </w:pPr>
            <w:del w:id="1020" w:author="HERO 浩宇" w:date="2023-11-13T15:47:00Z">
              <w:r w:rsidDel="00380AA1">
                <w:delText>4</w:delText>
              </w:r>
            </w:del>
            <w:del w:id="1021" w:author="HERO 浩宇" w:date="2023-11-13T15:51:00Z">
              <w:r w:rsidDel="00191E3C">
                <w:delText xml:space="preserve">:     </w:delText>
              </w:r>
              <w:r w:rsidRPr="00BE0AAA" w:rsidDel="00191E3C">
                <w:rPr>
                  <w:rFonts w:ascii="Times New Roman" w:hAnsi="Times New Roman" w:cs="Times New Roman"/>
                  <w:i/>
                  <w:sz w:val="32"/>
                </w:rPr>
                <w:delText>Q</w:delText>
              </w:r>
              <w:r w:rsidR="00117058" w:rsidDel="00191E3C">
                <w:rPr>
                  <w:rFonts w:ascii="Times New Roman" w:hAnsi="Times New Roman" w:cs="Times New Roman"/>
                  <w:i/>
                  <w:sz w:val="32"/>
                  <w:vertAlign w:val="subscript"/>
                </w:rPr>
                <w:delText>b</w:delText>
              </w:r>
              <w:r w:rsidRPr="00D5403D" w:rsidDel="00191E3C">
                <w:rPr>
                  <w:rFonts w:ascii="Times New Roman" w:hAnsi="Times New Roman" w:cs="Times New Roman" w:hint="eastAsia"/>
                  <w:i/>
                  <w:sz w:val="32"/>
                  <w:vertAlign w:val="subscript"/>
                </w:rPr>
                <w:delText>i</w:delText>
              </w:r>
              <w:r w:rsidDel="00191E3C">
                <w:rPr>
                  <w:rFonts w:ascii="Times New Roman" w:hAnsi="Times New Roman" w:cs="Times New Roman"/>
                  <w:i/>
                  <w:sz w:val="32"/>
                  <w:vertAlign w:val="subscript"/>
                </w:rPr>
                <w:delText xml:space="preserve"> </w:delText>
              </w:r>
              <w:r w:rsidDel="00191E3C">
                <w:delText xml:space="preserve">← </w:delText>
              </w:r>
              <w:r w:rsidDel="00191E3C">
                <w:rPr>
                  <w:rFonts w:hint="eastAsia"/>
                </w:rPr>
                <w:delText>Chose</w:delText>
              </w:r>
              <w:r w:rsidDel="00191E3C">
                <w:delText>A</w:delText>
              </w:r>
              <w:r w:rsidRPr="00D5403D" w:rsidDel="00191E3C">
                <w:delText>ssociated</w:delText>
              </w:r>
              <w:r w:rsidDel="00191E3C">
                <w:delText>Q</w:delText>
              </w:r>
              <w:r w:rsidRPr="00D5403D" w:rsidDel="00191E3C">
                <w:delText>ueries</w:delText>
              </w:r>
              <w:r w:rsidDel="00191E3C">
                <w:delText xml:space="preserve">( </w:delText>
              </w:r>
              <w:r w:rsidR="00117058" w:rsidDel="00191E3C">
                <w:rPr>
                  <w:rFonts w:ascii="Times New Roman" w:hAnsi="Times New Roman" w:cs="Times New Roman"/>
                  <w:i/>
                  <w:sz w:val="32"/>
                </w:rPr>
                <w:delText>b</w:delText>
              </w:r>
              <w:r w:rsidRPr="00BE0AAA" w:rsidDel="00191E3C">
                <w:rPr>
                  <w:rFonts w:ascii="Times New Roman" w:hAnsi="Times New Roman" w:cs="Times New Roman" w:hint="eastAsia"/>
                  <w:i/>
                  <w:sz w:val="32"/>
                  <w:vertAlign w:val="subscript"/>
                </w:rPr>
                <w:delText>i</w:delText>
              </w:r>
              <w:r w:rsidDel="00191E3C">
                <w:rPr>
                  <w:rFonts w:ascii="Times New Roman" w:hAnsi="Times New Roman" w:cs="Times New Roman"/>
                  <w:i/>
                  <w:sz w:val="32"/>
                  <w:vertAlign w:val="subscript"/>
                </w:rPr>
                <w:delText xml:space="preserve"> </w:delText>
              </w:r>
              <w:r w:rsidDel="00191E3C">
                <w:delText>)</w:delText>
              </w:r>
            </w:del>
          </w:p>
          <w:p w14:paraId="40929019" w14:textId="5855D2AB" w:rsidR="009032FD" w:rsidDel="00191E3C" w:rsidRDefault="009032FD" w:rsidP="00554900">
            <w:pPr>
              <w:rPr>
                <w:del w:id="1022" w:author="HERO 浩宇" w:date="2023-11-13T15:51:00Z"/>
                <w:rFonts w:ascii="Times New Roman" w:hAnsi="Times New Roman" w:cs="Times New Roman"/>
                <w:i/>
                <w:sz w:val="32"/>
              </w:rPr>
            </w:pPr>
            <w:del w:id="1023" w:author="HERO 浩宇" w:date="2023-11-13T15:47:00Z">
              <w:r w:rsidDel="00380AA1">
                <w:delText>5</w:delText>
              </w:r>
            </w:del>
            <w:del w:id="1024" w:author="HERO 浩宇" w:date="2023-11-13T15:51:00Z">
              <w:r w:rsidDel="00191E3C">
                <w:delText xml:space="preserve">:     Parallel_for_each </w:delText>
              </w:r>
              <w:r w:rsidRPr="001271A0" w:rsidDel="00191E3C">
                <w:rPr>
                  <w:rFonts w:ascii="Times New Roman" w:hAnsi="Times New Roman" w:cs="Times New Roman" w:hint="eastAsia"/>
                  <w:i/>
                  <w:sz w:val="32"/>
                </w:rPr>
                <w:delText>q</w:delText>
              </w:r>
              <w:r w:rsidRPr="001271A0" w:rsidDel="00191E3C">
                <w:rPr>
                  <w:rFonts w:ascii="Times New Roman" w:hAnsi="Times New Roman" w:cs="Times New Roman" w:hint="eastAsia"/>
                  <w:i/>
                  <w:sz w:val="32"/>
                  <w:vertAlign w:val="subscript"/>
                </w:rPr>
                <w:delText>i</w:delText>
              </w:r>
              <w:r w:rsidRPr="00BE0AAA" w:rsidDel="00191E3C">
                <w:rPr>
                  <w:rFonts w:ascii="Times New Roman" w:hAnsi="Times New Roman" w:cs="Times New Roman"/>
                  <w:i/>
                  <w:sz w:val="32"/>
                </w:rPr>
                <w:delText xml:space="preserve"> </w:delText>
              </w:r>
              <w:r w:rsidRPr="00BE0AAA" w:rsidDel="00191E3C">
                <w:delText>∈</w:delText>
              </w:r>
              <w:r w:rsidDel="00191E3C">
                <w:delText xml:space="preserve"> </w:delText>
              </w:r>
              <w:r w:rsidRPr="00BE0AAA" w:rsidDel="00191E3C">
                <w:rPr>
                  <w:rFonts w:ascii="Times New Roman" w:hAnsi="Times New Roman" w:cs="Times New Roman"/>
                  <w:i/>
                  <w:sz w:val="32"/>
                </w:rPr>
                <w:delText>Q</w:delText>
              </w:r>
              <w:r w:rsidR="00117058" w:rsidDel="00191E3C">
                <w:rPr>
                  <w:rFonts w:ascii="Times New Roman" w:hAnsi="Times New Roman" w:cs="Times New Roman"/>
                  <w:i/>
                  <w:sz w:val="32"/>
                  <w:vertAlign w:val="subscript"/>
                </w:rPr>
                <w:delText>b</w:delText>
              </w:r>
              <w:r w:rsidRPr="00D5403D" w:rsidDel="00191E3C">
                <w:rPr>
                  <w:rFonts w:ascii="Times New Roman" w:hAnsi="Times New Roman" w:cs="Times New Roman" w:hint="eastAsia"/>
                  <w:i/>
                  <w:sz w:val="32"/>
                  <w:vertAlign w:val="subscript"/>
                </w:rPr>
                <w:delText>i</w:delText>
              </w:r>
              <w:r w:rsidDel="00191E3C">
                <w:delText xml:space="preserve"> do:  // </w:delText>
              </w:r>
              <w:r w:rsidRPr="00EA3078" w:rsidDel="00191E3C">
                <w:delText xml:space="preserve">Execute queries in </w:delText>
              </w:r>
              <w:r w:rsidRPr="00BE0AAA" w:rsidDel="00191E3C">
                <w:rPr>
                  <w:rFonts w:ascii="Times New Roman" w:hAnsi="Times New Roman" w:cs="Times New Roman"/>
                  <w:i/>
                  <w:sz w:val="32"/>
                </w:rPr>
                <w:delText>Q</w:delText>
              </w:r>
              <w:r w:rsidRPr="00EA3078" w:rsidDel="00191E3C">
                <w:delText xml:space="preserve"> in parallel, which is associated with </w:delText>
              </w:r>
              <w:r w:rsidR="00117058" w:rsidDel="00191E3C">
                <w:delText xml:space="preserve">block </w:delText>
              </w:r>
              <w:r w:rsidR="00117058" w:rsidDel="00191E3C">
                <w:rPr>
                  <w:rFonts w:ascii="Times New Roman" w:hAnsi="Times New Roman" w:cs="Times New Roman" w:hint="eastAsia"/>
                  <w:i/>
                  <w:sz w:val="32"/>
                </w:rPr>
                <w:delText>b</w:delText>
              </w:r>
              <w:r w:rsidR="00117058" w:rsidRPr="00BE0AAA" w:rsidDel="00191E3C">
                <w:rPr>
                  <w:rFonts w:ascii="Times New Roman" w:hAnsi="Times New Roman" w:cs="Times New Roman" w:hint="eastAsia"/>
                  <w:i/>
                  <w:sz w:val="32"/>
                  <w:vertAlign w:val="subscript"/>
                </w:rPr>
                <w:delText>i</w:delText>
              </w:r>
            </w:del>
          </w:p>
          <w:p w14:paraId="51AEE52D" w14:textId="5B0A1B7B" w:rsidR="009032FD" w:rsidDel="00191E3C" w:rsidRDefault="009032FD" w:rsidP="00554900">
            <w:pPr>
              <w:rPr>
                <w:del w:id="1025" w:author="HERO 浩宇" w:date="2023-11-13T15:51:00Z"/>
              </w:rPr>
            </w:pPr>
            <w:del w:id="1026" w:author="HERO 浩宇" w:date="2023-11-13T15:47:00Z">
              <w:r w:rsidDel="00380AA1">
                <w:rPr>
                  <w:rFonts w:hint="eastAsia"/>
                </w:rPr>
                <w:delText>6</w:delText>
              </w:r>
            </w:del>
            <w:del w:id="1027" w:author="HERO 浩宇" w:date="2023-11-13T15:51:00Z">
              <w:r w:rsidDel="00191E3C">
                <w:delText>:         new_query</w:delText>
              </w:r>
              <w:r w:rsidDel="00191E3C">
                <w:rPr>
                  <w:rFonts w:hint="eastAsia"/>
                </w:rPr>
                <w:delText xml:space="preserve"> </w:delText>
              </w:r>
              <w:r w:rsidDel="00191E3C">
                <w:delText>=</w:delText>
              </w:r>
              <w:r w:rsidDel="00191E3C">
                <w:rPr>
                  <w:rFonts w:hint="eastAsia"/>
                </w:rPr>
                <w:delText>GraphCPP</w:delText>
              </w:r>
              <w:r w:rsidDel="00191E3C">
                <w:delText xml:space="preserve">Compute( </w:delText>
              </w:r>
              <w:r w:rsidRPr="001271A0" w:rsidDel="00191E3C">
                <w:rPr>
                  <w:rFonts w:ascii="Times New Roman" w:hAnsi="Times New Roman" w:cs="Times New Roman" w:hint="eastAsia"/>
                  <w:i/>
                  <w:sz w:val="32"/>
                </w:rPr>
                <w:delText>q</w:delText>
              </w:r>
              <w:r w:rsidRPr="001271A0" w:rsidDel="00191E3C">
                <w:rPr>
                  <w:rFonts w:ascii="Times New Roman" w:hAnsi="Times New Roman" w:cs="Times New Roman" w:hint="eastAsia"/>
                  <w:i/>
                  <w:sz w:val="32"/>
                  <w:vertAlign w:val="subscript"/>
                </w:rPr>
                <w:delText>i</w:delText>
              </w:r>
              <w:r w:rsidRPr="00085863" w:rsidDel="00191E3C">
                <w:delText>,</w:delText>
              </w:r>
              <w:r w:rsidDel="00191E3C">
                <w:delText xml:space="preserve"> </w:delText>
              </w:r>
              <w:r w:rsidR="00117058" w:rsidDel="00191E3C">
                <w:rPr>
                  <w:rFonts w:ascii="Times New Roman" w:hAnsi="Times New Roman" w:cs="Times New Roman"/>
                  <w:i/>
                  <w:sz w:val="32"/>
                </w:rPr>
                <w:delText>b</w:delText>
              </w:r>
              <w:r w:rsidRPr="00BE0AAA" w:rsidDel="00191E3C">
                <w:rPr>
                  <w:rFonts w:ascii="Times New Roman" w:hAnsi="Times New Roman" w:cs="Times New Roman" w:hint="eastAsia"/>
                  <w:i/>
                  <w:sz w:val="32"/>
                  <w:vertAlign w:val="subscript"/>
                </w:rPr>
                <w:delText>i</w:delText>
              </w:r>
              <w:r w:rsidDel="00191E3C">
                <w:rPr>
                  <w:rFonts w:ascii="Times New Roman" w:hAnsi="Times New Roman" w:cs="Times New Roman"/>
                  <w:i/>
                  <w:sz w:val="32"/>
                  <w:vertAlign w:val="subscript"/>
                </w:rPr>
                <w:delText xml:space="preserve"> </w:delText>
              </w:r>
              <w:r w:rsidDel="00191E3C">
                <w:delText>)</w:delText>
              </w:r>
              <w:r w:rsidR="008D1DCB" w:rsidDel="00191E3C">
                <w:delText xml:space="preserve"> // </w:delText>
              </w:r>
              <w:r w:rsidR="007F20F6" w:rsidRPr="007F20F6" w:rsidDel="00191E3C">
                <w:delText>The implementation function for point-to-point queries returns the active vertex set after one round of task iteration.</w:delText>
              </w:r>
            </w:del>
          </w:p>
          <w:p w14:paraId="3D9ABDDF" w14:textId="6AB0C60B" w:rsidR="009032FD" w:rsidDel="00191E3C" w:rsidRDefault="009032FD" w:rsidP="00554900">
            <w:pPr>
              <w:rPr>
                <w:del w:id="1028" w:author="HERO 浩宇" w:date="2023-11-13T15:51:00Z"/>
              </w:rPr>
            </w:pPr>
            <w:del w:id="1029" w:author="HERO 浩宇" w:date="2023-11-13T15:47:00Z">
              <w:r w:rsidDel="00380AA1">
                <w:delText>7</w:delText>
              </w:r>
            </w:del>
            <w:del w:id="1030" w:author="HERO 浩宇" w:date="2023-11-13T15:51:00Z">
              <w:r w:rsidDel="00191E3C">
                <w:delText xml:space="preserve">:         if(has Associated( ( </w:delText>
              </w:r>
              <w:r w:rsidR="008D1DCB" w:rsidDel="00191E3C">
                <w:rPr>
                  <w:rFonts w:ascii="Times New Roman" w:hAnsi="Times New Roman" w:cs="Times New Roman"/>
                  <w:i/>
                  <w:sz w:val="32"/>
                </w:rPr>
                <w:delText>b</w:delText>
              </w:r>
              <w:r w:rsidRPr="00BE0AAA" w:rsidDel="00191E3C">
                <w:rPr>
                  <w:rFonts w:ascii="Times New Roman" w:hAnsi="Times New Roman" w:cs="Times New Roman" w:hint="eastAsia"/>
                  <w:i/>
                  <w:sz w:val="32"/>
                  <w:vertAlign w:val="subscript"/>
                </w:rPr>
                <w:delText>i</w:delText>
              </w:r>
              <w:r w:rsidDel="00191E3C">
                <w:rPr>
                  <w:rFonts w:ascii="Times New Roman" w:hAnsi="Times New Roman" w:cs="Times New Roman"/>
                  <w:i/>
                  <w:sz w:val="32"/>
                </w:rPr>
                <w:delText xml:space="preserve"> </w:delText>
              </w:r>
              <w:r w:rsidRPr="00D5403D" w:rsidDel="00191E3C">
                <w:rPr>
                  <w:rFonts w:hint="eastAsia"/>
                </w:rPr>
                <w:delText>,</w:delText>
              </w:r>
              <w:r w:rsidDel="00191E3C">
                <w:delText xml:space="preserve"> new_query ) ):</w:delText>
              </w:r>
              <w:r w:rsidR="007F20F6" w:rsidDel="00191E3C">
                <w:delText xml:space="preserve"> </w:delText>
              </w:r>
            </w:del>
          </w:p>
          <w:p w14:paraId="7472FBA2" w14:textId="070B96B0" w:rsidR="009032FD" w:rsidDel="00191E3C" w:rsidRDefault="009032FD" w:rsidP="00554900">
            <w:pPr>
              <w:rPr>
                <w:del w:id="1031" w:author="HERO 浩宇" w:date="2023-11-13T15:51:00Z"/>
              </w:rPr>
            </w:pPr>
            <w:del w:id="1032" w:author="HERO 浩宇" w:date="2023-11-13T15:47:00Z">
              <w:r w:rsidDel="00380AA1">
                <w:delText>8</w:delText>
              </w:r>
            </w:del>
            <w:del w:id="1033" w:author="HERO 浩宇" w:date="2023-11-13T15:51:00Z">
              <w:r w:rsidDel="00191E3C">
                <w:delText xml:space="preserve">:             </w:delText>
              </w:r>
              <w:r w:rsidRPr="00BE0AAA" w:rsidDel="00191E3C">
                <w:rPr>
                  <w:rFonts w:ascii="Times New Roman" w:hAnsi="Times New Roman" w:cs="Times New Roman"/>
                  <w:i/>
                  <w:sz w:val="32"/>
                </w:rPr>
                <w:delText>Q</w:delText>
              </w:r>
              <w:r w:rsidR="007F20F6" w:rsidDel="00191E3C">
                <w:rPr>
                  <w:rFonts w:ascii="Times New Roman" w:hAnsi="Times New Roman" w:cs="Times New Roman"/>
                  <w:i/>
                  <w:sz w:val="32"/>
                  <w:vertAlign w:val="subscript"/>
                </w:rPr>
                <w:delText>b</w:delText>
              </w:r>
              <w:r w:rsidRPr="00D5403D" w:rsidDel="00191E3C">
                <w:rPr>
                  <w:rFonts w:ascii="Times New Roman" w:hAnsi="Times New Roman" w:cs="Times New Roman" w:hint="eastAsia"/>
                  <w:i/>
                  <w:sz w:val="32"/>
                  <w:vertAlign w:val="subscript"/>
                </w:rPr>
                <w:delText>i</w:delText>
              </w:r>
              <w:r w:rsidRPr="00085863" w:rsidDel="00191E3C">
                <w:delText>.</w:delText>
              </w:r>
              <w:r w:rsidDel="00191E3C">
                <w:delText>Push( new_query )</w:delText>
              </w:r>
            </w:del>
          </w:p>
          <w:p w14:paraId="7A2C7E11" w14:textId="55722E4A" w:rsidR="009032FD" w:rsidDel="00191E3C" w:rsidRDefault="009032FD" w:rsidP="00554900">
            <w:pPr>
              <w:rPr>
                <w:del w:id="1034" w:author="HERO 浩宇" w:date="2023-11-13T15:51:00Z"/>
              </w:rPr>
            </w:pPr>
            <w:del w:id="1035" w:author="HERO 浩宇" w:date="2023-11-13T15:47:00Z">
              <w:r w:rsidDel="00380AA1">
                <w:delText>9</w:delText>
              </w:r>
            </w:del>
            <w:del w:id="1036" w:author="HERO 浩宇" w:date="2023-11-13T15:51:00Z">
              <w:r w:rsidDel="00191E3C">
                <w:delText>:         else:</w:delText>
              </w:r>
            </w:del>
          </w:p>
          <w:p w14:paraId="17ED5B13" w14:textId="3FB16A5A" w:rsidR="009032FD" w:rsidDel="00191E3C" w:rsidRDefault="009032FD" w:rsidP="00554900">
            <w:pPr>
              <w:rPr>
                <w:del w:id="1037" w:author="HERO 浩宇" w:date="2023-11-13T15:51:00Z"/>
              </w:rPr>
            </w:pPr>
            <w:del w:id="1038" w:author="HERO 浩宇" w:date="2023-11-13T15:51:00Z">
              <w:r w:rsidDel="00191E3C">
                <w:delText>1</w:delText>
              </w:r>
            </w:del>
            <w:del w:id="1039" w:author="HERO 浩宇" w:date="2023-11-13T15:47:00Z">
              <w:r w:rsidDel="00380AA1">
                <w:delText>0</w:delText>
              </w:r>
            </w:del>
            <w:del w:id="1040" w:author="HERO 浩宇" w:date="2023-11-13T15:51:00Z">
              <w:r w:rsidDel="00191E3C">
                <w:delText xml:space="preserve">:             </w:delText>
              </w:r>
              <w:r w:rsidRPr="00BE0AAA" w:rsidDel="00191E3C">
                <w:rPr>
                  <w:rFonts w:ascii="Times New Roman" w:hAnsi="Times New Roman" w:cs="Times New Roman"/>
                  <w:i/>
                  <w:sz w:val="32"/>
                </w:rPr>
                <w:delText>Q</w:delText>
              </w:r>
              <w:r w:rsidRPr="00085863" w:rsidDel="00191E3C">
                <w:delText>.</w:delText>
              </w:r>
              <w:r w:rsidDel="00191E3C">
                <w:delText>Push( new_query )</w:delText>
              </w:r>
            </w:del>
          </w:p>
        </w:tc>
      </w:tr>
    </w:tbl>
    <w:p w14:paraId="2845B339" w14:textId="1D9B8AE7" w:rsidR="009032FD" w:rsidRDefault="009032FD" w:rsidP="009032FD">
      <w:r>
        <w:tab/>
      </w:r>
      <w:r>
        <w:rPr>
          <w:rFonts w:hint="eastAsia"/>
        </w:rPr>
        <w:t>上述算法展示了GraphCPP中的</w:t>
      </w:r>
      <w:del w:id="1041" w:author="HERO 浩宇" w:date="2023-11-13T15:52:00Z">
        <w:r w:rsidDel="00191E3C">
          <w:rPr>
            <w:rFonts w:hint="eastAsia"/>
          </w:rPr>
          <w:delText>数据共享机制</w:delText>
        </w:r>
      </w:del>
      <w:ins w:id="1042" w:author="HERO 浩宇" w:date="2023-11-13T15:52:00Z">
        <w:r w:rsidR="00191E3C">
          <w:rPr>
            <w:rFonts w:hint="eastAsia"/>
          </w:rPr>
          <w:t>整体工作流程</w:t>
        </w:r>
      </w:ins>
      <w:r>
        <w:rPr>
          <w:rFonts w:hint="eastAsia"/>
        </w:rPr>
        <w:t>，其</w:t>
      </w:r>
      <w:del w:id="1043" w:author="HERO 浩宇" w:date="2023-11-13T15:52:00Z">
        <w:r w:rsidDel="00191E3C">
          <w:rPr>
            <w:rFonts w:hint="eastAsia"/>
          </w:rPr>
          <w:delText>中的GraphCPPCompute函数则使用了计算共享机制。</w:delText>
        </w:r>
      </w:del>
      <w:ins w:id="1044" w:author="HERO 浩宇" w:date="2023-11-13T15:52:00Z">
        <w:r w:rsidR="00191E3C">
          <w:rPr>
            <w:rFonts w:hint="eastAsia"/>
          </w:rPr>
          <w:t>在</w:t>
        </w:r>
      </w:ins>
      <w:r>
        <w:rPr>
          <w:rFonts w:hint="eastAsia"/>
        </w:rPr>
        <w:t>下面的章节</w:t>
      </w:r>
      <w:ins w:id="1045" w:author="HERO 浩宇" w:date="2023-11-13T15:52:00Z">
        <w:r w:rsidR="00191E3C">
          <w:rPr>
            <w:rFonts w:hint="eastAsia"/>
          </w:rPr>
          <w:t>，我们</w:t>
        </w:r>
      </w:ins>
      <w:r>
        <w:rPr>
          <w:rFonts w:hint="eastAsia"/>
        </w:rPr>
        <w:t>将详细介绍</w:t>
      </w:r>
      <w:ins w:id="1046" w:author="HERO 浩宇" w:date="2023-11-13T15:52:00Z">
        <w:r w:rsidR="00191E3C">
          <w:rPr>
            <w:rFonts w:hint="eastAsia"/>
          </w:rPr>
          <w:t>数据访问共享和</w:t>
        </w:r>
      </w:ins>
      <w:ins w:id="1047" w:author="HERO 浩宇" w:date="2023-11-13T15:53:00Z">
        <w:r w:rsidR="00191E3C">
          <w:rPr>
            <w:rFonts w:hint="eastAsia"/>
          </w:rPr>
          <w:t>计算共享</w:t>
        </w:r>
      </w:ins>
      <w:r>
        <w:rPr>
          <w:rFonts w:hint="eastAsia"/>
        </w:rPr>
        <w:t>两个优化机制。</w:t>
      </w:r>
    </w:p>
    <w:p w14:paraId="14F960E9" w14:textId="34471606" w:rsidR="009032FD" w:rsidRPr="000E553F" w:rsidDel="000E553F" w:rsidRDefault="009032FD" w:rsidP="009032FD">
      <w:pPr>
        <w:rPr>
          <w:del w:id="1048" w:author="HERO 浩宇" w:date="2023-11-13T18:39:00Z"/>
          <w:sz w:val="18"/>
          <w:szCs w:val="18"/>
          <w:rPrChange w:id="1049" w:author="HERO 浩宇" w:date="2023-11-13T18:40:00Z">
            <w:rPr>
              <w:del w:id="1050" w:author="HERO 浩宇" w:date="2023-11-13T18:39:00Z"/>
            </w:rPr>
          </w:rPrChange>
        </w:rPr>
      </w:pPr>
      <w:r>
        <w:br w:type="column"/>
      </w:r>
      <w:ins w:id="1051" w:author="HERO 浩宇" w:date="2023-11-13T18:40:00Z">
        <w:r w:rsidR="000E553F" w:rsidRPr="000E553F">
          <w:rPr>
            <w:sz w:val="18"/>
            <w:szCs w:val="18"/>
            <w:rPrChange w:id="1052" w:author="HERO 浩宇" w:date="2023-11-13T18:40:00Z">
              <w:rPr/>
            </w:rPrChange>
          </w:rPr>
          <w:t>The presented algorithm illustrates the overall workflow of GraphCPP. In the subsequent sections, we will delve into the detailed explanations of two optimization mechanisms: data access sharing and compute sharing.</w:t>
        </w:r>
      </w:ins>
    </w:p>
    <w:p w14:paraId="3E077DE5" w14:textId="732C72F1" w:rsidR="009032FD" w:rsidRPr="000E553F" w:rsidDel="00191E3C" w:rsidRDefault="009032FD" w:rsidP="000E553F">
      <w:pPr>
        <w:rPr>
          <w:del w:id="1053" w:author="HERO 浩宇" w:date="2023-11-13T15:53:00Z"/>
          <w:sz w:val="18"/>
          <w:szCs w:val="18"/>
          <w:rPrChange w:id="1054" w:author="HERO 浩宇" w:date="2023-11-13T18:40:00Z">
            <w:rPr>
              <w:del w:id="1055" w:author="HERO 浩宇" w:date="2023-11-13T15:53:00Z"/>
            </w:rPr>
          </w:rPrChange>
        </w:rPr>
        <w:pPrChange w:id="1056" w:author="HERO 浩宇" w:date="2023-11-13T18:39:00Z">
          <w:pPr/>
        </w:pPrChange>
      </w:pPr>
    </w:p>
    <w:p w14:paraId="40759D52" w14:textId="0B427C25" w:rsidR="009032FD" w:rsidRPr="000E553F" w:rsidDel="00191E3C" w:rsidRDefault="009032FD" w:rsidP="009032FD">
      <w:pPr>
        <w:rPr>
          <w:del w:id="1057" w:author="HERO 浩宇" w:date="2023-11-13T15:53:00Z"/>
          <w:sz w:val="18"/>
          <w:szCs w:val="18"/>
          <w:rPrChange w:id="1058" w:author="HERO 浩宇" w:date="2023-11-13T18:40:00Z">
            <w:rPr>
              <w:del w:id="1059" w:author="HERO 浩宇" w:date="2023-11-13T15:53:00Z"/>
            </w:rPr>
          </w:rPrChange>
        </w:rPr>
      </w:pPr>
    </w:p>
    <w:p w14:paraId="7B21388A" w14:textId="10A13CD5" w:rsidR="009032FD" w:rsidRPr="000E553F" w:rsidDel="00191E3C" w:rsidRDefault="009032FD" w:rsidP="009032FD">
      <w:pPr>
        <w:rPr>
          <w:del w:id="1060" w:author="HERO 浩宇" w:date="2023-11-13T15:53:00Z"/>
          <w:sz w:val="18"/>
          <w:szCs w:val="18"/>
          <w:rPrChange w:id="1061" w:author="HERO 浩宇" w:date="2023-11-13T18:40:00Z">
            <w:rPr>
              <w:del w:id="1062" w:author="HERO 浩宇" w:date="2023-11-13T15:53:00Z"/>
            </w:rPr>
          </w:rPrChange>
        </w:rPr>
      </w:pPr>
    </w:p>
    <w:p w14:paraId="4482F999" w14:textId="14A7835C" w:rsidR="009032FD" w:rsidRPr="000E553F" w:rsidDel="00191E3C" w:rsidRDefault="009032FD" w:rsidP="009032FD">
      <w:pPr>
        <w:rPr>
          <w:del w:id="1063" w:author="HERO 浩宇" w:date="2023-11-13T15:53:00Z"/>
          <w:sz w:val="18"/>
          <w:szCs w:val="18"/>
          <w:rPrChange w:id="1064" w:author="HERO 浩宇" w:date="2023-11-13T18:40:00Z">
            <w:rPr>
              <w:del w:id="1065" w:author="HERO 浩宇" w:date="2023-11-13T15:53:00Z"/>
            </w:rPr>
          </w:rPrChange>
        </w:rPr>
      </w:pPr>
    </w:p>
    <w:p w14:paraId="6FAE38F9" w14:textId="79671AF0" w:rsidR="009032FD" w:rsidRPr="000E553F" w:rsidDel="00191E3C" w:rsidRDefault="009032FD" w:rsidP="009032FD">
      <w:pPr>
        <w:rPr>
          <w:del w:id="1066" w:author="HERO 浩宇" w:date="2023-11-13T15:53:00Z"/>
          <w:sz w:val="18"/>
          <w:szCs w:val="18"/>
          <w:rPrChange w:id="1067" w:author="HERO 浩宇" w:date="2023-11-13T18:40:00Z">
            <w:rPr>
              <w:del w:id="1068" w:author="HERO 浩宇" w:date="2023-11-13T15:53:00Z"/>
            </w:rPr>
          </w:rPrChange>
        </w:rPr>
      </w:pPr>
    </w:p>
    <w:p w14:paraId="09CC92DC" w14:textId="03816413" w:rsidR="009032FD" w:rsidRPr="000E553F" w:rsidDel="00191E3C" w:rsidRDefault="009032FD" w:rsidP="009032FD">
      <w:pPr>
        <w:rPr>
          <w:del w:id="1069" w:author="HERO 浩宇" w:date="2023-11-13T15:53:00Z"/>
          <w:sz w:val="18"/>
          <w:szCs w:val="18"/>
          <w:rPrChange w:id="1070" w:author="HERO 浩宇" w:date="2023-11-13T18:40:00Z">
            <w:rPr>
              <w:del w:id="1071" w:author="HERO 浩宇" w:date="2023-11-13T15:53:00Z"/>
            </w:rPr>
          </w:rPrChange>
        </w:rPr>
      </w:pPr>
    </w:p>
    <w:p w14:paraId="082AB2B4" w14:textId="15E8DC2F" w:rsidR="009032FD" w:rsidRPr="000E553F" w:rsidDel="00191E3C" w:rsidRDefault="009032FD" w:rsidP="009032FD">
      <w:pPr>
        <w:rPr>
          <w:del w:id="1072" w:author="HERO 浩宇" w:date="2023-11-13T15:53:00Z"/>
          <w:sz w:val="18"/>
          <w:szCs w:val="18"/>
          <w:rPrChange w:id="1073" w:author="HERO 浩宇" w:date="2023-11-13T18:40:00Z">
            <w:rPr>
              <w:del w:id="1074" w:author="HERO 浩宇" w:date="2023-11-13T15:53:00Z"/>
            </w:rPr>
          </w:rPrChange>
        </w:rPr>
      </w:pPr>
    </w:p>
    <w:p w14:paraId="69166061" w14:textId="2153C228" w:rsidR="009032FD" w:rsidRPr="000E553F" w:rsidDel="00191E3C" w:rsidRDefault="009032FD" w:rsidP="009032FD">
      <w:pPr>
        <w:rPr>
          <w:del w:id="1075" w:author="HERO 浩宇" w:date="2023-11-13T15:53:00Z"/>
          <w:sz w:val="18"/>
          <w:szCs w:val="18"/>
          <w:rPrChange w:id="1076" w:author="HERO 浩宇" w:date="2023-11-13T18:40:00Z">
            <w:rPr>
              <w:del w:id="1077" w:author="HERO 浩宇" w:date="2023-11-13T15:53:00Z"/>
            </w:rPr>
          </w:rPrChange>
        </w:rPr>
      </w:pPr>
    </w:p>
    <w:p w14:paraId="1A7C63E6" w14:textId="254C2C29" w:rsidR="009032FD" w:rsidRPr="000E553F" w:rsidDel="00191E3C" w:rsidRDefault="009032FD" w:rsidP="009032FD">
      <w:pPr>
        <w:rPr>
          <w:del w:id="1078" w:author="HERO 浩宇" w:date="2023-11-13T15:53:00Z"/>
          <w:sz w:val="18"/>
          <w:szCs w:val="18"/>
          <w:rPrChange w:id="1079" w:author="HERO 浩宇" w:date="2023-11-13T18:40:00Z">
            <w:rPr>
              <w:del w:id="1080" w:author="HERO 浩宇" w:date="2023-11-13T15:53:00Z"/>
            </w:rPr>
          </w:rPrChange>
        </w:rPr>
      </w:pPr>
    </w:p>
    <w:p w14:paraId="31112F4B" w14:textId="7646DA23" w:rsidR="009032FD" w:rsidRPr="000E553F" w:rsidDel="00191E3C" w:rsidRDefault="009032FD" w:rsidP="009032FD">
      <w:pPr>
        <w:rPr>
          <w:del w:id="1081" w:author="HERO 浩宇" w:date="2023-11-13T15:53:00Z"/>
          <w:sz w:val="18"/>
          <w:szCs w:val="18"/>
          <w:rPrChange w:id="1082" w:author="HERO 浩宇" w:date="2023-11-13T18:40:00Z">
            <w:rPr>
              <w:del w:id="1083" w:author="HERO 浩宇" w:date="2023-11-13T15:53:00Z"/>
            </w:rPr>
          </w:rPrChange>
        </w:rPr>
      </w:pPr>
    </w:p>
    <w:p w14:paraId="7B5027AF" w14:textId="172B683A" w:rsidR="009032FD" w:rsidRPr="000E553F" w:rsidDel="00191E3C" w:rsidRDefault="009032FD" w:rsidP="009032FD">
      <w:pPr>
        <w:rPr>
          <w:del w:id="1084" w:author="HERO 浩宇" w:date="2023-11-13T15:53:00Z"/>
          <w:sz w:val="18"/>
          <w:szCs w:val="18"/>
          <w:rPrChange w:id="1085" w:author="HERO 浩宇" w:date="2023-11-13T18:40:00Z">
            <w:rPr>
              <w:del w:id="1086" w:author="HERO 浩宇" w:date="2023-11-13T15:53:00Z"/>
            </w:rPr>
          </w:rPrChange>
        </w:rPr>
      </w:pPr>
    </w:p>
    <w:p w14:paraId="4D0F63CD" w14:textId="6AFCB2EC" w:rsidR="009032FD" w:rsidRPr="000E553F" w:rsidRDefault="009032FD" w:rsidP="009032FD">
      <w:pPr>
        <w:ind w:firstLine="420"/>
        <w:rPr>
          <w:sz w:val="18"/>
          <w:szCs w:val="18"/>
          <w:rPrChange w:id="1087" w:author="HERO 浩宇" w:date="2023-11-13T18:40:00Z">
            <w:rPr>
              <w:sz w:val="18"/>
              <w:szCs w:val="18"/>
            </w:rPr>
          </w:rPrChange>
        </w:rPr>
      </w:pPr>
      <w:del w:id="1088" w:author="HERO 浩宇" w:date="2023-11-13T18:39:00Z">
        <w:r w:rsidRPr="000E553F" w:rsidDel="000E553F">
          <w:rPr>
            <w:sz w:val="18"/>
            <w:szCs w:val="18"/>
            <w:rPrChange w:id="1089" w:author="HERO 浩宇" w:date="2023-11-13T18:40:00Z">
              <w:rPr>
                <w:sz w:val="18"/>
                <w:szCs w:val="18"/>
              </w:rPr>
            </w:rPrChange>
          </w:rPr>
          <w:delText>The above algorithm demonstrates the data sharing mechanism in GraphCPP, with the GraphCPPCompute function utilizing the compute sharing mechanism. The following sections will provide a detailed explanation of these two optimization mechanisms.</w:delText>
        </w:r>
      </w:del>
      <w:r w:rsidRPr="000E553F">
        <w:rPr>
          <w:sz w:val="18"/>
          <w:szCs w:val="18"/>
          <w:rPrChange w:id="1090" w:author="HERO 浩宇" w:date="2023-11-13T18:40:00Z">
            <w:rPr>
              <w:sz w:val="18"/>
              <w:szCs w:val="18"/>
            </w:rPr>
          </w:rPrChange>
        </w:rPr>
        <w:br w:type="page"/>
      </w:r>
    </w:p>
    <w:p w14:paraId="1F77EA4F" w14:textId="62AB6DC9" w:rsidR="007471D1" w:rsidRDefault="007471D1" w:rsidP="005B1E54">
      <w:pPr>
        <w:pStyle w:val="af6"/>
      </w:pPr>
      <w:r>
        <w:rPr>
          <w:rFonts w:hint="eastAsia"/>
        </w:rPr>
        <w:lastRenderedPageBreak/>
        <w:t>数据访问共享机制</w:t>
      </w:r>
      <w:bookmarkEnd w:id="934"/>
    </w:p>
    <w:p w14:paraId="56648C19" w14:textId="7E0E64DF" w:rsidR="007471D1" w:rsidRDefault="007471D1" w:rsidP="00A77805">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w:t>
      </w:r>
      <w:ins w:id="1091" w:author="HERO 浩宇" w:date="2023-11-13T16:03:00Z">
        <w:r w:rsidR="0053173D" w:rsidRPr="0053173D">
          <w:rPr>
            <w:rFonts w:hint="eastAsia"/>
          </w:rPr>
          <w:t>接下来我们从两个问题出发描述如何实现数据访问共享，并在最后描述了一个进一步利用数据访问相似性的</w:t>
        </w:r>
        <w:commentRangeStart w:id="1092"/>
        <w:r w:rsidR="0053173D" w:rsidRPr="0053173D">
          <w:rPr>
            <w:rFonts w:hint="eastAsia"/>
          </w:rPr>
          <w:t>措施</w:t>
        </w:r>
      </w:ins>
      <w:commentRangeEnd w:id="1092"/>
      <w:ins w:id="1093" w:author="HERO 浩宇" w:date="2023-11-13T18:45:00Z">
        <w:r w:rsidR="00214D71">
          <w:rPr>
            <w:rStyle w:val="af0"/>
          </w:rPr>
          <w:commentReference w:id="1092"/>
        </w:r>
      </w:ins>
      <w:ins w:id="1094" w:author="HERO 浩宇" w:date="2023-11-13T16:03:00Z">
        <w:r w:rsidR="0053173D" w:rsidRPr="0053173D">
          <w:rPr>
            <w:rFonts w:hint="eastAsia"/>
          </w:rPr>
          <w:t>。</w:t>
        </w:r>
      </w:ins>
      <w:del w:id="1095" w:author="HERO 浩宇" w:date="2023-11-13T16:03:00Z">
        <w:r w:rsidDel="0053173D">
          <w:rPr>
            <w:rFonts w:hint="eastAsia"/>
          </w:rPr>
          <w:delText>而要实现这样的执行模型，我们需要解决两个问题：1，如何确定共享的数据部分。2，如何实现多任务间的数据共享。下面是我们的实现细节。</w:delText>
        </w:r>
      </w:del>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1096" w:name="_Hlk150162564"/>
      <w:r w:rsidR="00FE5353">
        <w:t>B</w:t>
      </w:r>
      <w:r w:rsidR="00FE5353" w:rsidRPr="00ED4232">
        <w:rPr>
          <w:rFonts w:hint="eastAsia"/>
          <w:vertAlign w:val="subscript"/>
        </w:rPr>
        <w:t>S</w:t>
      </w:r>
      <w:bookmarkEnd w:id="1096"/>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88491C"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22205FE9" w14:textId="3BBD897B" w:rsidR="00CF7BAB" w:rsidRPr="002F34A1" w:rsidRDefault="00CF7BAB" w:rsidP="002F34A1">
      <w:pPr>
        <w:ind w:firstLine="420"/>
        <w:rPr>
          <w:sz w:val="18"/>
          <w:szCs w:val="18"/>
        </w:rPr>
      </w:pPr>
      <w:r w:rsidRPr="002F34A1">
        <w:rPr>
          <w:sz w:val="18"/>
          <w:szCs w:val="18"/>
        </w:rPr>
        <w:t xml:space="preserve">In Section </w:t>
      </w:r>
      <w:r w:rsidR="00C74954">
        <w:rPr>
          <w:sz w:val="18"/>
          <w:szCs w:val="18"/>
        </w:rPr>
        <w:t>2</w:t>
      </w:r>
      <w:r w:rsidRPr="002F34A1">
        <w:rPr>
          <w:sz w:val="18"/>
          <w:szCs w:val="18"/>
        </w:rPr>
        <w:t>.2,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88491C"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076DACAF"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del w:id="1097" w:author="HERO 浩宇" w:date="2023-11-13T16:06:00Z">
        <w:r w:rsidRPr="0021212E" w:rsidDel="000722CC">
          <w:rPr>
            <w:rFonts w:hint="eastAsia"/>
            <w:highlight w:val="yellow"/>
          </w:rPr>
          <w:delText>清单</w:delText>
        </w:r>
      </w:del>
      <w:ins w:id="1098" w:author="HERO 浩宇" w:date="2023-11-13T16:06:00Z">
        <w:r w:rsidR="000722CC">
          <w:rPr>
            <w:rFonts w:hint="eastAsia"/>
            <w:highlight w:val="yellow"/>
          </w:rPr>
          <w:t>代码</w:t>
        </w:r>
      </w:ins>
      <w:r w:rsidRPr="0021212E">
        <w:rPr>
          <w:rFonts w:hint="eastAsia"/>
          <w:highlight w:val="yellow"/>
        </w:rPr>
        <w:t>x</w:t>
      </w:r>
      <w:r>
        <w:rPr>
          <w:rFonts w:hint="eastAsia"/>
        </w:rPr>
        <w:t>展示了GraphCPP划分图分块的</w:t>
      </w:r>
      <w:del w:id="1099" w:author="HERO 浩宇" w:date="2023-11-13T16:06:00Z">
        <w:r w:rsidDel="000722CC">
          <w:rPr>
            <w:rFonts w:hint="eastAsia"/>
          </w:rPr>
          <w:delText>伪代码</w:delText>
        </w:r>
      </w:del>
      <w:ins w:id="1100" w:author="HERO 浩宇" w:date="2023-11-13T16:06:00Z">
        <w:r w:rsidR="000722CC">
          <w:rPr>
            <w:rFonts w:hint="eastAsia"/>
          </w:rPr>
          <w:t>过程</w:t>
        </w:r>
      </w:ins>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77777777" w:rsidR="007471D1" w:rsidRPr="00957C24" w:rsidRDefault="007471D1" w:rsidP="00554900">
            <w:bookmarkStart w:id="1101" w:name="_Hlk150096962"/>
            <w:r>
              <w:t xml:space="preserve">Algorithm: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5569657E" w:rsidR="007471D1" w:rsidRDefault="007471D1" w:rsidP="00554900">
            <w:r>
              <w:t>1: func</w:t>
            </w:r>
            <w:ins w:id="1102" w:author="HERO 浩宇" w:date="2023-11-13T16:07:00Z">
              <w:r w:rsidR="00974D61">
                <w:rPr>
                  <w:rFonts w:hint="eastAsia"/>
                </w:rPr>
                <w:t>tion</w:t>
              </w:r>
            </w:ins>
            <w:del w:id="1103" w:author="HERO 浩宇" w:date="2023-11-13T16:07:00Z">
              <w:r w:rsidDel="00974D61">
                <w:delText>.</w:delText>
              </w:r>
            </w:del>
            <w:r>
              <w:t xml:space="preserve"> Partition(P</w:t>
            </w:r>
            <w:r w:rsidRPr="00E55185">
              <w:rPr>
                <w:vertAlign w:val="subscript"/>
              </w:rPr>
              <w:t>i</w:t>
            </w:r>
            <w:r>
              <w:t xml:space="preserve"> , </w:t>
            </w:r>
            <w:r w:rsidR="00111D50">
              <w:t>B</w:t>
            </w:r>
            <w:r>
              <w:t>)</w:t>
            </w:r>
            <w:r w:rsidR="00111D50">
              <w:t xml:space="preserve"> //</w:t>
            </w:r>
            <w:r w:rsidR="00111D50" w:rsidRPr="0058091C">
              <w:t xml:space="preserve"> </w:t>
            </w:r>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0A3A3A44" w:rsidR="007471D1" w:rsidRDefault="007471D1" w:rsidP="00554900">
            <w:r>
              <w:t xml:space="preserve">3:     </w:t>
            </w:r>
            <w:r w:rsidR="001C5040">
              <w:t>block</w:t>
            </w:r>
            <w:r w:rsidR="00A80F01">
              <w:rPr>
                <w:rFonts w:hint="eastAsia"/>
              </w:rPr>
              <w:t>_</w:t>
            </w:r>
            <w:r w:rsidR="00A80F01">
              <w:t>table</w:t>
            </w:r>
            <w:r w:rsidR="001C5040">
              <w:t xml:space="preserve"> </w:t>
            </w:r>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214D8554" w:rsidR="007471D1" w:rsidRDefault="007471D1" w:rsidP="00554900">
            <w:r>
              <w:t>5:         if e</w:t>
            </w:r>
            <w:r w:rsidR="00A80F01">
              <w:t>.src</w:t>
            </w:r>
            <w:r>
              <w:t xml:space="preserve"> in </w:t>
            </w:r>
            <w:r w:rsidR="00A80F01" w:rsidRPr="00A80F01">
              <w:t>block_table</w:t>
            </w:r>
            <w:r>
              <w:t>:</w:t>
            </w:r>
          </w:p>
          <w:p w14:paraId="7F92A258" w14:textId="36009D64" w:rsidR="007471D1" w:rsidRDefault="007471D1" w:rsidP="00554900">
            <w:r>
              <w:t xml:space="preserve">6:             </w:t>
            </w:r>
            <w:r w:rsidR="00A80F01" w:rsidRPr="00A80F01">
              <w:t>block_table</w:t>
            </w:r>
            <w:r>
              <w:t>[e</w:t>
            </w:r>
            <w:r w:rsidR="00EE00A9">
              <w:t>.src</w:t>
            </w:r>
            <w:r>
              <w:t>]++</w:t>
            </w:r>
          </w:p>
          <w:p w14:paraId="376B0873" w14:textId="77777777" w:rsidR="007471D1" w:rsidRDefault="007471D1" w:rsidP="00554900">
            <w:r>
              <w:t>7:         else:</w:t>
            </w:r>
          </w:p>
          <w:p w14:paraId="202FEEA2" w14:textId="50A2CFCE" w:rsidR="007471D1" w:rsidRDefault="007471D1" w:rsidP="00554900">
            <w:r>
              <w:t xml:space="preserve">8:             </w:t>
            </w:r>
            <w:r w:rsidR="00A80F01" w:rsidRPr="00A80F01">
              <w:t>block_table</w:t>
            </w:r>
            <w:r>
              <w:t>[e</w:t>
            </w:r>
            <w:r w:rsidR="00EE00A9">
              <w:t>.src</w:t>
            </w:r>
            <w:r>
              <w:t>]=1</w:t>
            </w:r>
          </w:p>
          <w:p w14:paraId="319F99CC" w14:textId="40616FF0" w:rsidR="007471D1" w:rsidRDefault="007471D1">
            <w:r>
              <w:t xml:space="preserve">9:         end if </w:t>
            </w:r>
          </w:p>
          <w:p w14:paraId="52DBF722" w14:textId="6447115B" w:rsidR="007471D1" w:rsidRDefault="007471D1" w:rsidP="00554900">
            <w:r>
              <w:t xml:space="preserve">11:        if </w:t>
            </w:r>
            <w:r w:rsidR="006E72C6">
              <w:rPr>
                <w:rFonts w:hint="eastAsia"/>
              </w:rPr>
              <w:t>block</w:t>
            </w:r>
            <w:r>
              <w:rPr>
                <w:rFonts w:hint="eastAsia"/>
              </w:rPr>
              <w:t>_</w:t>
            </w:r>
            <w:r w:rsidR="00EE00A9" w:rsidRPr="00A80F01">
              <w:t xml:space="preserve"> table</w:t>
            </w:r>
            <w:r w:rsidR="00EE00A9">
              <w:t>.size</w:t>
            </w:r>
            <w:r w:rsidR="00EE00A9">
              <w:rPr>
                <w:rFonts w:hint="eastAsia"/>
              </w:rPr>
              <w:t>（）</w:t>
            </w:r>
            <w:r>
              <w:t>≥ S</w:t>
            </w:r>
            <w:r w:rsidRPr="00E55185">
              <w:rPr>
                <w:rFonts w:hint="eastAsia"/>
                <w:vertAlign w:val="subscript"/>
              </w:rPr>
              <w:t>C</w:t>
            </w:r>
            <w:r>
              <w:t>:</w:t>
            </w:r>
          </w:p>
          <w:p w14:paraId="578982FD" w14:textId="7DF53C4E" w:rsidR="007471D1" w:rsidRDefault="007471D1">
            <w:r>
              <w:t xml:space="preserve">12:            </w:t>
            </w:r>
            <w:r w:rsidR="006C222A">
              <w:rPr>
                <w:rFonts w:hint="eastAsia"/>
              </w:rPr>
              <w:t>B</w:t>
            </w:r>
            <w:r>
              <w:t>.push(</w:t>
            </w:r>
            <w:r w:rsidR="00A80F01" w:rsidRPr="00A80F01">
              <w:t>block_table</w:t>
            </w:r>
            <w:r>
              <w:t>)</w:t>
            </w:r>
          </w:p>
          <w:p w14:paraId="51730DC8" w14:textId="44177D10" w:rsidR="007471D1" w:rsidRDefault="007471D1" w:rsidP="00554900">
            <w:r>
              <w:t xml:space="preserve">13:            </w:t>
            </w:r>
            <w:r w:rsidR="00A80F01" w:rsidRPr="00A80F01">
              <w:t>block_table</w:t>
            </w:r>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1101"/>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352BA095"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E37A4A">
        <w:rPr>
          <w:rFonts w:hint="eastAsia"/>
        </w:rPr>
        <w:t>B</w:t>
      </w:r>
      <w:ins w:id="1104" w:author="HERO 浩宇" w:date="2023-11-13T16:08:00Z">
        <w:r w:rsidR="00C11E38">
          <w:rPr>
            <w:rFonts w:hint="eastAsia"/>
          </w:rPr>
          <w:t>（第一行）</w:t>
        </w:r>
      </w:ins>
      <w:r>
        <w:rPr>
          <w:rFonts w:hint="eastAsia"/>
        </w:rPr>
        <w:t>。</w:t>
      </w:r>
      <w:ins w:id="1105" w:author="HERO 浩宇" w:date="2023-11-13T16:08:00Z">
        <w:r w:rsidR="00C11E38">
          <w:rPr>
            <w:rFonts w:hint="eastAsia"/>
          </w:rPr>
          <w:t>在第二行，</w:t>
        </w:r>
      </w:ins>
      <w:r w:rsidR="00A0644A">
        <w:rPr>
          <w:rFonts w:hint="eastAsia"/>
        </w:rPr>
        <w:t>我们通过一个字典结构</w:t>
      </w:r>
      <w:r w:rsidR="006E72C6">
        <w:rPr>
          <w:rFonts w:hint="eastAsia"/>
        </w:rPr>
        <w:t>block</w:t>
      </w:r>
      <w:r w:rsidR="00A0644A">
        <w:t>_</w:t>
      </w:r>
      <w:r w:rsidR="00A0644A">
        <w:rPr>
          <w:rFonts w:hint="eastAsia"/>
        </w:rPr>
        <w:t>table</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ins w:id="1106" w:author="HERO 浩宇" w:date="2023-11-13T16:08:00Z">
        <w:r w:rsidR="00C11E38">
          <w:rPr>
            <w:rFonts w:hint="eastAsia"/>
          </w:rPr>
          <w:t>第四行，GraphCPP</w:t>
        </w:r>
      </w:ins>
      <w:r>
        <w:rPr>
          <w:rFonts w:hint="eastAsia"/>
        </w:rPr>
        <w:t>循环遍历分区中的每一条边。如果该边已经被加载到当前的分区，将分区对应的出边数量加一</w:t>
      </w:r>
      <w:ins w:id="1107" w:author="HERO 浩宇" w:date="2023-11-13T16:08:00Z">
        <w:r w:rsidR="00F054F6">
          <w:rPr>
            <w:rFonts w:hint="eastAsia"/>
          </w:rPr>
          <w:t>(</w:t>
        </w:r>
      </w:ins>
      <w:ins w:id="1108" w:author="HERO 浩宇" w:date="2023-11-13T16:09:00Z">
        <w:r w:rsidR="00F054F6">
          <w:rPr>
            <w:rFonts w:hint="eastAsia"/>
          </w:rPr>
          <w:t>第6行</w:t>
        </w:r>
        <w:r w:rsidR="00F054F6">
          <w:rPr>
            <w:rFonts w:hint="eastAsia"/>
          </w:rPr>
          <w:t>)</w:t>
        </w:r>
      </w:ins>
      <w:r>
        <w:rPr>
          <w:rFonts w:hint="eastAsia"/>
        </w:rPr>
        <w:t>。如果该顶点是第一次加入到字典中，将分区的出边数置为1</w:t>
      </w:r>
      <w:ins w:id="1109" w:author="HERO 浩宇" w:date="2023-11-13T16:09:00Z">
        <w:r w:rsidR="00F054F6">
          <w:rPr>
            <w:rFonts w:hint="eastAsia"/>
          </w:rPr>
          <w:t>（第8行）</w:t>
        </w:r>
      </w:ins>
      <w:r>
        <w:rPr>
          <w:rFonts w:hint="eastAsia"/>
        </w:rPr>
        <w:t>。每次遍历完一条边都会判断当前分块是否已满</w:t>
      </w:r>
      <w:ins w:id="1110" w:author="HERO 浩宇" w:date="2023-11-13T16:09:00Z">
        <w:r w:rsidR="00776786">
          <w:rPr>
            <w:rFonts w:hint="eastAsia"/>
          </w:rPr>
          <w:t>（第1</w:t>
        </w:r>
        <w:r w:rsidR="00776786">
          <w:t>1</w:t>
        </w:r>
        <w:r w:rsidR="00776786">
          <w:rPr>
            <w:rFonts w:hint="eastAsia"/>
          </w:rPr>
          <w:t>行）</w:t>
        </w:r>
      </w:ins>
      <w:r>
        <w:rPr>
          <w:rFonts w:hint="eastAsia"/>
        </w:rPr>
        <w:t>，若分块已满，将当前分块加入</w:t>
      </w:r>
      <w:r w:rsidR="006E72C6">
        <w:rPr>
          <w:rFonts w:hint="eastAsia"/>
        </w:rPr>
        <w:t>block</w:t>
      </w:r>
      <w:r>
        <w:rPr>
          <w:rFonts w:hint="eastAsia"/>
        </w:rPr>
        <w:t>_</w:t>
      </w:r>
      <w:r>
        <w:t>set</w:t>
      </w:r>
      <w:ins w:id="1111" w:author="HERO 浩宇" w:date="2023-11-13T16:10:00Z">
        <w:r w:rsidR="00776786">
          <w:rPr>
            <w:rFonts w:hint="eastAsia"/>
          </w:rPr>
          <w:t>（第1</w:t>
        </w:r>
        <w:r w:rsidR="00776786">
          <w:t>2</w:t>
        </w:r>
        <w:r w:rsidR="00776786">
          <w:rPr>
            <w:rFonts w:hint="eastAsia"/>
          </w:rPr>
          <w:t>行），并清空记录的分块信息（第1</w:t>
        </w:r>
        <w:r w:rsidR="00776786">
          <w:t>3</w:t>
        </w:r>
        <w:r w:rsidR="00776786">
          <w:rPr>
            <w:rFonts w:hint="eastAsia"/>
          </w:rPr>
          <w:t>行）</w:t>
        </w:r>
      </w:ins>
      <w:r>
        <w:rPr>
          <w:rFonts w:hint="eastAsia"/>
        </w:rPr>
        <w:t>。这样当分区中的所有数据遍历完一遍，分区的每一条边都被划归到某一个图分块，我们就得到了从逻辑上划分的图分块的</w:t>
      </w:r>
      <w:commentRangeStart w:id="1112"/>
      <w:r>
        <w:rPr>
          <w:rFonts w:hint="eastAsia"/>
        </w:rPr>
        <w:t>集合</w:t>
      </w:r>
      <w:commentRangeEnd w:id="1112"/>
      <w:r w:rsidR="00E43DB9">
        <w:rPr>
          <w:rStyle w:val="af0"/>
        </w:rPr>
        <w:commentReference w:id="1112"/>
      </w:r>
      <w:r>
        <w:rPr>
          <w:rFonts w:hint="eastAsia"/>
        </w:rPr>
        <w:t>。</w:t>
      </w:r>
    </w:p>
    <w:p w14:paraId="2FF0C45A" w14:textId="77777777" w:rsidR="00FD386D" w:rsidRPr="00FD386D" w:rsidRDefault="0061596E" w:rsidP="00FD386D">
      <w:pPr>
        <w:rPr>
          <w:ins w:id="1113" w:author="HERO 浩宇" w:date="2023-11-13T19:08:00Z"/>
          <w:sz w:val="18"/>
          <w:szCs w:val="18"/>
          <w:rPrChange w:id="1114" w:author="HERO 浩宇" w:date="2023-11-13T19:09:00Z">
            <w:rPr>
              <w:ins w:id="1115" w:author="HERO 浩宇" w:date="2023-11-13T19:08:00Z"/>
            </w:rPr>
          </w:rPrChange>
        </w:rPr>
      </w:pPr>
      <w:r>
        <w:br w:type="column"/>
      </w:r>
      <w:ins w:id="1116" w:author="HERO 浩宇" w:date="2023-11-13T19:08:00Z">
        <w:r w:rsidR="00FD386D" w:rsidRPr="00FD386D">
          <w:rPr>
            <w:sz w:val="18"/>
            <w:szCs w:val="18"/>
            <w:rPrChange w:id="1117" w:author="HERO 浩宇" w:date="2023-11-13T19:09:00Z">
              <w:rPr/>
            </w:rPrChange>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ins>
    </w:p>
    <w:p w14:paraId="183FD421" w14:textId="32D22D0E" w:rsidR="007471D1" w:rsidRDefault="0061596E" w:rsidP="00FD386D">
      <w:del w:id="1118" w:author="HERO 浩宇" w:date="2023-11-13T19:08:00Z">
        <w:r w:rsidRPr="002F34A1" w:rsidDel="00FD386D">
          <w:rPr>
            <w:sz w:val="18"/>
            <w:szCs w:val="18"/>
          </w:rPr>
          <w:delText xml:space="preserve">Logical Partitioning Function takes two parameters: one is the graph partition structure data Pi recorded in edge table format, and the other is the </w:delText>
        </w:r>
        <w:r w:rsidR="000C698B" w:rsidRPr="000C698B" w:rsidDel="00FD386D">
          <w:rPr>
            <w:sz w:val="18"/>
            <w:szCs w:val="18"/>
          </w:rPr>
          <w:delText xml:space="preserve">and the other is the collection B of graph blocks owned by this partition. </w:delText>
        </w:r>
        <w:r w:rsidRPr="002F34A1" w:rsidDel="00FD386D">
          <w:rPr>
            <w:sz w:val="18"/>
            <w:szCs w:val="18"/>
          </w:rPr>
          <w:delText xml:space="preserve"> </w:delText>
        </w:r>
        <w:r w:rsidR="00D55793" w:rsidRPr="00D55793" w:rsidDel="00FD386D">
          <w:delText xml:space="preserve"> </w:delText>
        </w:r>
        <w:r w:rsidR="00D55793" w:rsidRPr="00D55793" w:rsidDel="00FD386D">
          <w:rPr>
            <w:sz w:val="18"/>
            <w:szCs w:val="18"/>
          </w:rPr>
          <w:delText>We utilize a dictionary structure called block_table to aggregate information about the graph blocks, where the keys record the source vertex IDs of the edges</w:delText>
        </w:r>
        <w:r w:rsidRPr="002F34A1" w:rsidDel="00FD386D">
          <w:rPr>
            <w:sz w:val="18"/>
            <w:szCs w:val="18"/>
          </w:rPr>
          <w:delText xml:space="preserve">, and values </w:delText>
        </w:r>
        <w:r w:rsidR="00B83AF2" w:rsidDel="00FD386D">
          <w:rPr>
            <w:sz w:val="18"/>
            <w:szCs w:val="18"/>
          </w:rPr>
          <w:delText>record</w:delText>
        </w:r>
        <w:r w:rsidRPr="002F34A1" w:rsidDel="00FD386D">
          <w:rPr>
            <w:sz w:val="18"/>
            <w:szCs w:val="18"/>
          </w:rPr>
          <w:delText xml:space="preserve"> the number of outgoing edges for each vertex. Iterate through each edge in the partition. If the edge has already been loaded into the current partition, increment the corresponding count of outgoing edges for that partition. If the vertex is added to the </w:delText>
        </w:r>
        <w:r w:rsidR="006E72C6" w:rsidDel="00FD386D">
          <w:rPr>
            <w:sz w:val="18"/>
            <w:szCs w:val="18"/>
          </w:rPr>
          <w:delText>block</w:delText>
        </w:r>
        <w:r w:rsidRPr="002F34A1" w:rsidDel="00FD386D">
          <w:rPr>
            <w:sz w:val="18"/>
            <w:szCs w:val="18"/>
          </w:rPr>
          <w:delText xml:space="preserve"> dictionary for the first time, set the count of outgoing edges for the partition to 1. After processing each edge, check if the current </w:delText>
        </w:r>
        <w:r w:rsidR="006E72C6" w:rsidDel="00FD386D">
          <w:rPr>
            <w:sz w:val="18"/>
            <w:szCs w:val="18"/>
          </w:rPr>
          <w:delText>block</w:delText>
        </w:r>
        <w:r w:rsidRPr="002F34A1" w:rsidDel="00FD386D">
          <w:rPr>
            <w:sz w:val="18"/>
            <w:szCs w:val="18"/>
          </w:rPr>
          <w:delText xml:space="preserve"> is full. If so, add the current </w:delText>
        </w:r>
        <w:r w:rsidR="006E72C6" w:rsidDel="00FD386D">
          <w:rPr>
            <w:sz w:val="18"/>
            <w:szCs w:val="18"/>
          </w:rPr>
          <w:delText>block</w:delText>
        </w:r>
        <w:r w:rsidRPr="002F34A1" w:rsidDel="00FD386D">
          <w:rPr>
            <w:sz w:val="18"/>
            <w:szCs w:val="18"/>
          </w:rPr>
          <w:delText xml:space="preserve"> to </w:delText>
        </w:r>
        <w:r w:rsidR="006E72C6" w:rsidDel="00FD386D">
          <w:rPr>
            <w:sz w:val="18"/>
            <w:szCs w:val="18"/>
          </w:rPr>
          <w:delText>block</w:delText>
        </w:r>
        <w:r w:rsidRPr="002F34A1" w:rsidDel="00FD386D">
          <w:rPr>
            <w:sz w:val="18"/>
            <w:szCs w:val="18"/>
          </w:rPr>
          <w:delText>_set. This way, after traversing all the data in the partition, every edge in the partition is assigned to a specific graph block, resulting in a set of logically partitioned graph blocks.</w:delText>
        </w:r>
      </w:del>
      <w:r w:rsidR="007471D1">
        <w:br w:type="page"/>
      </w:r>
    </w:p>
    <w:p w14:paraId="63B9C3D6" w14:textId="28A4B33D" w:rsidR="007471D1" w:rsidRDefault="00A97BBD" w:rsidP="002F34A1">
      <w:pPr>
        <w:ind w:firstLine="360"/>
      </w:pPr>
      <w:r>
        <w:rPr>
          <w:rFonts w:hint="eastAsia"/>
        </w:rPr>
        <w:lastRenderedPageBreak/>
        <w:t>二、</w:t>
      </w:r>
      <w:r w:rsidR="007471D1">
        <w:rPr>
          <w:rFonts w:hint="eastAsia"/>
        </w:rPr>
        <w:t>如何实现多任务间的数据共享</w:t>
      </w:r>
    </w:p>
    <w:p w14:paraId="7C7C820F" w14:textId="77777777" w:rsidR="00D04DFE" w:rsidRDefault="00D04DFE" w:rsidP="00D04DFE">
      <w:pPr>
        <w:ind w:firstLine="360"/>
        <w:rPr>
          <w:ins w:id="1119" w:author="HERO 浩宇" w:date="2023-11-13T16:11:00Z"/>
        </w:rPr>
      </w:pPr>
      <w:ins w:id="1120" w:author="HERO 浩宇" w:date="2023-11-13T16:11:00Z">
        <w:r>
          <w:t>1，建立共享分块-查询任务的关联。通过之前的步骤，我们用逻辑划分的方式，实现了细粒度的图分块。由于只是逻辑上的分块，数据在物理存储介质上依然是连续的，所以可以通过顶点的ID轻松判断出顶点所在的分区。执行查询时，每个任务qi在迭代计算过程中会维护一个活跃顶点集Setact,i，它遵循以下更新策略：1，初始时Setact,i仅包含查询源顶点Si。2，按照点对点查询算法的流程处理Setact,i中的活跃顶点，处理后的顶点会被从活跃顶点集中移除。 3，如果一个顶点的状态在本轮中被改变，且它没有被剪枝，则该顶点被加入</w:t>
        </w:r>
        <w:r>
          <w:rPr>
            <w:rFonts w:hint="eastAsia"/>
          </w:rPr>
          <w:t>到</w:t>
        </w:r>
        <w:r>
          <w:t>Setact,i等待下一轮处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ins>
    </w:p>
    <w:p w14:paraId="4F966618" w14:textId="77777777" w:rsidR="00D04DFE" w:rsidRDefault="00D04DFE" w:rsidP="00D04DFE">
      <w:pPr>
        <w:ind w:firstLine="360"/>
        <w:rPr>
          <w:ins w:id="1121" w:author="HERO 浩宇" w:date="2023-11-13T16:11:00Z"/>
        </w:rPr>
      </w:pPr>
      <w:ins w:id="1122" w:author="HERO 浩宇" w:date="2023-11-13T16:11:00Z">
        <w:r>
          <w:t>2，确定分区调度的优先级。建立好查询任务与所属分块的关联后，我们可以统计到每个分块关联的任务数量。任务数量越多，代表共享该分块的任务越多，此时该任务带来的收益越大，优先将该分块调入LLC中。</w:t>
        </w:r>
      </w:ins>
    </w:p>
    <w:p w14:paraId="432D2E92" w14:textId="35CA3F11" w:rsidR="00920F75" w:rsidDel="001C6081" w:rsidRDefault="00D04DFE" w:rsidP="00D04DFE">
      <w:pPr>
        <w:ind w:firstLine="360"/>
        <w:rPr>
          <w:del w:id="1123" w:author="HERO 浩宇" w:date="2023-11-13T16:11:00Z"/>
        </w:rPr>
      </w:pPr>
      <w:ins w:id="1124" w:author="HERO 浩宇" w:date="2023-11-13T16:11:00Z">
        <w:r>
          <w:t>3，触发关联任务并发执行。我们已经获得了共享图数据分块，根据共享分块-查询任务的关联关系可以推导出活跃的查询任务，它们共享LLC中的图结构数据，我们采用批量计算的方式执行这些查询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ins>
      <w:del w:id="1125" w:author="HERO 浩宇" w:date="2023-11-13T16:11:00Z">
        <w:r w:rsidR="00920F75" w:rsidDel="00D04DFE">
          <w:delText>1</w:delText>
        </w:r>
        <w:r w:rsidR="00920F75" w:rsidDel="00D04DFE">
          <w:rPr>
            <w:rFonts w:hint="eastAsia"/>
          </w:rPr>
          <w:delText>，</w:delText>
        </w:r>
        <w:r w:rsidR="001F44D4" w:rsidDel="00D04DFE">
          <w:rPr>
            <w:rFonts w:hint="eastAsia"/>
          </w:rPr>
          <w:delText>建立共享分块-</w:delText>
        </w:r>
        <w:r w:rsidR="00920F75" w:rsidDel="00D04DFE">
          <w:rPr>
            <w:rFonts w:hint="eastAsia"/>
          </w:rPr>
          <w:delText>查询任务</w:delText>
        </w:r>
        <w:r w:rsidR="001F44D4" w:rsidDel="00D04DFE">
          <w:rPr>
            <w:rFonts w:hint="eastAsia"/>
          </w:rPr>
          <w:delText>的</w:delText>
        </w:r>
        <w:r w:rsidR="00920F75" w:rsidDel="00D04DFE">
          <w:rPr>
            <w:rFonts w:hint="eastAsia"/>
          </w:rPr>
          <w:delText>关联。通过之前的步骤，我们用逻辑划分的方式，实现了细粒度的图分块。由于只是逻辑上的分块，数据在物理存储介质上依然是连续的，所以可以通过顶点的ID轻松判断出顶点所在的分区。</w:delText>
        </w:r>
        <w:r w:rsidR="00F83E42" w:rsidDel="00D04DFE">
          <w:rPr>
            <w:rFonts w:hint="eastAsia"/>
          </w:rPr>
          <w:delText>执行查询时，</w:delText>
        </w:r>
        <w:r w:rsidR="00CE3044" w:rsidDel="00D04DFE">
          <w:rPr>
            <w:rFonts w:hint="eastAsia"/>
          </w:rPr>
          <w:delText>每个任务</w:delText>
        </w:r>
        <w:r w:rsidR="00CE3044" w:rsidRPr="001271A0" w:rsidDel="00D04DFE">
          <w:rPr>
            <w:rFonts w:ascii="Times New Roman" w:hAnsi="Times New Roman" w:cs="Times New Roman" w:hint="eastAsia"/>
            <w:i/>
            <w:sz w:val="32"/>
          </w:rPr>
          <w:delText>q</w:delText>
        </w:r>
        <w:r w:rsidR="00CE3044" w:rsidRPr="001271A0" w:rsidDel="00D04DFE">
          <w:rPr>
            <w:rFonts w:ascii="Times New Roman" w:hAnsi="Times New Roman" w:cs="Times New Roman" w:hint="eastAsia"/>
            <w:i/>
            <w:sz w:val="32"/>
            <w:vertAlign w:val="subscript"/>
          </w:rPr>
          <w:delText>i</w:delText>
        </w:r>
        <w:r w:rsidR="00CE3044" w:rsidDel="00D04DFE">
          <w:rPr>
            <w:rFonts w:hint="eastAsia"/>
          </w:rPr>
          <w:delText>在</w:delText>
        </w:r>
        <w:r w:rsidR="00F83E42" w:rsidDel="00D04DFE">
          <w:rPr>
            <w:rFonts w:hint="eastAsia"/>
          </w:rPr>
          <w:delText>迭代计算过程</w:delText>
        </w:r>
        <w:r w:rsidR="00CE3044" w:rsidDel="00D04DFE">
          <w:rPr>
            <w:rFonts w:hint="eastAsia"/>
          </w:rPr>
          <w:delText>中会维护一个活跃顶点集Set</w:delText>
        </w:r>
        <w:r w:rsidR="00CE3044" w:rsidRPr="00326112" w:rsidDel="00D04DFE">
          <w:rPr>
            <w:rFonts w:hint="eastAsia"/>
            <w:vertAlign w:val="subscript"/>
          </w:rPr>
          <w:delText>act</w:delText>
        </w:r>
        <w:r w:rsidR="00CE3044" w:rsidDel="00D04DFE">
          <w:rPr>
            <w:vertAlign w:val="subscript"/>
          </w:rPr>
          <w:delText>,i</w:delText>
        </w:r>
        <w:r w:rsidR="00CE3044" w:rsidDel="00D04DFE">
          <w:rPr>
            <w:rFonts w:hint="eastAsia"/>
          </w:rPr>
          <w:delText>，它遵循以下更新策略：1，初始时Set</w:delText>
        </w:r>
        <w:r w:rsidR="00CE3044" w:rsidRPr="00326112" w:rsidDel="00D04DFE">
          <w:rPr>
            <w:rFonts w:hint="eastAsia"/>
            <w:vertAlign w:val="subscript"/>
          </w:rPr>
          <w:delText>act</w:delText>
        </w:r>
        <w:r w:rsidR="00CE3044" w:rsidDel="00D04DFE">
          <w:rPr>
            <w:vertAlign w:val="subscript"/>
          </w:rPr>
          <w:delText>,i</w:delText>
        </w:r>
        <w:r w:rsidR="00CE3044" w:rsidDel="00D04DFE">
          <w:rPr>
            <w:rFonts w:hint="eastAsia"/>
          </w:rPr>
          <w:delText>仅包含查询源顶点S</w:delText>
        </w:r>
        <w:r w:rsidR="00CE3044" w:rsidRPr="0077052A" w:rsidDel="00D04DFE">
          <w:rPr>
            <w:vertAlign w:val="subscript"/>
          </w:rPr>
          <w:delText>i</w:delText>
        </w:r>
        <w:r w:rsidR="00CE3044" w:rsidDel="00D04DFE">
          <w:rPr>
            <w:rFonts w:hint="eastAsia"/>
          </w:rPr>
          <w:delText>。2，按照点对点查询算法的流程处理Set</w:delText>
        </w:r>
        <w:r w:rsidR="00CE3044" w:rsidRPr="00326112" w:rsidDel="00D04DFE">
          <w:rPr>
            <w:rFonts w:hint="eastAsia"/>
            <w:vertAlign w:val="subscript"/>
          </w:rPr>
          <w:delText>act</w:delText>
        </w:r>
        <w:r w:rsidR="00CE3044" w:rsidDel="00D04DFE">
          <w:rPr>
            <w:vertAlign w:val="subscript"/>
          </w:rPr>
          <w:delText>,i</w:delText>
        </w:r>
        <w:r w:rsidR="00CE3044" w:rsidDel="00D04DFE">
          <w:rPr>
            <w:rFonts w:hint="eastAsia"/>
          </w:rPr>
          <w:delText>中的活跃顶点，处理后的顶点会被从活跃顶点集中移除。</w:delText>
        </w:r>
        <w:r w:rsidR="00CE3044" w:rsidDel="00D04DFE">
          <w:delText xml:space="preserve"> 3</w:delText>
        </w:r>
        <w:r w:rsidR="00CE3044" w:rsidDel="00D04DFE">
          <w:rPr>
            <w:rFonts w:hint="eastAsia"/>
          </w:rPr>
          <w:delText>，如果一个顶点的状态在本轮中被改变，且它没有被剪枝，则该顶点被加入到Set</w:delText>
        </w:r>
        <w:r w:rsidR="00CE3044" w:rsidRPr="00326112" w:rsidDel="00D04DFE">
          <w:rPr>
            <w:rFonts w:hint="eastAsia"/>
            <w:vertAlign w:val="subscript"/>
          </w:rPr>
          <w:delText>act</w:delText>
        </w:r>
        <w:r w:rsidR="00CE3044" w:rsidDel="00D04DFE">
          <w:rPr>
            <w:vertAlign w:val="subscript"/>
          </w:rPr>
          <w:delText>,i</w:delText>
        </w:r>
        <w:r w:rsidR="00CE3044" w:rsidDel="00D04DFE">
          <w:rPr>
            <w:rFonts w:hint="eastAsia"/>
          </w:rPr>
          <w:delText>等待下一轮处理</w:delText>
        </w:r>
        <w:r w:rsidR="00F83E42" w:rsidDel="00D04DFE">
          <w:rPr>
            <w:rFonts w:hint="eastAsia"/>
          </w:rPr>
          <w:delText>。</w:delText>
        </w:r>
        <w:r w:rsidR="00920F75" w:rsidDel="00D04DFE">
          <w:rPr>
            <w:rFonts w:hint="eastAsia"/>
          </w:rPr>
          <w:delText>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delText>
        </w:r>
      </w:del>
    </w:p>
    <w:p w14:paraId="2AE236BC" w14:textId="435A8FAE" w:rsidR="001C6081" w:rsidRDefault="001C6081" w:rsidP="00D04DFE">
      <w:pPr>
        <w:ind w:firstLine="360"/>
        <w:rPr>
          <w:ins w:id="1126" w:author="HERO 浩宇" w:date="2023-11-13T16:12:00Z"/>
        </w:rPr>
      </w:pPr>
    </w:p>
    <w:p w14:paraId="0446E7B2" w14:textId="77777777" w:rsidR="001C6081" w:rsidRDefault="001C6081" w:rsidP="00D04DFE">
      <w:pPr>
        <w:ind w:firstLine="360"/>
        <w:rPr>
          <w:ins w:id="1127" w:author="HERO 浩宇" w:date="2023-11-13T16:12:00Z"/>
          <w:rFonts w:hint="eastAsia"/>
        </w:rPr>
        <w:pPrChange w:id="1128" w:author="HERO 浩宇" w:date="2023-11-13T16:11:00Z">
          <w:pPr>
            <w:ind w:firstLine="360"/>
          </w:pPr>
        </w:pPrChange>
      </w:pPr>
    </w:p>
    <w:p w14:paraId="475EC492" w14:textId="685BFFCF" w:rsidR="00FD7E18" w:rsidDel="00D04DFE" w:rsidRDefault="00920F75" w:rsidP="00D04DFE">
      <w:pPr>
        <w:ind w:firstLine="360"/>
        <w:rPr>
          <w:del w:id="1129" w:author="HERO 浩宇" w:date="2023-11-13T16:11:00Z"/>
        </w:rPr>
        <w:pPrChange w:id="1130" w:author="HERO 浩宇" w:date="2023-11-13T16:11:00Z">
          <w:pPr>
            <w:ind w:firstLine="360"/>
          </w:pPr>
        </w:pPrChange>
      </w:pPr>
      <w:del w:id="1131" w:author="HERO 浩宇" w:date="2023-11-13T16:11:00Z">
        <w:r w:rsidDel="00D04DFE">
          <w:delText>2</w:delText>
        </w:r>
        <w:r w:rsidDel="00D04DFE">
          <w:rPr>
            <w:rFonts w:hint="eastAsia"/>
          </w:rPr>
          <w:delText>，确定分区调度的优先级。建立好查询任务与所属分块的关联后，我们可以统计到每个分块关联的任务数量。任务数量越多，代表共享该分块的任务越多，此时该任务带来的收益越大，优先</w:delText>
        </w:r>
        <w:r w:rsidR="00F43A3F" w:rsidDel="00D04DFE">
          <w:rPr>
            <w:rFonts w:hint="eastAsia"/>
          </w:rPr>
          <w:delText>将</w:delText>
        </w:r>
        <w:r w:rsidDel="00D04DFE">
          <w:rPr>
            <w:rFonts w:hint="eastAsia"/>
          </w:rPr>
          <w:delText>该分块</w:delText>
        </w:r>
        <w:r w:rsidR="00F43A3F" w:rsidDel="00D04DFE">
          <w:rPr>
            <w:rFonts w:hint="eastAsia"/>
          </w:rPr>
          <w:delText>调入LLC中</w:delText>
        </w:r>
        <w:r w:rsidDel="00D04DFE">
          <w:rPr>
            <w:rFonts w:hint="eastAsia"/>
          </w:rPr>
          <w:delText>。</w:delText>
        </w:r>
      </w:del>
    </w:p>
    <w:p w14:paraId="57C1EDDE" w14:textId="184725A9" w:rsidR="00EF0A21" w:rsidRPr="007B0FC8" w:rsidRDefault="00FD7E18" w:rsidP="00D04DFE">
      <w:pPr>
        <w:ind w:firstLine="360"/>
        <w:rPr>
          <w:sz w:val="18"/>
          <w:szCs w:val="18"/>
        </w:rPr>
        <w:pPrChange w:id="1132" w:author="HERO 浩宇" w:date="2023-11-13T16:11:00Z">
          <w:pPr>
            <w:ind w:left="360"/>
          </w:pPr>
        </w:pPrChange>
      </w:pPr>
      <w:del w:id="1133" w:author="HERO 浩宇" w:date="2023-11-13T16:11:00Z">
        <w:r w:rsidDel="00D04DFE">
          <w:delText>3</w:delText>
        </w:r>
        <w:r w:rsidR="001F44D4" w:rsidDel="00D04DFE">
          <w:rPr>
            <w:rFonts w:hint="eastAsia"/>
          </w:rPr>
          <w:delText>，</w:delText>
        </w:r>
        <w:r w:rsidR="007471D1" w:rsidDel="00D04DFE">
          <w:rPr>
            <w:rFonts w:hint="eastAsia"/>
          </w:rPr>
          <w:delText>触发关联任务并发执行</w:delText>
        </w:r>
        <w:r w:rsidR="00AA13F2" w:rsidDel="00D04DFE">
          <w:rPr>
            <w:rFonts w:hint="eastAsia"/>
          </w:rPr>
          <w:delText>。</w:delText>
        </w:r>
        <w:r w:rsidR="000678A8" w:rsidDel="00D04DFE">
          <w:rPr>
            <w:rFonts w:hint="eastAsia"/>
          </w:rPr>
          <w:delText>我们已经获得了共享图数据分块，根据</w:delText>
        </w:r>
        <w:r w:rsidR="001F44D4" w:rsidDel="00D04DFE">
          <w:rPr>
            <w:rFonts w:hint="eastAsia"/>
          </w:rPr>
          <w:delText>共享分块-查询任务的关联关系可以推导出</w:delText>
        </w:r>
        <w:r w:rsidR="00725C55" w:rsidDel="00D04DFE">
          <w:rPr>
            <w:rFonts w:hint="eastAsia"/>
          </w:rPr>
          <w:delText>活跃的查询任务，</w:delText>
        </w:r>
        <w:r w:rsidR="000678A8" w:rsidDel="00D04DFE">
          <w:rPr>
            <w:rFonts w:hint="eastAsia"/>
          </w:rPr>
          <w:delText>它们共享LLC中的图结构数据，我们采用批量计算的方式执行这些查询任务。</w:delText>
        </w:r>
        <w:r w:rsidR="007471D1" w:rsidDel="00D04DFE">
          <w:rPr>
            <w:rFonts w:hint="eastAsia"/>
          </w:rPr>
          <w:delText>如</w:delText>
        </w:r>
        <w:r w:rsidR="007471D1" w:rsidRPr="00B01D50" w:rsidDel="00D04DFE">
          <w:rPr>
            <w:rFonts w:hint="eastAsia"/>
            <w:highlight w:val="yellow"/>
          </w:rPr>
          <w:delText>算法X</w:delText>
        </w:r>
        <w:r w:rsidR="007471D1" w:rsidDel="00D04DFE">
          <w:rPr>
            <w:rFonts w:hint="eastAsia"/>
          </w:rPr>
          <w:delText>所示，</w:delText>
        </w:r>
        <w:r w:rsidR="000678A8" w:rsidDel="00D04DFE">
          <w:rPr>
            <w:rFonts w:hint="eastAsia"/>
          </w:rPr>
          <w:delText>活跃</w:delText>
        </w:r>
        <w:r w:rsidR="007471D1" w:rsidDel="00D04DFE">
          <w:rPr>
            <w:rFonts w:hint="eastAsia"/>
          </w:rPr>
          <w:delText>任务执行一轮后</w:delText>
        </w:r>
        <w:r w:rsidR="001B2EB9" w:rsidDel="00D04DFE">
          <w:rPr>
            <w:rFonts w:hint="eastAsia"/>
          </w:rPr>
          <w:delText>会</w:delText>
        </w:r>
        <w:r w:rsidR="007471D1" w:rsidDel="00D04DFE">
          <w:rPr>
            <w:rFonts w:hint="eastAsia"/>
          </w:rPr>
          <w:delText>产生新的活跃顶点</w:delText>
        </w:r>
        <w:r w:rsidR="001B2EB9" w:rsidDel="00D04DFE">
          <w:rPr>
            <w:rFonts w:hint="eastAsia"/>
          </w:rPr>
          <w:delText>，</w:delText>
        </w:r>
        <w:r w:rsidR="007471D1" w:rsidDel="00D04DFE">
          <w:rPr>
            <w:rFonts w:hint="eastAsia"/>
          </w:rPr>
          <w:delText>倘若新的活跃顶点仍然与当前的共享分块相关联，查询任务会继续执行。共享分块会始终停留在LLC，直到与该分块关联的所有查询任务都被处理完毕，才会换出。</w:delText>
        </w:r>
      </w:del>
      <w:r w:rsidR="001B2EB9">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236067E2" w14:textId="77777777" w:rsidR="005F455B" w:rsidRPr="005F455B" w:rsidRDefault="005F455B" w:rsidP="005F455B">
      <w:pPr>
        <w:ind w:firstLine="360"/>
        <w:rPr>
          <w:ins w:id="1134" w:author="HERO 浩宇" w:date="2023-11-13T19:13:00Z"/>
          <w:sz w:val="18"/>
          <w:szCs w:val="18"/>
        </w:rPr>
      </w:pPr>
      <w:ins w:id="1135" w:author="HERO 浩宇" w:date="2023-11-13T19:13:00Z">
        <w:r w:rsidRPr="005F455B">
          <w:rPr>
            <w:sz w:val="18"/>
            <w:szCs w:val="18"/>
          </w:rPr>
          <w:t>1. Establishing the Association between Shared Blocks and Query Tasks. Through the previous steps, we have achieved fine-grained graph partitioning in a logical manner. Since this partitioning is only logical, the data remains contiguous on the physical storage medium. Therefore, it is easy to determine the partition in which a vertex is located based on its ID. During query execution, each task qi maintains an active vertex set Setact,i throughout the iterative computation process. It follows the updating strategy: 1) Initially, Setact,i only contains the source vertex Si of the query. 2) Process the active vertices in Setact,i according to the flow of the point-to-point query algorithm, removing the processed vertices from the active set. 3) If a vertex's state changes in this round and it is not pruned, add the vertex to Setact,i for processing in the next round. We first deduce the graph block to which a vertex belongs by reverse inference of its ID and then utilize a specially designed array to store the traversed partitions for each task. Since point-to-point queries adopt a pruning-based traversal strategy, the number of active vertices in each execution round is not high. Therefore, establishing the association between query tasks and their respective blocks can be done with relatively low overhead.</w:t>
        </w:r>
      </w:ins>
    </w:p>
    <w:p w14:paraId="447E0D49" w14:textId="77777777" w:rsidR="005F455B" w:rsidRPr="005F455B" w:rsidRDefault="005F455B" w:rsidP="005F455B">
      <w:pPr>
        <w:ind w:firstLine="360"/>
        <w:rPr>
          <w:ins w:id="1136" w:author="HERO 浩宇" w:date="2023-11-13T19:13:00Z"/>
          <w:sz w:val="18"/>
          <w:szCs w:val="18"/>
        </w:rPr>
      </w:pPr>
    </w:p>
    <w:p w14:paraId="32D08E99" w14:textId="77777777" w:rsidR="005F455B" w:rsidRPr="005F455B" w:rsidRDefault="005F455B" w:rsidP="005F455B">
      <w:pPr>
        <w:ind w:firstLine="360"/>
        <w:rPr>
          <w:ins w:id="1137" w:author="HERO 浩宇" w:date="2023-11-13T19:13:00Z"/>
          <w:sz w:val="18"/>
          <w:szCs w:val="18"/>
        </w:rPr>
      </w:pPr>
      <w:ins w:id="1138" w:author="HERO 浩宇" w:date="2023-11-13T19:13:00Z">
        <w:r w:rsidRPr="005F455B">
          <w:rPr>
            <w:sz w:val="18"/>
            <w:szCs w:val="18"/>
          </w:rPr>
          <w:t>2. Determining the Priority of Partition Scheduling. After establishing the association between query tasks and their corresponding blocks, we can tally the number of tasks associated with each block. The higher the task count, the more tasks share the block, indicating greater benefits from processing this block. Consequently, blocks with a higher task count are prioritized for placement into the Last-Level Cache (LLC).</w:t>
        </w:r>
      </w:ins>
    </w:p>
    <w:p w14:paraId="05FB5EB3" w14:textId="77777777" w:rsidR="005F455B" w:rsidRPr="005F455B" w:rsidRDefault="005F455B" w:rsidP="005F455B">
      <w:pPr>
        <w:ind w:firstLine="360"/>
        <w:rPr>
          <w:ins w:id="1139" w:author="HERO 浩宇" w:date="2023-11-13T19:13:00Z"/>
          <w:sz w:val="18"/>
          <w:szCs w:val="18"/>
        </w:rPr>
      </w:pPr>
    </w:p>
    <w:p w14:paraId="46C6DB49" w14:textId="176CA7B6" w:rsidR="00EF0A21" w:rsidRPr="007B0FC8" w:rsidDel="005F455B" w:rsidRDefault="005F455B" w:rsidP="005F455B">
      <w:pPr>
        <w:ind w:firstLine="360"/>
        <w:rPr>
          <w:del w:id="1140" w:author="HERO 浩宇" w:date="2023-11-13T19:13:00Z"/>
          <w:sz w:val="18"/>
          <w:szCs w:val="18"/>
        </w:rPr>
      </w:pPr>
      <w:ins w:id="1141" w:author="HERO 浩宇" w:date="2023-11-13T19:13:00Z">
        <w:r w:rsidRPr="005F455B">
          <w:rPr>
            <w:sz w:val="18"/>
            <w:szCs w:val="18"/>
          </w:rPr>
          <w:t>3. Triggering Concurrent Execution of Associated Tasks.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ins>
      <w:del w:id="1142" w:author="HERO 浩宇" w:date="2023-11-13T19:13:00Z">
        <w:r w:rsidR="004D62B8" w:rsidRPr="007B0FC8" w:rsidDel="005F455B">
          <w:rPr>
            <w:sz w:val="18"/>
            <w:szCs w:val="18"/>
          </w:rPr>
          <w:delText xml:space="preserve">1. </w:delText>
        </w:r>
        <w:r w:rsidR="00EF0A21" w:rsidRPr="007B0FC8" w:rsidDel="005F455B">
          <w:rPr>
            <w:sz w:val="18"/>
            <w:szCs w:val="18"/>
          </w:rPr>
          <w:delText>Establishing the Association between Shared Blocks and Query Tasks.</w:delText>
        </w:r>
        <w:r w:rsidR="00157320" w:rsidRPr="007B0FC8" w:rsidDel="005F455B">
          <w:rPr>
            <w:sz w:val="18"/>
            <w:szCs w:val="18"/>
          </w:rPr>
          <w:delText xml:space="preserve"> </w:delText>
        </w:r>
        <w:r w:rsidR="00EF0A21" w:rsidRPr="007B0FC8" w:rsidDel="005F455B">
          <w:rPr>
            <w:sz w:val="18"/>
            <w:szCs w:val="18"/>
          </w:rPr>
          <w:delText>Through the previous steps, we have achieved fine-grained graph partitioning using a logical approach. Since this is only a logical partitioning, the data remains contiguous on the physical storage medium. Hence, it is easy to determine the partition a vertex belongs to based on its ID. During the execution of a query, each task qi maintains a set of active vertices, Setact,i, following the update policy outlined below:</w:delText>
        </w:r>
      </w:del>
    </w:p>
    <w:p w14:paraId="3F446A59" w14:textId="73F9C26D" w:rsidR="00EF0A21" w:rsidRPr="007B0FC8" w:rsidDel="005F455B" w:rsidRDefault="008228CB" w:rsidP="008228CB">
      <w:pPr>
        <w:ind w:firstLine="360"/>
        <w:rPr>
          <w:del w:id="1143" w:author="HERO 浩宇" w:date="2023-11-13T19:13:00Z"/>
          <w:sz w:val="18"/>
          <w:szCs w:val="18"/>
        </w:rPr>
      </w:pPr>
      <w:del w:id="1144" w:author="HERO 浩宇" w:date="2023-11-13T19:13:00Z">
        <w:r w:rsidRPr="007B0FC8" w:rsidDel="005F455B">
          <w:rPr>
            <w:sz w:val="18"/>
            <w:szCs w:val="18"/>
          </w:rPr>
          <w:delText xml:space="preserve">a. </w:delText>
        </w:r>
        <w:r w:rsidR="00EF0A21" w:rsidRPr="007B0FC8" w:rsidDel="005F455B">
          <w:rPr>
            <w:sz w:val="18"/>
            <w:szCs w:val="18"/>
          </w:rPr>
          <w:delText>Initially,</w:delText>
        </w:r>
        <w:r w:rsidR="004A0EC8" w:rsidRPr="007B0FC8" w:rsidDel="005F455B">
          <w:rPr>
            <w:sz w:val="18"/>
            <w:szCs w:val="18"/>
          </w:rPr>
          <w:delText xml:space="preserve"> </w:delText>
        </w:r>
      </w:del>
      <m:oMath>
        <m:sSub>
          <m:sSubPr>
            <m:ctrlPr>
              <w:del w:id="1145" w:author="HERO 浩宇" w:date="2023-11-13T19:13:00Z">
                <w:rPr>
                  <w:rFonts w:ascii="Cambria Math" w:hAnsi="Cambria Math"/>
                  <w:sz w:val="18"/>
                  <w:szCs w:val="18"/>
                </w:rPr>
              </w:del>
            </m:ctrlPr>
          </m:sSubPr>
          <m:e>
            <m:r>
              <w:del w:id="1146" w:author="HERO 浩宇" w:date="2023-11-13T19:13:00Z">
                <m:rPr>
                  <m:sty m:val="p"/>
                </m:rPr>
                <w:rPr>
                  <w:rFonts w:ascii="Cambria Math" w:hAnsi="Cambria Math"/>
                  <w:sz w:val="18"/>
                  <w:szCs w:val="18"/>
                </w:rPr>
                <m:t>Set</m:t>
              </w:del>
            </m:r>
          </m:e>
          <m:sub>
            <m:r>
              <w:del w:id="1147" w:author="HERO 浩宇" w:date="2023-11-13T19:13:00Z">
                <w:rPr>
                  <w:rFonts w:ascii="Cambria Math" w:hAnsi="Cambria Math"/>
                  <w:sz w:val="18"/>
                  <w:szCs w:val="18"/>
                </w:rPr>
                <m:t>act,i</m:t>
              </w:del>
            </m:r>
          </m:sub>
        </m:sSub>
      </m:oMath>
      <w:del w:id="1148" w:author="HERO 浩宇" w:date="2023-11-13T19:13:00Z">
        <w:r w:rsidR="00DA2DD4" w:rsidRPr="007B0FC8" w:rsidDel="005F455B">
          <w:rPr>
            <w:sz w:val="18"/>
            <w:szCs w:val="18"/>
          </w:rPr>
          <w:delText xml:space="preserve"> </w:delText>
        </w:r>
        <w:r w:rsidR="00EF0A21" w:rsidRPr="007B0FC8" w:rsidDel="005F455B">
          <w:rPr>
            <w:sz w:val="18"/>
            <w:szCs w:val="18"/>
          </w:rPr>
          <w:delText>contains only the source vertex Si of the query.</w:delText>
        </w:r>
      </w:del>
    </w:p>
    <w:p w14:paraId="1A82413D" w14:textId="6E4DAA0B" w:rsidR="00EF0A21" w:rsidRPr="007B0FC8" w:rsidDel="005F455B" w:rsidRDefault="00400B07" w:rsidP="00BE5A95">
      <w:pPr>
        <w:ind w:firstLine="360"/>
        <w:rPr>
          <w:del w:id="1149" w:author="HERO 浩宇" w:date="2023-11-13T19:13:00Z"/>
          <w:sz w:val="18"/>
          <w:szCs w:val="18"/>
        </w:rPr>
      </w:pPr>
      <w:del w:id="1150" w:author="HERO 浩宇" w:date="2023-11-13T19:13:00Z">
        <w:r w:rsidRPr="007B0FC8" w:rsidDel="005F455B">
          <w:rPr>
            <w:sz w:val="18"/>
            <w:szCs w:val="18"/>
          </w:rPr>
          <w:delText xml:space="preserve">b. </w:delText>
        </w:r>
        <w:r w:rsidR="00EF0A21" w:rsidRPr="007B0FC8" w:rsidDel="005F455B">
          <w:rPr>
            <w:sz w:val="18"/>
            <w:szCs w:val="18"/>
          </w:rPr>
          <w:delText xml:space="preserve">The active vertices in </w:delText>
        </w:r>
      </w:del>
      <m:oMath>
        <m:sSub>
          <m:sSubPr>
            <m:ctrlPr>
              <w:del w:id="1151" w:author="HERO 浩宇" w:date="2023-11-13T19:13:00Z">
                <w:rPr>
                  <w:rFonts w:ascii="Cambria Math" w:hAnsi="Cambria Math"/>
                  <w:sz w:val="18"/>
                  <w:szCs w:val="18"/>
                </w:rPr>
              </w:del>
            </m:ctrlPr>
          </m:sSubPr>
          <m:e>
            <m:r>
              <w:del w:id="1152" w:author="HERO 浩宇" w:date="2023-11-13T19:13:00Z">
                <m:rPr>
                  <m:sty m:val="p"/>
                </m:rPr>
                <w:rPr>
                  <w:rFonts w:ascii="Cambria Math" w:hAnsi="Cambria Math"/>
                  <w:sz w:val="18"/>
                  <w:szCs w:val="18"/>
                </w:rPr>
                <m:t>Set</m:t>
              </w:del>
            </m:r>
          </m:e>
          <m:sub>
            <m:r>
              <w:del w:id="1153" w:author="HERO 浩宇" w:date="2023-11-13T19:13:00Z">
                <w:rPr>
                  <w:rFonts w:ascii="Cambria Math" w:hAnsi="Cambria Math"/>
                  <w:sz w:val="18"/>
                  <w:szCs w:val="18"/>
                </w:rPr>
                <m:t>act,i</m:t>
              </w:del>
            </m:r>
          </m:sub>
        </m:sSub>
      </m:oMath>
      <w:del w:id="1154" w:author="HERO 浩宇" w:date="2023-11-13T19:13:00Z">
        <w:r w:rsidR="007C65A0" w:rsidRPr="007B0FC8" w:rsidDel="005F455B">
          <w:rPr>
            <w:sz w:val="18"/>
            <w:szCs w:val="18"/>
          </w:rPr>
          <w:delText xml:space="preserve"> </w:delText>
        </w:r>
        <w:r w:rsidR="00EF0A21" w:rsidRPr="007B0FC8" w:rsidDel="005F455B">
          <w:rPr>
            <w:sz w:val="18"/>
            <w:szCs w:val="18"/>
          </w:rPr>
          <w:delText>are processed according to the point-to-point query algorithm, and the processed vertices are removed from the set of active vertices.</w:delText>
        </w:r>
      </w:del>
    </w:p>
    <w:p w14:paraId="120D7EE7" w14:textId="0AE19A75" w:rsidR="00EF0A21" w:rsidRPr="007B0FC8" w:rsidDel="005F455B" w:rsidRDefault="00BE5A95" w:rsidP="00EF0A21">
      <w:pPr>
        <w:ind w:firstLine="360"/>
        <w:rPr>
          <w:del w:id="1155" w:author="HERO 浩宇" w:date="2023-11-13T19:13:00Z"/>
          <w:sz w:val="18"/>
          <w:szCs w:val="18"/>
        </w:rPr>
      </w:pPr>
      <w:del w:id="1156" w:author="HERO 浩宇" w:date="2023-11-13T19:13:00Z">
        <w:r w:rsidRPr="007B0FC8" w:rsidDel="005F455B">
          <w:rPr>
            <w:sz w:val="18"/>
            <w:szCs w:val="18"/>
          </w:rPr>
          <w:delText xml:space="preserve">c. </w:delText>
        </w:r>
        <w:r w:rsidR="00EF0A21" w:rsidRPr="007B0FC8" w:rsidDel="005F455B">
          <w:rPr>
            <w:sz w:val="18"/>
            <w:szCs w:val="18"/>
          </w:rPr>
          <w:delText xml:space="preserve">If a vertex's state is changed in this round and it is not pruned, the vertex is added to </w:delText>
        </w:r>
      </w:del>
      <m:oMath>
        <m:sSub>
          <m:sSubPr>
            <m:ctrlPr>
              <w:del w:id="1157" w:author="HERO 浩宇" w:date="2023-11-13T19:13:00Z">
                <w:rPr>
                  <w:rFonts w:ascii="Cambria Math" w:hAnsi="Cambria Math"/>
                  <w:sz w:val="18"/>
                  <w:szCs w:val="18"/>
                </w:rPr>
              </w:del>
            </m:ctrlPr>
          </m:sSubPr>
          <m:e>
            <m:r>
              <w:del w:id="1158" w:author="HERO 浩宇" w:date="2023-11-13T19:13:00Z">
                <m:rPr>
                  <m:sty m:val="p"/>
                </m:rPr>
                <w:rPr>
                  <w:rFonts w:ascii="Cambria Math" w:hAnsi="Cambria Math"/>
                  <w:sz w:val="18"/>
                  <w:szCs w:val="18"/>
                </w:rPr>
                <m:t>Set</m:t>
              </w:del>
            </m:r>
          </m:e>
          <m:sub>
            <m:r>
              <w:del w:id="1159" w:author="HERO 浩宇" w:date="2023-11-13T19:13:00Z">
                <w:rPr>
                  <w:rFonts w:ascii="Cambria Math" w:hAnsi="Cambria Math"/>
                  <w:sz w:val="18"/>
                  <w:szCs w:val="18"/>
                </w:rPr>
                <m:t>act,i</m:t>
              </w:del>
            </m:r>
          </m:sub>
        </m:sSub>
      </m:oMath>
      <w:del w:id="1160" w:author="HERO 浩宇" w:date="2023-11-13T19:13:00Z">
        <w:r w:rsidR="00EF0A21" w:rsidRPr="007B0FC8" w:rsidDel="005F455B">
          <w:rPr>
            <w:sz w:val="18"/>
            <w:szCs w:val="18"/>
          </w:rPr>
          <w:delText xml:space="preserve"> and awaits processing in the next round.</w:delText>
        </w:r>
      </w:del>
    </w:p>
    <w:p w14:paraId="29CD22E0" w14:textId="792BF72E" w:rsidR="00EF0A21" w:rsidRPr="007B0FC8" w:rsidDel="005F455B" w:rsidRDefault="00EF0A21" w:rsidP="00D13F1A">
      <w:pPr>
        <w:ind w:firstLine="360"/>
        <w:rPr>
          <w:del w:id="1161" w:author="HERO 浩宇" w:date="2023-11-13T19:13:00Z"/>
          <w:sz w:val="18"/>
          <w:szCs w:val="18"/>
        </w:rPr>
      </w:pPr>
      <w:del w:id="1162" w:author="HERO 浩宇" w:date="2023-11-13T19:13:00Z">
        <w:r w:rsidRPr="007B0FC8" w:rsidDel="005F455B">
          <w:rPr>
            <w:sz w:val="18"/>
            <w:szCs w:val="18"/>
          </w:rPr>
          <w:delText>We first deduce the graph block in which the vertex is located based on its ID, and then use a specially designed array to store the partitions traversed by each task. Since point-to-point queries employ a pruning-based traversal strategy, the number of active vertices in each round is not large. Therefore, it is possible to establish the association between query tasks and their corresponding blocks with relatively low overhead.</w:delText>
        </w:r>
      </w:del>
    </w:p>
    <w:p w14:paraId="5DFC7216" w14:textId="59EEDC89" w:rsidR="00EF0A21" w:rsidRPr="007B0FC8" w:rsidDel="005F455B" w:rsidRDefault="00D13F1A" w:rsidP="00620FAC">
      <w:pPr>
        <w:ind w:firstLine="360"/>
        <w:rPr>
          <w:del w:id="1163" w:author="HERO 浩宇" w:date="2023-11-13T19:13:00Z"/>
          <w:sz w:val="18"/>
          <w:szCs w:val="18"/>
        </w:rPr>
      </w:pPr>
      <w:del w:id="1164" w:author="HERO 浩宇" w:date="2023-11-13T19:13:00Z">
        <w:r w:rsidRPr="007B0FC8" w:rsidDel="005F455B">
          <w:rPr>
            <w:sz w:val="18"/>
            <w:szCs w:val="18"/>
          </w:rPr>
          <w:delText xml:space="preserve">2. </w:delText>
        </w:r>
        <w:r w:rsidR="00EF0A21" w:rsidRPr="007B0FC8" w:rsidDel="005F455B">
          <w:rPr>
            <w:sz w:val="18"/>
            <w:szCs w:val="18"/>
          </w:rPr>
          <w:delText>Determining the Priority of Partition Scheduling</w:delText>
        </w:r>
        <w:r w:rsidR="00487F48" w:rsidRPr="007B0FC8" w:rsidDel="005F455B">
          <w:rPr>
            <w:sz w:val="18"/>
            <w:szCs w:val="18"/>
          </w:rPr>
          <w:delText xml:space="preserve">. </w:delText>
        </w:r>
        <w:r w:rsidR="00EF0A21" w:rsidRPr="007B0FC8" w:rsidDel="005F455B">
          <w:rPr>
            <w:sz w:val="18"/>
            <w:szCs w:val="18"/>
          </w:rPr>
          <w:delText>Once the association between query tasks and corresponding blocks is established, we can tally the number of tasks associated with each block. The more tasks associated with a block, the greater the benefits it brings. In this scenario, the block is prioritized for loading into the Last Level Cache (LLC).</w:delText>
        </w:r>
      </w:del>
    </w:p>
    <w:p w14:paraId="13ECA1B6" w14:textId="48C4077F" w:rsidR="00EF0A21" w:rsidRPr="007B0FC8" w:rsidDel="005F455B" w:rsidRDefault="00620FAC" w:rsidP="00EF0A21">
      <w:pPr>
        <w:ind w:firstLine="360"/>
        <w:rPr>
          <w:del w:id="1165" w:author="HERO 浩宇" w:date="2023-11-13T19:13:00Z"/>
          <w:sz w:val="18"/>
          <w:szCs w:val="18"/>
        </w:rPr>
      </w:pPr>
      <w:del w:id="1166" w:author="HERO 浩宇" w:date="2023-11-13T19:13:00Z">
        <w:r w:rsidRPr="007B0FC8" w:rsidDel="005F455B">
          <w:rPr>
            <w:sz w:val="18"/>
            <w:szCs w:val="18"/>
          </w:rPr>
          <w:delText xml:space="preserve">3. </w:delText>
        </w:r>
        <w:r w:rsidR="00EF0A21" w:rsidRPr="007B0FC8" w:rsidDel="005F455B">
          <w:rPr>
            <w:sz w:val="18"/>
            <w:szCs w:val="18"/>
          </w:rPr>
          <w:delText>Triggering Concurrent Execution of Associated Tasks</w:delText>
        </w:r>
        <w:r w:rsidRPr="007B0FC8" w:rsidDel="005F455B">
          <w:rPr>
            <w:sz w:val="18"/>
            <w:szCs w:val="18"/>
          </w:rPr>
          <w:delText xml:space="preserve">. </w:delText>
        </w:r>
        <w:r w:rsidR="00EF0A21" w:rsidRPr="007B0FC8" w:rsidDel="005F455B">
          <w:rPr>
            <w:sz w:val="18"/>
            <w:szCs w:val="18"/>
          </w:rPr>
          <w:delText xml:space="preserve">Having obtained the shared graph data blocks, active query tasks associated with the LLC-resident graph structural data can be deduced. These tasks are executed in batches. As illustrated in </w:delText>
        </w:r>
        <w:r w:rsidR="00EF0A21" w:rsidRPr="007B0FC8" w:rsidDel="005F455B">
          <w:rPr>
            <w:sz w:val="18"/>
            <w:szCs w:val="18"/>
            <w:highlight w:val="yellow"/>
          </w:rPr>
          <w:delText>Algorithm X</w:delText>
        </w:r>
        <w:r w:rsidR="00EF0A21" w:rsidRPr="007B0FC8" w:rsidDel="005F455B">
          <w:rPr>
            <w:sz w:val="18"/>
            <w:szCs w:val="18"/>
          </w:rPr>
          <w:delText>, after one round of execution, active tasks generate new active vertices. If these new active vertices are still associated with the current shared block, the query tasks continue execution. The shared block remains in the LLC until all associated query tasks have been processed before it is evicted.</w:delText>
        </w:r>
      </w:del>
    </w:p>
    <w:p w14:paraId="600DE77A" w14:textId="77D413D4" w:rsidR="00900771" w:rsidRPr="00EF0A21" w:rsidRDefault="00900771" w:rsidP="007B0FC8"/>
    <w:p w14:paraId="689ADE61" w14:textId="340FDFEA" w:rsidR="001B2EB9" w:rsidRDefault="001B2EB9" w:rsidP="000678A8">
      <w:pPr>
        <w:ind w:firstLine="360"/>
      </w:pPr>
      <w:r>
        <w:br w:type="page"/>
      </w:r>
    </w:p>
    <w:p w14:paraId="08499ABC" w14:textId="3219429A" w:rsidR="001C6081" w:rsidRDefault="001C6081" w:rsidP="001C6081">
      <w:pPr>
        <w:ind w:firstLine="360"/>
        <w:rPr>
          <w:ins w:id="1167" w:author="HERO 浩宇" w:date="2023-11-13T16:12:00Z"/>
        </w:rPr>
        <w:pPrChange w:id="1168" w:author="HERO 浩宇" w:date="2023-11-13T16:12:00Z">
          <w:pPr/>
        </w:pPrChange>
      </w:pPr>
      <w:bookmarkStart w:id="1169" w:name="_Toc149671649"/>
      <w:ins w:id="1170" w:author="HERO 浩宇" w:date="2023-11-13T16:13:00Z">
        <w:r>
          <w:rPr>
            <w:rFonts w:hint="eastAsia"/>
          </w:rPr>
          <w:lastRenderedPageBreak/>
          <w:t>三、</w:t>
        </w:r>
      </w:ins>
      <w:ins w:id="1171" w:author="HERO 浩宇" w:date="2023-11-13T16:12:00Z">
        <w:r>
          <w:rPr>
            <w:rFonts w:hint="eastAsia"/>
          </w:rPr>
          <w:t>相似任务批量执行</w:t>
        </w:r>
      </w:ins>
    </w:p>
    <w:p w14:paraId="7043E2FE" w14:textId="1CEB2A61" w:rsidR="001C6081" w:rsidRDefault="001C6081" w:rsidP="001C6081">
      <w:pPr>
        <w:rPr>
          <w:ins w:id="1172" w:author="HERO 浩宇" w:date="2023-11-13T16:12:00Z"/>
        </w:rPr>
        <w:pPrChange w:id="1173" w:author="HERO 浩宇" w:date="2023-11-13T16:12:00Z">
          <w:pPr>
            <w:pStyle w:val="af6"/>
          </w:pPr>
        </w:pPrChange>
      </w:pPr>
      <w:ins w:id="1174" w:author="HERO 浩宇" w:date="2023-11-13T16:12:00Z">
        <w:r>
          <w:tab/>
          <w:t>不同查询任务随机到来，它们的遍历路径也有很大的不同。我们发现当两个任务的相似程度过低，它们之间的重叠路径比例也会降低，甚至可能没有重叠部分。而如果两个查询的起始顶点和目的顶点都处于临近的图数据分块，它们在查询过程中的遍历路径也大概率是临近的。对此我们提出了一个相似任务感知的批量执行策略，每次从任务池中筛选相似任务批量执行，以进一步地利用数据相似性</w:t>
        </w:r>
      </w:ins>
      <w:ins w:id="1175" w:author="HERO 浩宇" w:date="2023-11-13T16:13:00Z">
        <w:r w:rsidR="00A449CE">
          <w:rPr>
            <w:rFonts w:hint="eastAsia"/>
          </w:rPr>
          <w:t>和计算相似性</w:t>
        </w:r>
      </w:ins>
      <w:ins w:id="1176" w:author="HERO 浩宇" w:date="2023-11-13T16:12:00Z">
        <w:r>
          <w:t>。具体地，GraphCPP首先从任务池中随机选择一个查询任务，获取任务的起始顶点和目标顶点。然后执行k跳SSSP获取起始顶点的邻居顶点集SetS，以及目标顶点的邻</w:t>
        </w:r>
        <w:r>
          <w:rPr>
            <w:rFonts w:hint="eastAsia"/>
          </w:rPr>
          <w:t>居顶点集</w:t>
        </w:r>
        <w:r>
          <w:t>SetD（k的大小由用户确定，默认设为3）。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ins>
    </w:p>
    <w:p w14:paraId="18520FD3" w14:textId="321BD194" w:rsidR="007471D1" w:rsidRDefault="007471D1" w:rsidP="005B1E54">
      <w:pPr>
        <w:pStyle w:val="af6"/>
      </w:pPr>
      <w:r>
        <w:rPr>
          <w:rFonts w:hint="eastAsia"/>
        </w:rPr>
        <w:t>计算共享机制</w:t>
      </w:r>
      <w:bookmarkEnd w:id="1169"/>
    </w:p>
    <w:p w14:paraId="6F7DA65A" w14:textId="76119FDB" w:rsidR="001F6468" w:rsidDel="00874088" w:rsidRDefault="00874088" w:rsidP="002F34A1">
      <w:pPr>
        <w:ind w:firstLine="420"/>
        <w:rPr>
          <w:del w:id="1177" w:author="HERO 浩宇" w:date="2023-11-13T16:15:00Z"/>
        </w:rPr>
      </w:pPr>
      <w:ins w:id="1178" w:author="HERO 浩宇" w:date="2023-11-13T16:15:00Z">
        <w:r w:rsidRPr="00874088">
          <w:t>GraphCPP通过全局索引机制和核心子图索引机制实现了两个层次的计算共享。全局索引的固有开销很大，因此实践中往往选择很少量的热顶点建立全局索引。由于幂律分布的特点，这些热路径充当了不同查询的中介枢纽节点，虽然很难确保途径热顶点的路径一定是查询的最佳路径，但是它们为剪枝查询提供了参考值，实现了第一层次的计算共享；进一步的，核心子图机制在无需预处理的前提下，挖掘已有查询结果的最佳路径，实现对热路径的计算共享。和全局索引相比，核心子图更加的轻量级，因此可以通过增加热顶点数目做到更高的覆盖范围，提供更精确的上界值</w:t>
        </w:r>
        <w:r w:rsidRPr="00874088">
          <w:rPr>
            <w:rFonts w:hint="eastAsia"/>
          </w:rPr>
          <w:t>。算法</w:t>
        </w:r>
        <w:r w:rsidRPr="00874088">
          <w:t>XXXX展示了核心子图查询的伪代码。</w:t>
        </w:r>
      </w:ins>
      <w:del w:id="1179" w:author="HERO 浩宇" w:date="2023-11-13T16:15:00Z">
        <w:r w:rsidR="00D849EB" w:rsidDel="00874088">
          <w:rPr>
            <w:rFonts w:hint="eastAsia"/>
          </w:rPr>
          <w:delText>全局</w:delText>
        </w:r>
        <w:r w:rsidR="00D45D31" w:rsidDel="00874088">
          <w:rPr>
            <w:rFonts w:hint="eastAsia"/>
          </w:rPr>
          <w:delText>索引</w:delText>
        </w:r>
        <w:r w:rsidR="00431F72" w:rsidDel="00874088">
          <w:rPr>
            <w:rFonts w:hint="eastAsia"/>
          </w:rPr>
          <w:delText>选择高度顶点计算到达所有顶点的距离值</w:delText>
        </w:r>
        <w:r w:rsidR="00737088" w:rsidDel="00874088">
          <w:rPr>
            <w:rFonts w:hint="eastAsia"/>
          </w:rPr>
          <w:delText>，</w:delText>
        </w:r>
        <w:r w:rsidR="00431F72" w:rsidDel="00874088">
          <w:rPr>
            <w:rFonts w:hint="eastAsia"/>
          </w:rPr>
          <w:delText>它</w:delText>
        </w:r>
        <w:r w:rsidR="00D849EB" w:rsidDel="00874088">
          <w:rPr>
            <w:rFonts w:hint="eastAsia"/>
          </w:rPr>
          <w:delText>利用闲时算力维护高度</w:delText>
        </w:r>
        <w:r w:rsidR="004437C7" w:rsidDel="00874088">
          <w:rPr>
            <w:rFonts w:hint="eastAsia"/>
          </w:rPr>
          <w:delText>顶点到其余顶点的距离值</w:delText>
        </w:r>
        <w:r w:rsidR="00737088" w:rsidDel="00874088">
          <w:rPr>
            <w:rFonts w:hint="eastAsia"/>
          </w:rPr>
          <w:delText>，</w:delText>
        </w:r>
        <w:r w:rsidR="00B06144" w:rsidDel="00874088">
          <w:rPr>
            <w:rFonts w:hint="eastAsia"/>
          </w:rPr>
          <w:delText>从而在不同查询任务中共享这部分高度</w:delText>
        </w:r>
        <w:r w:rsidR="00ED2C6B" w:rsidDel="00874088">
          <w:rPr>
            <w:rFonts w:hint="eastAsia"/>
          </w:rPr>
          <w:delText>顶点距离值</w:delText>
        </w:r>
        <w:r w:rsidR="00D739BD" w:rsidDel="00874088">
          <w:rPr>
            <w:rFonts w:hint="eastAsia"/>
          </w:rPr>
          <w:delText>。</w:delText>
        </w:r>
        <w:r w:rsidR="00ED2C6B" w:rsidDel="00874088">
          <w:rPr>
            <w:rFonts w:hint="eastAsia"/>
          </w:rPr>
          <w:delText>但是全局</w:delText>
        </w:r>
        <w:r w:rsidR="00D739BD" w:rsidDel="00874088">
          <w:rPr>
            <w:rFonts w:hint="eastAsia"/>
          </w:rPr>
          <w:delText>索引机制存在以下缺陷：缺陷</w:delText>
        </w:r>
        <w:r w:rsidR="00FE0104" w:rsidDel="00874088">
          <w:rPr>
            <w:rFonts w:hint="eastAsia"/>
          </w:rPr>
          <w:delText>1</w:delText>
        </w:r>
        <w:r w:rsidR="001B2EB9" w:rsidDel="00874088">
          <w:rPr>
            <w:rFonts w:hint="eastAsia"/>
          </w:rPr>
          <w:delText>：</w:delText>
        </w:r>
        <w:r w:rsidR="00ED2C6B" w:rsidDel="00874088">
          <w:rPr>
            <w:rFonts w:hint="eastAsia"/>
          </w:rPr>
          <w:delText>全局索引</w:delText>
        </w:r>
        <w:r w:rsidR="00FE0104" w:rsidDel="00874088">
          <w:rPr>
            <w:rFonts w:hint="eastAsia"/>
          </w:rPr>
          <w:delText>需要记录</w:delText>
        </w:r>
        <w:r w:rsidR="00172F8C" w:rsidDel="00874088">
          <w:rPr>
            <w:rFonts w:hint="eastAsia"/>
          </w:rPr>
          <w:delText>高度</w:delText>
        </w:r>
        <w:r w:rsidR="00FE0104" w:rsidDel="00874088">
          <w:rPr>
            <w:rFonts w:hint="eastAsia"/>
          </w:rPr>
          <w:delText>顶点与其它所有顶点的</w:delText>
        </w:r>
        <w:r w:rsidR="00172F8C" w:rsidDel="00874088">
          <w:rPr>
            <w:rFonts w:hint="eastAsia"/>
          </w:rPr>
          <w:delText>距离</w:delText>
        </w:r>
        <w:r w:rsidR="00FE0104" w:rsidDel="00874088">
          <w:rPr>
            <w:rFonts w:hint="eastAsia"/>
          </w:rPr>
          <w:delText>值，而</w:delText>
        </w:r>
        <w:r w:rsidR="004036A4" w:rsidDel="00874088">
          <w:rPr>
            <w:rFonts w:hint="eastAsia"/>
          </w:rPr>
          <w:delText>当</w:delText>
        </w:r>
        <w:r w:rsidR="00FE0104" w:rsidDel="00874088">
          <w:rPr>
            <w:rFonts w:hint="eastAsia"/>
          </w:rPr>
          <w:delText>图的规模</w:delText>
        </w:r>
        <w:r w:rsidR="00226B92" w:rsidDel="00874088">
          <w:rPr>
            <w:rFonts w:hint="eastAsia"/>
          </w:rPr>
          <w:delText>非常大时</w:delText>
        </w:r>
        <w:r w:rsidR="00FE0104" w:rsidDel="00874088">
          <w:rPr>
            <w:rFonts w:hint="eastAsia"/>
          </w:rPr>
          <w:delText>，建立索引的计算开销和</w:delText>
        </w:r>
        <w:r w:rsidR="00D739BD" w:rsidDel="00874088">
          <w:rPr>
            <w:rFonts w:hint="eastAsia"/>
          </w:rPr>
          <w:delText>存储开销</w:delText>
        </w:r>
        <w:r w:rsidR="00226B92" w:rsidDel="00874088">
          <w:rPr>
            <w:rFonts w:hint="eastAsia"/>
          </w:rPr>
          <w:delText>会</w:delText>
        </w:r>
        <w:r w:rsidR="00D739BD" w:rsidDel="00874088">
          <w:rPr>
            <w:rFonts w:hint="eastAsia"/>
          </w:rPr>
          <w:delText>很大。缺陷2：</w:delText>
        </w:r>
        <w:r w:rsidR="00172F8C" w:rsidDel="00874088">
          <w:rPr>
            <w:rFonts w:hint="eastAsia"/>
          </w:rPr>
          <w:delText>在</w:delText>
        </w:r>
        <w:r w:rsidR="00D739BD" w:rsidDel="00874088">
          <w:rPr>
            <w:rFonts w:hint="eastAsia"/>
          </w:rPr>
          <w:delText>流图上的点对点查询中，每轮图更新都会有新的边添加和边删除产生，</w:delText>
        </w:r>
        <w:r w:rsidR="00172F8C" w:rsidDel="00874088">
          <w:rPr>
            <w:rFonts w:hint="eastAsia"/>
          </w:rPr>
          <w:delText>全局</w:delText>
        </w:r>
        <w:r w:rsidR="00D739BD" w:rsidDel="00874088">
          <w:rPr>
            <w:rFonts w:hint="eastAsia"/>
          </w:rPr>
          <w:delText>索引需要基于最新的图快照来进行动态</w:delText>
        </w:r>
        <w:r w:rsidR="00890290" w:rsidDel="00874088">
          <w:rPr>
            <w:rFonts w:hint="eastAsia"/>
          </w:rPr>
          <w:delText>更新</w:delText>
        </w:r>
        <w:r w:rsidR="00172F8C" w:rsidDel="00874088">
          <w:rPr>
            <w:rFonts w:hint="eastAsia"/>
          </w:rPr>
          <w:delText>高度顶点</w:delText>
        </w:r>
        <w:r w:rsidR="00D739BD" w:rsidDel="00874088">
          <w:rPr>
            <w:rFonts w:hint="eastAsia"/>
          </w:rPr>
          <w:delText>与每一个顶点的索引关系，这意味着</w:delText>
        </w:r>
        <w:r w:rsidR="00890290" w:rsidDel="00874088">
          <w:rPr>
            <w:rFonts w:hint="eastAsia"/>
          </w:rPr>
          <w:delText>流图的</w:delText>
        </w:r>
        <w:r w:rsidR="00D739BD" w:rsidDel="00874088">
          <w:rPr>
            <w:rFonts w:hint="eastAsia"/>
          </w:rPr>
          <w:delText>任何更新都会对所有的顶点</w:delText>
        </w:r>
        <w:r w:rsidR="00890290" w:rsidDel="00874088">
          <w:rPr>
            <w:rFonts w:hint="eastAsia"/>
          </w:rPr>
          <w:delText>索引</w:delText>
        </w:r>
        <w:r w:rsidR="00D739BD" w:rsidDel="00874088">
          <w:rPr>
            <w:rFonts w:hint="eastAsia"/>
          </w:rPr>
          <w:delText>造成影响，所以维护索引的计算开销</w:delText>
        </w:r>
        <w:r w:rsidR="00D51CCB" w:rsidDel="00874088">
          <w:rPr>
            <w:rFonts w:hint="eastAsia"/>
          </w:rPr>
          <w:delText>也</w:delText>
        </w:r>
        <w:r w:rsidR="00D739BD" w:rsidDel="00874088">
          <w:rPr>
            <w:rFonts w:hint="eastAsia"/>
          </w:rPr>
          <w:delText>很大。</w:delText>
        </w:r>
      </w:del>
    </w:p>
    <w:p w14:paraId="5B4B34CE" w14:textId="2A3A8E50" w:rsidR="0027520F" w:rsidDel="00523E15" w:rsidRDefault="0027520F" w:rsidP="002F34A1">
      <w:pPr>
        <w:ind w:firstLine="420"/>
        <w:rPr>
          <w:del w:id="1180" w:author="HERO 浩宇" w:date="2023-11-13T16:15:00Z"/>
        </w:rPr>
      </w:pPr>
      <w:del w:id="1181" w:author="HERO 浩宇" w:date="2023-11-13T16:15:00Z">
        <w:r w:rsidDel="00874088">
          <w:rPr>
            <w:rFonts w:hint="eastAsia"/>
          </w:rPr>
          <w:delTex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w:delText>
        </w:r>
        <w:r w:rsidDel="00523E15">
          <w:rPr>
            <w:rFonts w:hint="eastAsia"/>
          </w:rPr>
          <w:delText>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delText>
        </w:r>
      </w:del>
    </w:p>
    <w:p w14:paraId="7AF751E3" w14:textId="20EC3151" w:rsidR="000443EA" w:rsidRDefault="000443EA" w:rsidP="007B0FC8">
      <w:pPr>
        <w:rPr>
          <w:sz w:val="18"/>
          <w:szCs w:val="18"/>
        </w:rPr>
      </w:pPr>
    </w:p>
    <w:p w14:paraId="48A5EA2A" w14:textId="5B451C86" w:rsidR="000443EA" w:rsidRPr="002F34A1" w:rsidRDefault="008772D6" w:rsidP="002F34A1">
      <w:pPr>
        <w:rPr>
          <w:b/>
          <w:bCs/>
        </w:rPr>
      </w:pPr>
      <w:r>
        <w:rPr>
          <w:sz w:val="18"/>
          <w:szCs w:val="18"/>
        </w:rPr>
        <w:br w:type="column"/>
      </w:r>
      <w:r w:rsidR="000443EA" w:rsidRPr="002F34A1">
        <w:rPr>
          <w:b/>
          <w:bCs/>
        </w:rPr>
        <w:t>Computation Sharing Mechanism</w:t>
      </w:r>
    </w:p>
    <w:p w14:paraId="50D0CCD8" w14:textId="6CA7CE7E" w:rsidR="002D74A2" w:rsidRDefault="000443EA" w:rsidP="007B0FC8">
      <w:pPr>
        <w:ind w:firstLine="420"/>
      </w:pPr>
      <w:r w:rsidRPr="002F34A1">
        <w:rPr>
          <w:sz w:val="18"/>
          <w:szCs w:val="18"/>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t>
      </w:r>
      <w:r w:rsidR="00B26076">
        <w:rPr>
          <w:sz w:val="18"/>
          <w:szCs w:val="18"/>
        </w:rPr>
        <w:t xml:space="preserve">  </w:t>
      </w:r>
      <w:r w:rsidRPr="002F34A1">
        <w:rPr>
          <w:sz w:val="18"/>
          <w:szCs w:val="18"/>
        </w:rPr>
        <w:t>Shortcoming 1: The global index necessitates the recording of distance values between high-degree vertices and all other vertices. When the graph's scale is extremely large, the computational and storage costs of establishing the index become substantial.</w:t>
      </w:r>
      <w:r w:rsidR="00B26076">
        <w:rPr>
          <w:sz w:val="18"/>
          <w:szCs w:val="18"/>
        </w:rPr>
        <w:t xml:space="preserve"> </w:t>
      </w:r>
      <w:r w:rsidRPr="002F34A1">
        <w:rPr>
          <w:sz w:val="18"/>
          <w:szCs w:val="18"/>
        </w:rPr>
        <w: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p>
    <w:p w14:paraId="7388D60F" w14:textId="77777777" w:rsidR="0071088B" w:rsidRPr="002F34A1" w:rsidRDefault="0071088B" w:rsidP="0071088B">
      <w:pPr>
        <w:tabs>
          <w:tab w:val="left" w:pos="6237"/>
        </w:tabs>
        <w:ind w:firstLineChars="150" w:firstLine="270"/>
        <w:rPr>
          <w:sz w:val="18"/>
          <w:szCs w:val="18"/>
        </w:rPr>
      </w:pPr>
      <w:r w:rsidRPr="002F34A1">
        <w:rPr>
          <w:sz w:val="18"/>
          <w:szCs w:val="18"/>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p>
    <w:p w14:paraId="180BED50" w14:textId="77777777" w:rsidR="0027520F" w:rsidRPr="00F93920" w:rsidRDefault="0027520F">
      <w:r w:rsidRPr="00F93920">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013C" w14:paraId="4FC4D54A" w14:textId="77777777" w:rsidTr="0016013C">
        <w:tc>
          <w:tcPr>
            <w:tcW w:w="8640" w:type="dxa"/>
            <w:tcBorders>
              <w:top w:val="single" w:sz="4" w:space="0" w:color="auto"/>
              <w:bottom w:val="single" w:sz="4" w:space="0" w:color="auto"/>
            </w:tcBorders>
          </w:tcPr>
          <w:p w14:paraId="5194AD2F" w14:textId="3D0F9EB0" w:rsidR="0016013C" w:rsidRPr="00957C24" w:rsidRDefault="0016013C" w:rsidP="00554900">
            <w:r w:rsidRPr="0016013C">
              <w:lastRenderedPageBreak/>
              <w:t>Algorithm: Core Subgraph Query Algorithm</w:t>
            </w:r>
          </w:p>
        </w:tc>
      </w:tr>
      <w:tr w:rsidR="0016013C" w14:paraId="0B1F9F1F" w14:textId="77777777" w:rsidTr="0016013C">
        <w:tc>
          <w:tcPr>
            <w:tcW w:w="8640" w:type="dxa"/>
            <w:tcBorders>
              <w:top w:val="single" w:sz="4" w:space="0" w:color="auto"/>
              <w:bottom w:val="single" w:sz="4" w:space="0" w:color="auto"/>
            </w:tcBorders>
          </w:tcPr>
          <w:p w14:paraId="5E768C4F" w14:textId="00764902" w:rsidR="0016013C" w:rsidRDefault="0016013C" w:rsidP="0016013C">
            <w:r>
              <w:t>1: global_index = BuildGlobalIndex(k)  // Step 1: Calculate k Global Index</w:t>
            </w:r>
          </w:p>
          <w:p w14:paraId="04F1A113" w14:textId="0EC10B08" w:rsidR="0016013C" w:rsidRDefault="0016013C" w:rsidP="0016013C">
            <w:r>
              <w:t>2: core_subgraph_index = BuildCoreSubgraphIndex(m, global_index)  // Build m Core Subgraph Index</w:t>
            </w:r>
          </w:p>
          <w:p w14:paraId="44BCF85F" w14:textId="77777777" w:rsidR="0016013C" w:rsidRDefault="0016013C" w:rsidP="0016013C"/>
          <w:p w14:paraId="20911D45" w14:textId="77777777" w:rsidR="0016013C" w:rsidRDefault="0016013C" w:rsidP="0016013C">
            <w:r>
              <w:t>3: function GraphCPPCompute(q, b)</w:t>
            </w:r>
          </w:p>
          <w:p w14:paraId="7A1CA1DA" w14:textId="64FA02A4" w:rsidR="0016013C" w:rsidRDefault="0016013C" w:rsidP="0016013C">
            <w:r>
              <w:t>4:  active_vertices = InitializeActiveVertices(q, b)  // Determine active vertices based on query task and graph block</w:t>
            </w:r>
          </w:p>
          <w:p w14:paraId="377A1478" w14:textId="21929734" w:rsidR="0016013C" w:rsidRDefault="0016013C" w:rsidP="0016013C">
            <w:r>
              <w:t>5:  InitializeBoundsFromGlobalIndex(global_index)  // Initialize bounds based on the global index</w:t>
            </w:r>
          </w:p>
          <w:p w14:paraId="61700533" w14:textId="622B7B9A" w:rsidR="0016013C" w:rsidRDefault="0016013C" w:rsidP="0016013C">
            <w:r>
              <w:t>6:  while active_vertices is not empty:</w:t>
            </w:r>
          </w:p>
          <w:p w14:paraId="21846BEB" w14:textId="5F23EE3D" w:rsidR="0016013C" w:rsidRDefault="0016013C" w:rsidP="0016013C">
            <w:r>
              <w:t>7:    for vertex in active_vertices:</w:t>
            </w:r>
          </w:p>
          <w:p w14:paraId="702CC98B" w14:textId="19B165D7" w:rsidR="0016013C" w:rsidRDefault="0016013C" w:rsidP="0016013C">
            <w:r>
              <w:t>8:      if vertex is in core_subgraph:</w:t>
            </w:r>
          </w:p>
          <w:p w14:paraId="013CDC06" w14:textId="100FE862" w:rsidR="0016013C" w:rsidRDefault="0016013C" w:rsidP="0016013C">
            <w:r>
              <w:t xml:space="preserve">9:        UpdateBoundsByCoreVertices(vertex, core_subgraph_index)  </w:t>
            </w:r>
          </w:p>
          <w:p w14:paraId="16D195D8" w14:textId="43B6FD49" w:rsidR="0016013C" w:rsidRDefault="0016013C" w:rsidP="0016013C">
            <w:r>
              <w:t>10:     else:</w:t>
            </w:r>
          </w:p>
          <w:p w14:paraId="016E33C6" w14:textId="67DD77BC" w:rsidR="0016013C" w:rsidRDefault="0016013C" w:rsidP="0016013C">
            <w:r>
              <w:t>11:    for nbr in GetOutgoingNeighbors(vertex):  // Traverse outgoing neighbors of vertex</w:t>
            </w:r>
          </w:p>
          <w:p w14:paraId="7BC4E9A9" w14:textId="3665BFAA" w:rsidR="0016013C" w:rsidRDefault="0016013C" w:rsidP="0016013C">
            <w:r>
              <w:t xml:space="preserve">12:        UpdateBoundsByNeighbors(nbr)  </w:t>
            </w:r>
          </w:p>
          <w:p w14:paraId="4C44FFD4" w14:textId="3F93FCAE" w:rsidR="0016013C" w:rsidRDefault="0016013C" w:rsidP="0016013C">
            <w:r>
              <w:t>13:      end for</w:t>
            </w:r>
          </w:p>
          <w:p w14:paraId="0E17465B" w14:textId="3A3E7F0F" w:rsidR="0016013C" w:rsidRDefault="0016013C" w:rsidP="0016013C">
            <w:r>
              <w:t>14:    end for</w:t>
            </w:r>
          </w:p>
          <w:p w14:paraId="6CC63657" w14:textId="1FEC8AD6" w:rsidR="0016013C" w:rsidRPr="00C40A7F" w:rsidRDefault="0016013C" w:rsidP="0016013C">
            <w:r>
              <w:t>15:    active_vertices = UpdateActiveVertices()</w:t>
            </w:r>
          </w:p>
        </w:tc>
      </w:tr>
    </w:tbl>
    <w:p w14:paraId="35D3A6E0" w14:textId="77777777" w:rsidR="0016013C" w:rsidRPr="006A5AD6"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6E97320E" w14:textId="4D7CBDEE" w:rsidR="002D74A2" w:rsidDel="001A1362" w:rsidRDefault="001A1362" w:rsidP="007B0FC8">
      <w:pPr>
        <w:tabs>
          <w:tab w:val="left" w:pos="6237"/>
        </w:tabs>
        <w:ind w:firstLineChars="200" w:firstLine="440"/>
        <w:rPr>
          <w:del w:id="1182" w:author="HERO 浩宇" w:date="2023-11-13T16:18:00Z"/>
          <w:b/>
        </w:rPr>
      </w:pPr>
      <w:ins w:id="1183" w:author="HERO 浩宇" w:date="2023-11-13T16:18:00Z">
        <w:r w:rsidRPr="001A1362">
          <w:rPr>
            <w:rFonts w:hint="eastAsia"/>
          </w:rPr>
          <w:lastRenderedPageBreak/>
          <w:t>实现计算共享的执行步骤如下：</w:t>
        </w:r>
        <w:r w:rsidRPr="001A1362">
          <w:t>1，索引预处理（第1-4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5-13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随后执行迭代查询算法，不断处理新的活跃顶点，直至所有顶点都收敛。对于每一个活跃顶点，我们判断它是否属于核心子图。初始时核心子图为空，所以不会参与共享，随着查询任务的执行，核心子图中逐渐新增了更多热路径。当活跃顶点属于核心子图成员时，就可以借助核心子图直接获取到对应起始顶点的热路径值，从而避免了重复计算。</w:t>
        </w:r>
        <w:r w:rsidRPr="001A1362">
          <w:t>3，更新核心子图（第14-17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很大的开销。通过上述步骤，我们用轻量级的核心子图索引，实现了</w:t>
        </w:r>
        <w:r w:rsidRPr="001A1362">
          <w:rPr>
            <w:rFonts w:hint="eastAsia"/>
          </w:rPr>
          <w:t>高效地数据共享。</w:t>
        </w:r>
      </w:ins>
      <w:del w:id="1184" w:author="HERO 浩宇" w:date="2023-11-13T16:18:00Z">
        <w:r w:rsidR="002D74A2" w:rsidDel="001A1362">
          <w:rPr>
            <w:rFonts w:hint="eastAsia"/>
          </w:rPr>
          <w:delText>实现计算共享</w:delText>
        </w:r>
        <w:r w:rsidR="002D74A2" w:rsidRPr="006F427E" w:rsidDel="001A1362">
          <w:delText>的执行步骤如下：</w:delText>
        </w:r>
        <w:r w:rsidR="002D74A2" w:rsidRPr="00955F0F" w:rsidDel="001A1362">
          <w:rPr>
            <w:bCs/>
          </w:rPr>
          <w:delText>1</w:delText>
        </w:r>
        <w:r w:rsidR="002D74A2" w:rsidRPr="00955F0F" w:rsidDel="001A1362">
          <w:rPr>
            <w:rFonts w:hint="eastAsia"/>
            <w:bCs/>
          </w:rPr>
          <w:delText>，建立全局索引</w:delText>
        </w:r>
        <w:r w:rsidR="002D74A2" w:rsidDel="001A1362">
          <w:rPr>
            <w:rFonts w:hint="eastAsia"/>
            <w:bCs/>
          </w:rPr>
          <w:delText>（第1行）</w:delText>
        </w:r>
        <w:r w:rsidR="00E6103F" w:rsidDel="001A1362">
          <w:rPr>
            <w:rFonts w:hint="eastAsia"/>
            <w:bCs/>
          </w:rPr>
          <w:delText>，</w:delText>
        </w:r>
        <w:r w:rsidR="002D74A2" w:rsidRPr="00955F0F" w:rsidDel="001A1362">
          <w:rPr>
            <w:rFonts w:hint="eastAsia"/>
            <w:bCs/>
          </w:rPr>
          <w:delText>系统在对顶点的度数进行排序之后，选择度数最高的</w:delText>
        </w:r>
        <w:r w:rsidR="002D74A2" w:rsidRPr="00955F0F" w:rsidDel="001A1362">
          <w:rPr>
            <w:bCs/>
          </w:rPr>
          <w:delText>k个顶点（k值由用户确定）</w:delText>
        </w:r>
        <w:r w:rsidR="002D74A2" w:rsidDel="001A1362">
          <w:rPr>
            <w:rFonts w:hint="eastAsia"/>
            <w:bCs/>
          </w:rPr>
          <w:delText>。</w:delText>
        </w:r>
        <w:r w:rsidR="002D74A2" w:rsidRPr="00955F0F" w:rsidDel="001A1362">
          <w:rPr>
            <w:rFonts w:hint="eastAsia"/>
            <w:bCs/>
          </w:rPr>
          <w:delText>执行</w:delText>
        </w:r>
        <w:r w:rsidR="002D74A2" w:rsidRPr="00955F0F" w:rsidDel="001A1362">
          <w:rPr>
            <w:bCs/>
          </w:rPr>
          <w:delText>SSSP</w:delText>
        </w:r>
        <w:r w:rsidR="002D74A2" w:rsidRPr="00955F0F" w:rsidDel="001A1362">
          <w:rPr>
            <w:rFonts w:hint="eastAsia"/>
            <w:bCs/>
          </w:rPr>
          <w:delText>算法计算</w:delText>
        </w:r>
        <w:r w:rsidR="002D74A2" w:rsidRPr="00955F0F" w:rsidDel="001A1362">
          <w:rPr>
            <w:bCs/>
          </w:rPr>
          <w:delText>k个高度顶点与图上的所有顶点的</w:delText>
        </w:r>
        <w:r w:rsidR="002D74A2" w:rsidRPr="00955F0F" w:rsidDel="001A1362">
          <w:rPr>
            <w:rFonts w:hint="eastAsia"/>
            <w:bCs/>
          </w:rPr>
          <w:delText>最短</w:delText>
        </w:r>
      </w:del>
      <w:ins w:id="1185" w:author="huao" w:date="2023-11-12T14:39:00Z">
        <w:del w:id="1186" w:author="HERO 浩宇" w:date="2023-11-13T16:18:00Z">
          <w:r w:rsidR="00554900" w:rsidDel="001A1362">
            <w:rPr>
              <w:rFonts w:hint="eastAsia"/>
              <w:bCs/>
            </w:rPr>
            <w:delText>最佳</w:delText>
          </w:r>
        </w:del>
      </w:ins>
      <w:del w:id="1187" w:author="HERO 浩宇" w:date="2023-11-13T16:18:00Z">
        <w:r w:rsidR="002D74A2" w:rsidRPr="00955F0F" w:rsidDel="001A1362">
          <w:rPr>
            <w:rFonts w:hint="eastAsia"/>
            <w:bCs/>
          </w:rPr>
          <w:delText>路径（包含距离值和路径父节点），将结果存入以高度顶点</w:delText>
        </w:r>
        <w:r w:rsidR="002D74A2" w:rsidRPr="00955F0F" w:rsidDel="001A1362">
          <w:rPr>
            <w:bCs/>
          </w:rPr>
          <w:delText>id为索引的数组保存。2，建立</w:delText>
        </w:r>
        <w:r w:rsidR="002D74A2" w:rsidRPr="00955F0F" w:rsidDel="001A1362">
          <w:rPr>
            <w:rFonts w:hint="eastAsia"/>
            <w:bCs/>
          </w:rPr>
          <w:delText>核心子图索引</w:delText>
        </w:r>
        <w:r w:rsidR="002D74A2" w:rsidDel="001A1362">
          <w:rPr>
            <w:rFonts w:hint="eastAsia"/>
            <w:bCs/>
          </w:rPr>
          <w:delText>（第</w:delText>
        </w:r>
        <w:r w:rsidR="00243E46" w:rsidDel="001A1362">
          <w:rPr>
            <w:bCs/>
          </w:rPr>
          <w:delText>2</w:delText>
        </w:r>
        <w:r w:rsidR="002D74A2" w:rsidDel="001A1362">
          <w:rPr>
            <w:rFonts w:hint="eastAsia"/>
            <w:bCs/>
          </w:rPr>
          <w:delText>行）</w:delText>
        </w:r>
        <w:r w:rsidR="002D74A2" w:rsidRPr="00955F0F" w:rsidDel="001A1362">
          <w:rPr>
            <w:rFonts w:hint="eastAsia"/>
            <w:bCs/>
          </w:rPr>
          <w:delText>：选择</w:delText>
        </w:r>
        <w:r w:rsidR="00E4325F" w:rsidDel="001A1362">
          <w:rPr>
            <w:rFonts w:hint="eastAsia"/>
            <w:bCs/>
          </w:rPr>
          <w:delText>度数排名前m（m通常比k大一个数量级）的</w:delText>
        </w:r>
        <w:r w:rsidR="002D74A2" w:rsidRPr="00955F0F" w:rsidDel="001A1362">
          <w:rPr>
            <w:rFonts w:hint="eastAsia"/>
            <w:bCs/>
          </w:rPr>
          <w:delText>高度顶点加入核心子图中。由于全局索引顶点已经记录了到达全局的索引，所以要剔除掉这部分顶点。此外，建立好全局索引后，我们可以直接用基于上界和下界剪枝的点对点查询求得核心子图上各点之间的最短</w:delText>
        </w:r>
      </w:del>
      <w:ins w:id="1188" w:author="huao" w:date="2023-11-12T14:39:00Z">
        <w:del w:id="1189" w:author="HERO 浩宇" w:date="2023-11-13T16:18:00Z">
          <w:r w:rsidR="00554900" w:rsidDel="001A1362">
            <w:rPr>
              <w:rFonts w:hint="eastAsia"/>
              <w:bCs/>
            </w:rPr>
            <w:delText>最佳</w:delText>
          </w:r>
        </w:del>
      </w:ins>
      <w:del w:id="1190" w:author="HERO 浩宇" w:date="2023-11-13T16:18:00Z">
        <w:r w:rsidR="002D74A2" w:rsidRPr="00955F0F" w:rsidDel="001A1362">
          <w:rPr>
            <w:rFonts w:hint="eastAsia"/>
            <w:bCs/>
          </w:rPr>
          <w:delText>路径。</w:delText>
        </w:r>
        <w:r w:rsidR="002D74A2" w:rsidRPr="00955F0F" w:rsidDel="001A1362">
          <w:rPr>
            <w:bCs/>
          </w:rPr>
          <w:delText>3，</w:delText>
        </w:r>
        <w:r w:rsidR="002D74A2" w:rsidRPr="00955F0F" w:rsidDel="001A1362">
          <w:rPr>
            <w:rFonts w:hint="eastAsia"/>
            <w:bCs/>
          </w:rPr>
          <w:delText>查询加速</w:delText>
        </w:r>
        <w:r w:rsidR="002D74A2" w:rsidDel="001A1362">
          <w:rPr>
            <w:rFonts w:hint="eastAsia"/>
            <w:bCs/>
          </w:rPr>
          <w:delText>（第</w:delText>
        </w:r>
        <w:r w:rsidR="00243E46" w:rsidDel="001A1362">
          <w:rPr>
            <w:bCs/>
          </w:rPr>
          <w:delText>3</w:delText>
        </w:r>
        <w:r w:rsidR="002D74A2" w:rsidDel="001A1362">
          <w:rPr>
            <w:bCs/>
          </w:rPr>
          <w:delText>-15</w:delText>
        </w:r>
        <w:r w:rsidR="002D74A2" w:rsidDel="001A1362">
          <w:rPr>
            <w:rFonts w:hint="eastAsia"/>
            <w:bCs/>
          </w:rPr>
          <w:delText>行）：</w:delText>
        </w:r>
        <w:r w:rsidR="002D74A2" w:rsidRPr="00955F0F" w:rsidDel="001A1362">
          <w:rPr>
            <w:rFonts w:hint="eastAsia"/>
            <w:bCs/>
          </w:rPr>
          <w:delTex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delText>
        </w:r>
        <w:r w:rsidR="002D74A2" w:rsidDel="001A1362">
          <w:rPr>
            <w:rFonts w:hint="eastAsia"/>
            <w:bCs/>
          </w:rPr>
          <w:delText>需要</w:delText>
        </w:r>
        <w:r w:rsidR="002D74A2" w:rsidRPr="00955F0F" w:rsidDel="001A1362">
          <w:rPr>
            <w:rFonts w:hint="eastAsia"/>
            <w:bCs/>
          </w:rPr>
          <w:delText>很多跳才能完成</w:delText>
        </w:r>
        <w:r w:rsidR="002D74A2" w:rsidDel="001A1362">
          <w:rPr>
            <w:rFonts w:hint="eastAsia"/>
            <w:bCs/>
          </w:rPr>
          <w:delText>，有了核心子图，可以一步完成这些点之间的状态传播。除了可以更快地完成状态传播，一个隐含的因素是，核心子图上遍布高度顶点，它们更可能出现在两点之间的最短</w:delText>
        </w:r>
      </w:del>
      <w:ins w:id="1191" w:author="huao" w:date="2023-11-12T14:39:00Z">
        <w:del w:id="1192" w:author="HERO 浩宇" w:date="2023-11-13T16:18:00Z">
          <w:r w:rsidR="00554900" w:rsidDel="001A1362">
            <w:rPr>
              <w:rFonts w:hint="eastAsia"/>
              <w:bCs/>
            </w:rPr>
            <w:delText>最佳</w:delText>
          </w:r>
        </w:del>
      </w:ins>
      <w:del w:id="1193" w:author="HERO 浩宇" w:date="2023-11-13T16:18:00Z">
        <w:r w:rsidR="002D74A2" w:rsidDel="001A1362">
          <w:rPr>
            <w:rFonts w:hint="eastAsia"/>
            <w:bCs/>
          </w:rPr>
          <w:delText>路径上，核心子图可以加快路径的发现过程。4，查询终止（第</w:delText>
        </w:r>
        <w:r w:rsidR="002D74A2" w:rsidDel="001A1362">
          <w:rPr>
            <w:bCs/>
          </w:rPr>
          <w:delText>6</w:delText>
        </w:r>
        <w:r w:rsidR="002D74A2" w:rsidDel="001A1362">
          <w:rPr>
            <w:rFonts w:hint="eastAsia"/>
            <w:bCs/>
          </w:rPr>
          <w:delTex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w:delText>
        </w:r>
      </w:del>
      <w:ins w:id="1194" w:author="huao" w:date="2023-11-12T14:39:00Z">
        <w:del w:id="1195" w:author="HERO 浩宇" w:date="2023-11-13T16:18:00Z">
          <w:r w:rsidR="00554900" w:rsidDel="001A1362">
            <w:rPr>
              <w:rFonts w:hint="eastAsia"/>
              <w:bCs/>
            </w:rPr>
            <w:delText>最佳</w:delText>
          </w:r>
        </w:del>
      </w:ins>
      <w:del w:id="1196" w:author="HERO 浩宇" w:date="2023-11-13T16:18:00Z">
        <w:r w:rsidR="002D74A2" w:rsidDel="001A1362">
          <w:rPr>
            <w:rFonts w:hint="eastAsia"/>
            <w:bCs/>
          </w:rPr>
          <w:delText>的路径值，所有的点的出边路径值都比现有的上界大，活跃顶点的数目降至0，则此时迭代结束。通过上述步骤，我们用轻量级的核心子图索引，实现了高效地数据共享。</w:delText>
        </w:r>
      </w:del>
    </w:p>
    <w:p w14:paraId="26F0546E" w14:textId="680487F8" w:rsidR="007C6158" w:rsidRDefault="00E40443" w:rsidP="002F34A1">
      <w:pPr>
        <w:tabs>
          <w:tab w:val="left" w:pos="6237"/>
        </w:tabs>
        <w:ind w:firstLine="420"/>
        <w:rPr>
          <w:sz w:val="18"/>
          <w:szCs w:val="18"/>
        </w:rPr>
      </w:pPr>
      <w:r>
        <w:br w:type="column"/>
      </w:r>
      <w:r w:rsidR="00137610" w:rsidRPr="002F34A1">
        <w:rPr>
          <w:sz w:val="18"/>
          <w:szCs w:val="18"/>
        </w:rPr>
        <w:t xml:space="preserve">The execution steps for achieving computation sharing are as follows: 1. Establish a Global Index (Lines 1): 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w:t>
      </w:r>
      <w:r w:rsidR="003E55D3">
        <w:rPr>
          <w:sz w:val="18"/>
          <w:szCs w:val="18"/>
        </w:rPr>
        <w:t>2</w:t>
      </w:r>
      <w:r w:rsidR="00137610" w:rsidRPr="002F34A1">
        <w:rPr>
          <w:sz w:val="18"/>
          <w:szCs w:val="18"/>
        </w:rPr>
        <w:t xml:space="preserve">): </w:t>
      </w:r>
      <w:r w:rsidR="002D01DB">
        <w:rPr>
          <w:sz w:val="18"/>
          <w:szCs w:val="18"/>
        </w:rPr>
        <w:t>A</w:t>
      </w:r>
      <w:r w:rsidR="00137610" w:rsidRPr="002F34A1">
        <w:rPr>
          <w:sz w:val="18"/>
          <w:szCs w:val="18"/>
        </w:rPr>
        <w:t>llowing more high-degree vertices</w:t>
      </w:r>
      <w:r w:rsidR="00FE0D10">
        <w:rPr>
          <w:sz w:val="18"/>
          <w:szCs w:val="18"/>
        </w:rPr>
        <w:t>,</w:t>
      </w:r>
      <w:r w:rsidR="00FE0D10" w:rsidRPr="00FE0D10">
        <w:rPr>
          <w:sz w:val="18"/>
          <w:szCs w:val="18"/>
        </w:rPr>
        <w:t xml:space="preserve"> typically one order of magnitude larger than k, which are ranked in the top m in terms of degree</w:t>
      </w:r>
      <w:r w:rsidR="00FE0D10">
        <w:rPr>
          <w:sz w:val="18"/>
          <w:szCs w:val="18"/>
        </w:rPr>
        <w:t>,</w:t>
      </w:r>
      <w:r w:rsidR="00137610" w:rsidRPr="002F34A1">
        <w:rPr>
          <w:sz w:val="18"/>
          <w:szCs w:val="18"/>
        </w:rPr>
        <w:t xml:space="preserve">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w:t>
      </w:r>
      <w:r w:rsidR="007B7D8B">
        <w:rPr>
          <w:sz w:val="18"/>
          <w:szCs w:val="18"/>
        </w:rPr>
        <w:t>3</w:t>
      </w:r>
      <w:r w:rsidR="00137610" w:rsidRPr="002F34A1">
        <w:rPr>
          <w:sz w:val="18"/>
          <w:szCs w:val="18"/>
        </w:rPr>
        <w:t>):</w:t>
      </w:r>
      <w:r w:rsidR="003652C6" w:rsidRPr="002F34A1">
        <w:rPr>
          <w:sz w:val="18"/>
          <w:szCs w:val="18"/>
        </w:rPr>
        <w:t xml:space="preserve"> </w:t>
      </w:r>
      <w:r w:rsidR="00137610" w:rsidRPr="002F34A1">
        <w:rPr>
          <w:sz w:val="18"/>
          <w:szCs w:val="18"/>
        </w:rPr>
        <w: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t>
      </w:r>
      <w:r w:rsidR="003652C6" w:rsidRPr="002F34A1">
        <w:rPr>
          <w:sz w:val="18"/>
          <w:szCs w:val="18"/>
        </w:rPr>
        <w:t xml:space="preserve"> </w:t>
      </w:r>
      <w:r w:rsidR="00137610" w:rsidRPr="002F34A1">
        <w:rPr>
          <w:sz w:val="18"/>
          <w:szCs w:val="18"/>
        </w:rPr>
        <w:t xml:space="preserve">4. Query Termination (Lines </w:t>
      </w:r>
      <w:r w:rsidR="007B7D8B">
        <w:rPr>
          <w:sz w:val="18"/>
          <w:szCs w:val="18"/>
        </w:rPr>
        <w:t>6</w:t>
      </w:r>
      <w:r w:rsidR="00137610" w:rsidRPr="002F34A1">
        <w:rPr>
          <w:sz w:val="18"/>
          <w:szCs w:val="18"/>
        </w:rPr>
        <w:t>):</w:t>
      </w:r>
      <w:r w:rsidR="003652C6" w:rsidRPr="002F34A1">
        <w:rPr>
          <w:sz w:val="18"/>
          <w:szCs w:val="18"/>
        </w:rPr>
        <w:t xml:space="preserve"> </w:t>
      </w:r>
      <w:r w:rsidR="00137610" w:rsidRPr="002F34A1">
        <w:rPr>
          <w:sz w:val="18"/>
          <w:szCs w:val="18"/>
        </w:rPr>
        <w: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p>
    <w:p w14:paraId="32BF89E9" w14:textId="4852AE2A" w:rsidR="00E40443" w:rsidRPr="002F34A1" w:rsidRDefault="00E40443" w:rsidP="002F34A1">
      <w:pPr>
        <w:tabs>
          <w:tab w:val="left" w:pos="6237"/>
        </w:tabs>
        <w:ind w:firstLine="420"/>
        <w:rPr>
          <w:sz w:val="18"/>
          <w:szCs w:val="18"/>
        </w:rPr>
      </w:pPr>
      <w:r w:rsidRPr="002F34A1">
        <w:rPr>
          <w:sz w:val="18"/>
          <w:szCs w:val="18"/>
        </w:rPr>
        <w:br w:type="page"/>
      </w:r>
    </w:p>
    <w:p w14:paraId="6D8C13E4" w14:textId="133BCBEC" w:rsidR="006E480F" w:rsidDel="000972A2" w:rsidRDefault="0088491C">
      <w:pPr>
        <w:tabs>
          <w:tab w:val="left" w:pos="5570"/>
        </w:tabs>
        <w:jc w:val="left"/>
        <w:rPr>
          <w:del w:id="1197" w:author="HERO 浩宇" w:date="2023-11-13T16:20:00Z"/>
        </w:rPr>
      </w:pPr>
      <w:bookmarkStart w:id="1198" w:name="_Toc149671650"/>
      <w:del w:id="1199" w:author="HERO 浩宇" w:date="2023-11-13T16:20:00Z">
        <w:r w:rsidDel="000972A2">
          <w:rPr>
            <w:rFonts w:asciiTheme="minorHAnsi" w:eastAsiaTheme="minorEastAsia" w:hAnsiTheme="minorHAnsi" w:cstheme="minorBidi"/>
            <w:noProof/>
            <w:kern w:val="2"/>
            <w:sz w:val="21"/>
          </w:rPr>
          <w:lastRenderedPageBreak/>
          <w:object w:dxaOrig="1440" w:dyaOrig="1440" w14:anchorId="56BCD0BF">
            <v:shape id="_x0000_s1029" type="#_x0000_t75" style="position:absolute;margin-left:33.95pt;margin-top:3.45pt;width:438.2pt;height:191.3pt;z-index:251673600;mso-position-horizontal-relative:text;mso-position-vertical-relative:text">
              <v:imagedata r:id="rId14" o:title=""/>
              <w10:wrap type="topAndBottom"/>
            </v:shape>
            <o:OLEObject Type="Embed" ProgID="Visio.Drawing.15" ShapeID="_x0000_s1029" DrawAspect="Content" ObjectID="_1761408682" r:id="rId15"/>
          </w:object>
        </w:r>
        <w:bookmarkStart w:id="1200" w:name="_Toc149671651"/>
        <w:bookmarkEnd w:id="1198"/>
        <w:r w:rsidR="006E480F" w:rsidDel="000972A2">
          <w:rPr>
            <w:rFonts w:hint="eastAsia"/>
          </w:rPr>
          <w:delText>其它优化</w:delText>
        </w:r>
        <w:bookmarkEnd w:id="1200"/>
      </w:del>
    </w:p>
    <w:p w14:paraId="5070E796" w14:textId="77777777" w:rsidR="000972A2" w:rsidRPr="000972A2" w:rsidRDefault="000972A2" w:rsidP="000972A2">
      <w:pPr>
        <w:keepNext/>
        <w:keepLines/>
        <w:outlineLvl w:val="1"/>
        <w:rPr>
          <w:ins w:id="1201" w:author="HERO 浩宇" w:date="2023-11-13T16:21:00Z"/>
          <w:b/>
          <w:bCs/>
          <w:color w:val="000000" w:themeColor="text1"/>
        </w:rPr>
      </w:pPr>
      <w:ins w:id="1202" w:author="HERO 浩宇" w:date="2023-11-13T16:21:00Z">
        <w:r w:rsidRPr="000972A2">
          <w:rPr>
            <w:rFonts w:hint="eastAsia"/>
            <w:b/>
            <w:bCs/>
            <w:color w:val="000000" w:themeColor="text1"/>
          </w:rPr>
          <w:t>更新机制</w:t>
        </w:r>
      </w:ins>
    </w:p>
    <w:p w14:paraId="16714148" w14:textId="77777777" w:rsidR="000972A2" w:rsidRPr="000972A2" w:rsidRDefault="000972A2" w:rsidP="000972A2">
      <w:pPr>
        <w:tabs>
          <w:tab w:val="left" w:pos="6237"/>
        </w:tabs>
        <w:ind w:firstLineChars="200" w:firstLine="440"/>
        <w:rPr>
          <w:ins w:id="1203" w:author="HERO 浩宇" w:date="2023-11-13T16:21:00Z"/>
        </w:rPr>
      </w:pPr>
      <w:ins w:id="1204" w:author="HERO 浩宇" w:date="2023-11-13T16:21:00Z">
        <w:r w:rsidRPr="000972A2">
          <w:t>实际应用中，供查询任务遍历的底层图常常是动态变化（发生边增加eadd和边删除edelete）的，而变化的图结构数据会导致索引值产生误差。因此，当动态图发生图更新时，我们除了需要更新图结构信息，还需要动态更新索引。图结构信息更新：GraphCPP通过邻接列表来存储每个顶点的出边邻居，因此我们只需要根据边增加（边删除）时的源顶点信息，修改对应的出边邻居的邻接表就可以了。索引更新：我们采用一种增量更新的方式，依次更新全局索引和核心子图索引，尽可能减少了索引更新的冗余计算开销。</w:t>
        </w:r>
      </w:ins>
    </w:p>
    <w:p w14:paraId="11E22E31" w14:textId="77777777" w:rsidR="000972A2" w:rsidRPr="000972A2" w:rsidRDefault="000972A2" w:rsidP="000972A2">
      <w:pPr>
        <w:tabs>
          <w:tab w:val="left" w:pos="5795"/>
        </w:tabs>
        <w:ind w:firstLineChars="200" w:firstLine="440"/>
        <w:rPr>
          <w:ins w:id="1205" w:author="HERO 浩宇" w:date="2023-11-13T16:21:00Z"/>
        </w:rPr>
      </w:pPr>
      <w:ins w:id="1206" w:author="HERO 浩宇" w:date="2023-11-13T16:21:00Z">
        <w:r w:rsidRPr="000972A2">
          <w:t>全局索引顶点数目较少（有k个全局索引顶点），但是记录的索引值非常多（有k*|V|个全局索引值），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ins>
    </w:p>
    <w:p w14:paraId="2D12C8C5" w14:textId="77777777" w:rsidR="000972A2" w:rsidRPr="000972A2" w:rsidRDefault="000972A2" w:rsidP="000972A2">
      <w:pPr>
        <w:tabs>
          <w:tab w:val="left" w:pos="5795"/>
        </w:tabs>
        <w:ind w:firstLine="420"/>
        <w:rPr>
          <w:ins w:id="1207" w:author="HERO 浩宇" w:date="2023-11-13T16:21:00Z"/>
        </w:rPr>
      </w:pPr>
      <w:ins w:id="1208" w:author="HERO 浩宇" w:date="2023-11-13T16:21:00Z">
        <w:r w:rsidRPr="000972A2">
          <w:t>核心子图索引只记录少量高度顶点之间的索引，最多只需维护m*m个索引值（m的数量级远小于图数据规模），所以我们采用独立的二维数组来存储核心子图。具体地，边</w:t>
        </w:r>
        <w:r w:rsidRPr="000972A2">
          <w:rPr>
            <w:rFonts w:hint="eastAsia"/>
          </w:rPr>
          <w:t>增加</w:t>
        </w:r>
        <w:r w:rsidRPr="000972A2">
          <w:t>更新</w:t>
        </w:r>
        <w:r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由核心子图索引复用了每次查询的最佳路径结果，无需单独计算</w:t>
        </w:r>
        <w:r w:rsidRPr="000972A2">
          <w:rPr>
            <w:rFonts w:hint="eastAsia"/>
          </w:rPr>
          <w:t xml:space="preserve"> </w:t>
        </w:r>
        <w:r w:rsidRPr="000972A2">
          <w:t xml:space="preserve">     ，因此整体开销</w:t>
        </w:r>
        <w:r w:rsidRPr="000972A2">
          <w:rPr>
            <w:rFonts w:hint="eastAsia"/>
          </w:rPr>
          <w:t>较小。</w:t>
        </w:r>
      </w:ins>
    </w:p>
    <w:p w14:paraId="780AE87C" w14:textId="44AD0588" w:rsidR="000972A2" w:rsidRDefault="000972A2" w:rsidP="00BE68E2">
      <w:pPr>
        <w:rPr>
          <w:ins w:id="1209" w:author="HERO 浩宇" w:date="2023-11-13T16:20:00Z"/>
          <w:rFonts w:hint="eastAsia"/>
        </w:rPr>
        <w:pPrChange w:id="1210" w:author="HERO 浩宇" w:date="2023-11-13T16:47:00Z">
          <w:pPr>
            <w:pStyle w:val="af6"/>
          </w:pPr>
        </w:pPrChange>
      </w:pPr>
      <w:ins w:id="1211" w:author="HERO 浩宇" w:date="2023-11-13T16:21:00Z">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执行批量图更新操作，从而进一步降低了更新开销。</w:t>
        </w:r>
      </w:ins>
    </w:p>
    <w:p w14:paraId="073F126B" w14:textId="2E02BCEF" w:rsidR="000B7996" w:rsidDel="000972A2" w:rsidRDefault="000B7996" w:rsidP="002F34A1">
      <w:pPr>
        <w:rPr>
          <w:del w:id="1212" w:author="HERO 浩宇" w:date="2023-11-13T16:20:00Z"/>
        </w:rPr>
      </w:pPr>
      <w:del w:id="1213" w:author="HERO 浩宇" w:date="2023-11-13T16:20:00Z">
        <w:r w:rsidDel="000972A2">
          <w:tab/>
        </w:r>
        <w:r w:rsidR="00BC072C" w:rsidDel="000972A2">
          <w:rPr>
            <w:rFonts w:hint="eastAsia"/>
          </w:rPr>
          <w:delText>一、</w:delText>
        </w:r>
        <w:r w:rsidR="009F7ED5" w:rsidDel="000972A2">
          <w:rPr>
            <w:rFonts w:hint="eastAsia"/>
          </w:rPr>
          <w:delText>维护核心子图</w:delText>
        </w:r>
      </w:del>
    </w:p>
    <w:p w14:paraId="7012FD3A" w14:textId="423689B3" w:rsidR="000B7996" w:rsidDel="000972A2" w:rsidRDefault="000B7996">
      <w:pPr>
        <w:rPr>
          <w:del w:id="1214" w:author="HERO 浩宇" w:date="2023-11-13T16:20:00Z"/>
        </w:rPr>
      </w:pPr>
      <w:del w:id="1215" w:author="HERO 浩宇" w:date="2023-11-13T16:20:00Z">
        <w:r w:rsidDel="000972A2">
          <w:tab/>
        </w:r>
        <w:r w:rsidR="007944AC" w:rsidDel="000972A2">
          <w:delText>GraphCPP</w:delText>
        </w:r>
        <w:r w:rsidR="007944AC" w:rsidRPr="00CC14DC" w:rsidDel="000972A2">
          <w:rPr>
            <w:rFonts w:hint="eastAsia"/>
          </w:rPr>
          <w:delText>将传统的维护所有顶点距离值的</w:delText>
        </w:r>
        <w:r w:rsidR="007944AC" w:rsidDel="000972A2">
          <w:rPr>
            <w:rFonts w:hint="eastAsia"/>
          </w:rPr>
          <w:delText>“</w:delText>
        </w:r>
        <w:r w:rsidR="007944AC" w:rsidRPr="00CC14DC" w:rsidDel="000972A2">
          <w:rPr>
            <w:rFonts w:hint="eastAsia"/>
          </w:rPr>
          <w:delText>全局索引</w:delText>
        </w:r>
        <w:r w:rsidR="007944AC" w:rsidDel="000972A2">
          <w:rPr>
            <w:rFonts w:hint="eastAsia"/>
          </w:rPr>
          <w:delText>”</w:delText>
        </w:r>
        <w:r w:rsidR="007944AC" w:rsidRPr="00CC14DC" w:rsidDel="000972A2">
          <w:rPr>
            <w:rFonts w:hint="eastAsia"/>
          </w:rPr>
          <w:delText>瘦身为只维护高度顶点之间距离值的“核心子图索引”</w:delText>
        </w:r>
        <w:r w:rsidR="00F169F9" w:rsidDel="000972A2">
          <w:rPr>
            <w:rFonts w:hint="eastAsia"/>
          </w:rPr>
          <w:delText>。在计算时，复用全局索引执行</w:delText>
        </w:r>
        <w:r w:rsidR="00245664" w:rsidRPr="00955F0F" w:rsidDel="000972A2">
          <w:rPr>
            <w:rFonts w:hint="eastAsia"/>
            <w:bCs/>
          </w:rPr>
          <w:delText>基于上界和下界剪枝的点对点查询求得核心子图上</w:delText>
        </w:r>
        <w:r w:rsidR="00245664" w:rsidDel="000972A2">
          <w:rPr>
            <w:rFonts w:hint="eastAsia"/>
            <w:bCs/>
          </w:rPr>
          <w:delText>高度顶点</w:delText>
        </w:r>
        <w:r w:rsidR="00245664" w:rsidRPr="00955F0F" w:rsidDel="000972A2">
          <w:rPr>
            <w:rFonts w:hint="eastAsia"/>
            <w:bCs/>
          </w:rPr>
          <w:delText>之间的最短</w:delText>
        </w:r>
      </w:del>
      <w:ins w:id="1216" w:author="huao" w:date="2023-11-12T14:39:00Z">
        <w:del w:id="1217" w:author="HERO 浩宇" w:date="2023-11-13T16:20:00Z">
          <w:r w:rsidR="00554900" w:rsidDel="000972A2">
            <w:rPr>
              <w:rFonts w:hint="eastAsia"/>
              <w:bCs/>
            </w:rPr>
            <w:delText>最佳</w:delText>
          </w:r>
        </w:del>
      </w:ins>
      <w:del w:id="1218" w:author="HERO 浩宇" w:date="2023-11-13T16:20:00Z">
        <w:r w:rsidR="00245664" w:rsidRPr="00955F0F" w:rsidDel="000972A2">
          <w:rPr>
            <w:rFonts w:hint="eastAsia"/>
            <w:bCs/>
          </w:rPr>
          <w:delText>路径</w:delText>
        </w:r>
        <w:r w:rsidR="00245664" w:rsidDel="000972A2">
          <w:rPr>
            <w:rFonts w:hint="eastAsia"/>
            <w:bCs/>
          </w:rPr>
          <w:delText>值。在存储时，每个</w:delText>
        </w:r>
        <w:r w:rsidR="001A7586" w:rsidDel="000972A2">
          <w:rPr>
            <w:rFonts w:hint="eastAsia"/>
            <w:bCs/>
          </w:rPr>
          <w:delText>高度顶点只需要存储</w:delText>
        </w:r>
        <w:r w:rsidR="00EA62A4" w:rsidDel="000972A2">
          <w:rPr>
            <w:rFonts w:hint="eastAsia"/>
            <w:bCs/>
          </w:rPr>
          <w:delText>少量的高度顶点之间的距离值。</w:delText>
        </w:r>
        <w:r w:rsidR="00C90906" w:rsidDel="000972A2">
          <w:rPr>
            <w:rFonts w:hint="eastAsia"/>
            <w:bCs/>
          </w:rPr>
          <w:delText>显然，和全局索引相比</w:delText>
        </w:r>
        <w:r w:rsidR="00EA62A4" w:rsidDel="000972A2">
          <w:rPr>
            <w:rFonts w:hint="eastAsia"/>
          </w:rPr>
          <w:delText>它的计算开销和存储开销都大大减少</w:delText>
        </w:r>
        <w:r w:rsidR="00C90906" w:rsidDel="000972A2">
          <w:rPr>
            <w:rFonts w:hint="eastAsia"/>
          </w:rPr>
          <w:delText>。</w:delText>
        </w:r>
        <w:r w:rsidR="008B4610" w:rsidDel="000972A2">
          <w:rPr>
            <w:rFonts w:hint="eastAsia"/>
          </w:rPr>
          <w:delText>而针对动态图上的索引维护，我们也做了特别优化</w:delText>
        </w:r>
        <w:r w:rsidR="001E59F5" w:rsidDel="000972A2">
          <w:rPr>
            <w:rFonts w:hint="eastAsia"/>
          </w:rPr>
          <w:delText>。具体地，</w:delText>
        </w:r>
        <w:r w:rsidR="00091B3B" w:rsidDel="000972A2">
          <w:rPr>
            <w:rFonts w:hint="eastAsia"/>
          </w:rPr>
          <w:delText>在计算高度顶点之间的最短</w:delText>
        </w:r>
      </w:del>
      <w:ins w:id="1219" w:author="huao" w:date="2023-11-12T14:39:00Z">
        <w:del w:id="1220" w:author="HERO 浩宇" w:date="2023-11-13T16:20:00Z">
          <w:r w:rsidR="00554900" w:rsidDel="000972A2">
            <w:rPr>
              <w:rFonts w:hint="eastAsia"/>
            </w:rPr>
            <w:delText>最佳</w:delText>
          </w:r>
        </w:del>
      </w:ins>
      <w:del w:id="1221" w:author="HERO 浩宇" w:date="2023-11-13T16:20:00Z">
        <w:r w:rsidR="00091B3B" w:rsidDel="000972A2">
          <w:rPr>
            <w:rFonts w:hint="eastAsia"/>
          </w:rPr>
          <w:delText>路径时，每个顶点都会记录其路径</w:delText>
        </w:r>
        <w:r w:rsidR="00E27818" w:rsidDel="000972A2">
          <w:rPr>
            <w:rFonts w:hint="eastAsia"/>
          </w:rPr>
          <w:delText>上</w:delText>
        </w:r>
        <w:r w:rsidR="00091B3B" w:rsidDel="000972A2">
          <w:rPr>
            <w:rFonts w:hint="eastAsia"/>
          </w:rPr>
          <w:delText>的父节点。</w:delText>
        </w:r>
        <w:r w:rsidR="00E27818" w:rsidDel="000972A2">
          <w:rPr>
            <w:rFonts w:hint="eastAsia"/>
          </w:rPr>
          <w:delText>当最</w:delText>
        </w:r>
        <w:r w:rsidR="00166312" w:rsidDel="000972A2">
          <w:rPr>
            <w:rFonts w:hint="eastAsia"/>
          </w:rPr>
          <w:delText>终</w:delText>
        </w:r>
        <w:r w:rsidR="00E27818" w:rsidDel="000972A2">
          <w:rPr>
            <w:rFonts w:hint="eastAsia"/>
          </w:rPr>
          <w:delText>路径收敛，从目的顶点</w:delText>
        </w:r>
        <w:r w:rsidR="00166312" w:rsidDel="000972A2">
          <w:rPr>
            <w:rFonts w:hint="eastAsia"/>
          </w:rPr>
          <w:delText>逆推可以获得最短</w:delText>
        </w:r>
      </w:del>
      <w:ins w:id="1222" w:author="huao" w:date="2023-11-12T14:39:00Z">
        <w:del w:id="1223" w:author="HERO 浩宇" w:date="2023-11-13T16:20:00Z">
          <w:r w:rsidR="00554900" w:rsidDel="000972A2">
            <w:rPr>
              <w:rFonts w:hint="eastAsia"/>
            </w:rPr>
            <w:delText>最佳</w:delText>
          </w:r>
        </w:del>
      </w:ins>
      <w:del w:id="1224" w:author="HERO 浩宇" w:date="2023-11-13T16:20:00Z">
        <w:r w:rsidR="00166312" w:rsidDel="000972A2">
          <w:rPr>
            <w:rFonts w:hint="eastAsia"/>
          </w:rPr>
          <w:delText>路径上所有的顶点的集合</w:delText>
        </w:r>
        <w:r w:rsidR="00E76243" w:rsidDel="000972A2">
          <w:rPr>
            <w:rFonts w:hint="eastAsia"/>
          </w:rPr>
          <w:delText>，</w:delText>
        </w:r>
        <w:r w:rsidR="00166312" w:rsidDel="000972A2">
          <w:rPr>
            <w:rFonts w:hint="eastAsia"/>
          </w:rPr>
          <w:delText>我们将每条最短</w:delText>
        </w:r>
      </w:del>
      <w:ins w:id="1225" w:author="huao" w:date="2023-11-12T14:39:00Z">
        <w:del w:id="1226" w:author="HERO 浩宇" w:date="2023-11-13T16:20:00Z">
          <w:r w:rsidR="00554900" w:rsidDel="000972A2">
            <w:rPr>
              <w:rFonts w:hint="eastAsia"/>
            </w:rPr>
            <w:delText>最佳</w:delText>
          </w:r>
        </w:del>
      </w:ins>
      <w:del w:id="1227" w:author="HERO 浩宇" w:date="2023-11-13T16:20:00Z">
        <w:r w:rsidR="00166312" w:rsidDel="000972A2">
          <w:rPr>
            <w:rFonts w:hint="eastAsia"/>
          </w:rPr>
          <w:delText>路径的集合存放在</w:delText>
        </w:r>
        <w:r w:rsidR="00E76243" w:rsidDel="000972A2">
          <w:rPr>
            <w:rFonts w:hint="eastAsia"/>
          </w:rPr>
          <w:delText>以路径起始点为索引的数组中。当图更新到来，我们首先</w:delText>
        </w:r>
        <w:r w:rsidR="003F6BD7" w:rsidDel="000972A2">
          <w:rPr>
            <w:rFonts w:hint="eastAsia"/>
          </w:rPr>
          <w:delText>判断受影响的活跃顶点是否位于某条最短</w:delText>
        </w:r>
      </w:del>
      <w:ins w:id="1228" w:author="huao" w:date="2023-11-12T14:39:00Z">
        <w:del w:id="1229" w:author="HERO 浩宇" w:date="2023-11-13T16:20:00Z">
          <w:r w:rsidR="00554900" w:rsidDel="000972A2">
            <w:rPr>
              <w:rFonts w:hint="eastAsia"/>
            </w:rPr>
            <w:delText>最佳</w:delText>
          </w:r>
        </w:del>
      </w:ins>
      <w:del w:id="1230" w:author="HERO 浩宇" w:date="2023-11-13T16:20:00Z">
        <w:r w:rsidR="003F6BD7" w:rsidDel="000972A2">
          <w:rPr>
            <w:rFonts w:hint="eastAsia"/>
          </w:rPr>
          <w:delText>路径上，如果</w:delText>
        </w:r>
        <w:r w:rsidR="006F41AD" w:rsidDel="000972A2">
          <w:rPr>
            <w:rFonts w:hint="eastAsia"/>
          </w:rPr>
          <w:delText>不在，则不会对</w:delText>
        </w:r>
        <w:r w:rsidR="0052660D" w:rsidDel="000972A2">
          <w:rPr>
            <w:rFonts w:hint="eastAsia"/>
          </w:rPr>
          <w:delText>该条索引产生影响，无需更新，否</w:delText>
        </w:r>
        <w:r w:rsidR="003F6BD7" w:rsidDel="000972A2">
          <w:rPr>
            <w:rFonts w:hint="eastAsia"/>
          </w:rPr>
          <w:delText>则需要重新计算</w:delText>
        </w:r>
        <w:r w:rsidR="0052660D" w:rsidDel="000972A2">
          <w:rPr>
            <w:rFonts w:hint="eastAsia"/>
          </w:rPr>
          <w:delText>该索引的距离值。</w:delText>
        </w:r>
      </w:del>
    </w:p>
    <w:p w14:paraId="72242E88" w14:textId="5F726EFA" w:rsidR="003652C6" w:rsidDel="00BE68E2" w:rsidRDefault="00E40443" w:rsidP="00BE68E2">
      <w:pPr>
        <w:tabs>
          <w:tab w:val="left" w:pos="5570"/>
        </w:tabs>
        <w:jc w:val="left"/>
        <w:rPr>
          <w:del w:id="1231" w:author="HERO 浩宇" w:date="2023-11-13T16:47:00Z"/>
        </w:rPr>
        <w:pPrChange w:id="1232" w:author="HERO 浩宇" w:date="2023-11-13T16:47:00Z">
          <w:pPr>
            <w:tabs>
              <w:tab w:val="left" w:pos="5570"/>
            </w:tabs>
            <w:jc w:val="left"/>
          </w:pPr>
        </w:pPrChange>
      </w:pPr>
      <w:r>
        <w:br w:type="column"/>
      </w:r>
    </w:p>
    <w:p w14:paraId="0CCCDE41" w14:textId="441846F6" w:rsidR="003652C6" w:rsidDel="00BE68E2" w:rsidRDefault="003652C6" w:rsidP="00BE68E2">
      <w:pPr>
        <w:tabs>
          <w:tab w:val="left" w:pos="5570"/>
        </w:tabs>
        <w:jc w:val="left"/>
        <w:rPr>
          <w:del w:id="1233" w:author="HERO 浩宇" w:date="2023-11-13T16:47:00Z"/>
        </w:rPr>
        <w:pPrChange w:id="1234" w:author="HERO 浩宇" w:date="2023-11-13T16:47:00Z">
          <w:pPr>
            <w:tabs>
              <w:tab w:val="left" w:pos="5570"/>
            </w:tabs>
            <w:jc w:val="left"/>
          </w:pPr>
        </w:pPrChange>
      </w:pPr>
    </w:p>
    <w:p w14:paraId="34E328DB" w14:textId="7267128C" w:rsidR="003652C6" w:rsidDel="00BE68E2" w:rsidRDefault="003652C6" w:rsidP="00BE68E2">
      <w:pPr>
        <w:tabs>
          <w:tab w:val="left" w:pos="5570"/>
        </w:tabs>
        <w:jc w:val="left"/>
        <w:rPr>
          <w:del w:id="1235" w:author="HERO 浩宇" w:date="2023-11-13T16:47:00Z"/>
        </w:rPr>
        <w:pPrChange w:id="1236" w:author="HERO 浩宇" w:date="2023-11-13T16:47:00Z">
          <w:pPr>
            <w:tabs>
              <w:tab w:val="left" w:pos="5570"/>
            </w:tabs>
            <w:jc w:val="left"/>
          </w:pPr>
        </w:pPrChange>
      </w:pPr>
    </w:p>
    <w:p w14:paraId="55D7D7A3" w14:textId="773F7420" w:rsidR="003652C6" w:rsidDel="00BE68E2" w:rsidRDefault="003652C6" w:rsidP="00BE68E2">
      <w:pPr>
        <w:tabs>
          <w:tab w:val="left" w:pos="5570"/>
        </w:tabs>
        <w:jc w:val="left"/>
        <w:rPr>
          <w:del w:id="1237" w:author="HERO 浩宇" w:date="2023-11-13T16:47:00Z"/>
        </w:rPr>
        <w:pPrChange w:id="1238" w:author="HERO 浩宇" w:date="2023-11-13T16:47:00Z">
          <w:pPr>
            <w:tabs>
              <w:tab w:val="left" w:pos="5570"/>
            </w:tabs>
            <w:jc w:val="left"/>
          </w:pPr>
        </w:pPrChange>
      </w:pPr>
    </w:p>
    <w:p w14:paraId="2CD75C69" w14:textId="5856E5C9" w:rsidR="003652C6" w:rsidDel="00BE68E2" w:rsidRDefault="003652C6" w:rsidP="00BE68E2">
      <w:pPr>
        <w:tabs>
          <w:tab w:val="left" w:pos="5570"/>
        </w:tabs>
        <w:jc w:val="left"/>
        <w:rPr>
          <w:del w:id="1239" w:author="HERO 浩宇" w:date="2023-11-13T16:47:00Z"/>
        </w:rPr>
        <w:pPrChange w:id="1240" w:author="HERO 浩宇" w:date="2023-11-13T16:47:00Z">
          <w:pPr>
            <w:tabs>
              <w:tab w:val="left" w:pos="5570"/>
            </w:tabs>
            <w:jc w:val="left"/>
          </w:pPr>
        </w:pPrChange>
      </w:pPr>
    </w:p>
    <w:p w14:paraId="07ADD524" w14:textId="18BA3B18" w:rsidR="003652C6" w:rsidDel="00BE68E2" w:rsidRDefault="003652C6" w:rsidP="00BE68E2">
      <w:pPr>
        <w:tabs>
          <w:tab w:val="left" w:pos="5570"/>
        </w:tabs>
        <w:jc w:val="left"/>
        <w:rPr>
          <w:del w:id="1241" w:author="HERO 浩宇" w:date="2023-11-13T16:47:00Z"/>
        </w:rPr>
        <w:pPrChange w:id="1242" w:author="HERO 浩宇" w:date="2023-11-13T16:47:00Z">
          <w:pPr>
            <w:tabs>
              <w:tab w:val="left" w:pos="5570"/>
            </w:tabs>
            <w:jc w:val="left"/>
          </w:pPr>
        </w:pPrChange>
      </w:pPr>
    </w:p>
    <w:p w14:paraId="41E81CE1" w14:textId="4B4DF976" w:rsidR="00452A9B" w:rsidDel="00BE68E2" w:rsidRDefault="003652C6" w:rsidP="00BE68E2">
      <w:pPr>
        <w:tabs>
          <w:tab w:val="left" w:pos="5570"/>
        </w:tabs>
        <w:jc w:val="left"/>
        <w:rPr>
          <w:del w:id="1243" w:author="HERO 浩宇" w:date="2023-11-13T16:47:00Z"/>
          <w:b/>
          <w:bCs/>
        </w:rPr>
        <w:pPrChange w:id="1244" w:author="HERO 浩宇" w:date="2023-11-13T16:47:00Z">
          <w:pPr>
            <w:tabs>
              <w:tab w:val="left" w:pos="5570"/>
            </w:tabs>
            <w:jc w:val="left"/>
          </w:pPr>
        </w:pPrChange>
      </w:pPr>
      <w:del w:id="1245" w:author="HERO 浩宇" w:date="2023-11-13T16:47:00Z">
        <w:r w:rsidRPr="002F34A1" w:rsidDel="00BE68E2">
          <w:rPr>
            <w:b/>
            <w:bCs/>
          </w:rPr>
          <w:delText>Other Optimization</w:delText>
        </w:r>
      </w:del>
    </w:p>
    <w:p w14:paraId="4374B013" w14:textId="75297E2C" w:rsidR="003652C6" w:rsidRPr="002F34A1" w:rsidDel="00BE68E2" w:rsidRDefault="003652C6" w:rsidP="00BE68E2">
      <w:pPr>
        <w:tabs>
          <w:tab w:val="left" w:pos="5570"/>
        </w:tabs>
        <w:jc w:val="left"/>
        <w:rPr>
          <w:del w:id="1246" w:author="HERO 浩宇" w:date="2023-11-13T16:47:00Z"/>
          <w:b/>
          <w:bCs/>
        </w:rPr>
        <w:pPrChange w:id="1247" w:author="HERO 浩宇" w:date="2023-11-13T16:47:00Z">
          <w:pPr>
            <w:tabs>
              <w:tab w:val="left" w:pos="5570"/>
            </w:tabs>
            <w:ind w:firstLineChars="200" w:firstLine="360"/>
            <w:jc w:val="left"/>
          </w:pPr>
        </w:pPrChange>
      </w:pPr>
      <w:del w:id="1248" w:author="HERO 浩宇" w:date="2023-11-13T16:47:00Z">
        <w:r w:rsidRPr="002F34A1" w:rsidDel="00BE68E2">
          <w:rPr>
            <w:sz w:val="18"/>
            <w:szCs w:val="18"/>
          </w:rPr>
          <w:delText>1. Core Subgraph Maintenance:</w:delText>
        </w:r>
      </w:del>
    </w:p>
    <w:p w14:paraId="6A15622F" w14:textId="67C80D6A" w:rsidR="005D3BCC" w:rsidRPr="002F34A1" w:rsidRDefault="003652C6" w:rsidP="00BE68E2">
      <w:pPr>
        <w:tabs>
          <w:tab w:val="left" w:pos="5570"/>
        </w:tabs>
        <w:jc w:val="left"/>
        <w:rPr>
          <w:sz w:val="18"/>
          <w:szCs w:val="18"/>
        </w:rPr>
        <w:pPrChange w:id="1249" w:author="HERO 浩宇" w:date="2023-11-13T16:47:00Z">
          <w:pPr>
            <w:tabs>
              <w:tab w:val="left" w:pos="5570"/>
            </w:tabs>
            <w:ind w:firstLineChars="200" w:firstLine="360"/>
          </w:pPr>
        </w:pPrChange>
      </w:pPr>
      <w:del w:id="1250" w:author="HERO 浩宇" w:date="2023-11-13T16:47:00Z">
        <w:r w:rsidRPr="002F34A1" w:rsidDel="00BE68E2">
          <w:rPr>
            <w:sz w:val="18"/>
            <w:szCs w:val="18"/>
          </w:rPr>
          <w:delTex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delText>
        </w:r>
        <w:r w:rsidR="005D3BCC" w:rsidRPr="002F34A1" w:rsidDel="00BE68E2">
          <w:rPr>
            <w:sz w:val="18"/>
            <w:szCs w:val="18"/>
          </w:rPr>
          <w:br w:type="page"/>
        </w:r>
      </w:del>
    </w:p>
    <w:p w14:paraId="5DE5633F" w14:textId="77777777" w:rsidR="00E40443" w:rsidRDefault="00E40443" w:rsidP="00E40443">
      <w:r>
        <w:tab/>
      </w:r>
      <w:r>
        <w:rPr>
          <w:rFonts w:hint="eastAsia"/>
        </w:rPr>
        <w:t>二、相似任务批量执行</w:t>
      </w:r>
    </w:p>
    <w:p w14:paraId="2216C08B" w14:textId="30F85B27" w:rsidR="00E40443" w:rsidRPr="00E40443" w:rsidRDefault="00E40443">
      <w:r>
        <w:tab/>
      </w:r>
      <w:r>
        <w:rPr>
          <w:rFonts w:hint="eastAsia"/>
        </w:rPr>
        <w:t>不同查询任务随机到来，它们的遍历路径也有很大的不同。我们发现当两个任务的相似程度过低，它们之间的重叠路径比例也会降低，甚至可能没有重叠</w:t>
      </w:r>
      <w:r w:rsidR="003E6FC7">
        <w:rPr>
          <w:rFonts w:hint="eastAsia"/>
        </w:rPr>
        <w:t>部分</w:t>
      </w:r>
      <w:r>
        <w:rPr>
          <w:rFonts w:hint="eastAsia"/>
        </w:rPr>
        <w: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t>
      </w:r>
      <w:r>
        <w:t>GraphCP</w:t>
      </w:r>
      <w:r>
        <w:rPr>
          <w:rFonts w:hint="eastAsia"/>
        </w:rPr>
        <w:t>P首先从任务池中随机选择一个查询任务，获取任务的起始顶点和目标顶点。然后执行k跳SSSP获取起始顶点的邻居顶点集Set</w:t>
      </w:r>
      <w:r w:rsidRPr="00955F0F">
        <w:rPr>
          <w:vertAlign w:val="subscript"/>
        </w:rPr>
        <w:t>S</w:t>
      </w:r>
      <w:r>
        <w:rPr>
          <w:rFonts w:hint="eastAsia"/>
        </w:rPr>
        <w:t>，以及目标顶点的邻居顶点集Set</w:t>
      </w:r>
      <w:r w:rsidRPr="00955F0F">
        <w:rPr>
          <w:rFonts w:hint="eastAsia"/>
          <w:vertAlign w:val="subscript"/>
        </w:rPr>
        <w:t>D</w:t>
      </w:r>
      <w:r>
        <w:rPr>
          <w:rFonts w:hint="eastAsia"/>
        </w:rPr>
        <w:t>（k的大小由用户确定，默认设为3）。随后遍历任务池，筛选出所有起始点位于Set</w:t>
      </w:r>
      <w:r w:rsidRPr="00955F0F">
        <w:rPr>
          <w:vertAlign w:val="subscript"/>
        </w:rPr>
        <w:t>S</w:t>
      </w:r>
      <w:r>
        <w:rPr>
          <w:rFonts w:hint="eastAsia"/>
        </w:rPr>
        <w:t>，目的点位于Set</w:t>
      </w:r>
      <w:r w:rsidRPr="00955F0F">
        <w:rPr>
          <w:rFonts w:hint="eastAsia"/>
          <w:vertAlign w:val="subscript"/>
        </w:rPr>
        <w:t>D</w:t>
      </w:r>
      <w:r>
        <w:rPr>
          <w:rFonts w:hint="eastAsia"/>
        </w:rPr>
        <w:t>的查询任务，它们被作为相似任务并发处理。需要注意的是，如果某个查询的起始顶点或目的顶点属于高度顶点，可以直接使用索引来加速查询过程，无序使用常规的查询步骤。排除掉高度顶点后</w:t>
      </w:r>
      <w:r>
        <w:t>K</w:t>
      </w:r>
      <w:r>
        <w:rPr>
          <w:rFonts w:hint="eastAsia"/>
        </w:rPr>
        <w:t>跳SSSP本身的开销很小，且执行过程可以和正常查询并发执行，执行开销可以忽略不计。</w:t>
      </w:r>
    </w:p>
    <w:p w14:paraId="7B791C8C" w14:textId="77777777" w:rsidR="00AA5DA6" w:rsidRDefault="00AA5DA6" w:rsidP="00AA5DA6">
      <w:pPr>
        <w:pStyle w:val="a8"/>
      </w:pPr>
      <w:bookmarkStart w:id="1251" w:name="_Toc149671652"/>
      <w:r>
        <w:rPr>
          <w:rFonts w:hint="eastAsia"/>
        </w:rPr>
        <w:t>实验评估</w:t>
      </w:r>
      <w:bookmarkEnd w:id="1251"/>
    </w:p>
    <w:p w14:paraId="704914ED" w14:textId="3CEE9616" w:rsidR="00AA5DA6" w:rsidRPr="00BD15AC" w:rsidRDefault="00AA5DA6" w:rsidP="00AA5DA6">
      <w:pPr>
        <w:rPr>
          <w:highlight w:val="yellow"/>
        </w:rPr>
      </w:pPr>
      <w:bookmarkStart w:id="1252"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252"/>
    <w:p w14:paraId="08C5D2F0" w14:textId="77777777" w:rsidR="00452A9B" w:rsidRPr="002F34A1" w:rsidRDefault="00AA5DA6" w:rsidP="002F34A1">
      <w:pPr>
        <w:ind w:firstLineChars="200" w:firstLine="440"/>
        <w:rPr>
          <w:sz w:val="18"/>
          <w:szCs w:val="18"/>
        </w:rPr>
      </w:pPr>
      <w:r>
        <w:br w:type="column"/>
      </w:r>
      <w:r w:rsidR="00452A9B" w:rsidRPr="002F34A1">
        <w:rPr>
          <w:sz w:val="18"/>
          <w:szCs w:val="18"/>
        </w:rPr>
        <w:t>2. Batch Execution of Similar Tasks</w:t>
      </w:r>
    </w:p>
    <w:p w14:paraId="7B75D26C" w14:textId="43182E48" w:rsidR="003652C6" w:rsidRPr="002F34A1" w:rsidRDefault="00452A9B" w:rsidP="002F34A1">
      <w:pPr>
        <w:ind w:firstLineChars="200" w:firstLine="360"/>
        <w:rPr>
          <w:sz w:val="18"/>
          <w:szCs w:val="18"/>
        </w:rPr>
      </w:pPr>
      <w:r w:rsidRPr="002F34A1">
        <w:rPr>
          <w:sz w:val="18"/>
          <w:szCs w:val="18"/>
        </w:rPr>
        <w: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p>
    <w:p w14:paraId="6038524C" w14:textId="77777777" w:rsidR="003652C6" w:rsidRDefault="003652C6" w:rsidP="00554900">
      <w:pPr>
        <w:pStyle w:val="ae"/>
      </w:pPr>
    </w:p>
    <w:p w14:paraId="5C2C87E5" w14:textId="77777777" w:rsidR="003652C6" w:rsidRDefault="003652C6" w:rsidP="00554900">
      <w:pPr>
        <w:pStyle w:val="ae"/>
      </w:pPr>
    </w:p>
    <w:p w14:paraId="7498128A" w14:textId="77777777" w:rsidR="003652C6" w:rsidRDefault="003652C6" w:rsidP="00554900">
      <w:pPr>
        <w:pStyle w:val="ae"/>
      </w:pPr>
    </w:p>
    <w:p w14:paraId="32F162FA" w14:textId="77777777" w:rsidR="003652C6" w:rsidRDefault="003652C6" w:rsidP="00554900">
      <w:pPr>
        <w:pStyle w:val="ae"/>
      </w:pPr>
    </w:p>
    <w:p w14:paraId="146FB3BD" w14:textId="5B82FE5D" w:rsidR="00AA5DA6" w:rsidRPr="00715697" w:rsidRDefault="00AA5DA6" w:rsidP="00554900">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253" w:name="_Toc149671653"/>
      <w:r>
        <w:rPr>
          <w:rFonts w:hint="eastAsia"/>
        </w:rPr>
        <w:lastRenderedPageBreak/>
        <w:t>相关工作</w:t>
      </w:r>
      <w:bookmarkEnd w:id="1253"/>
    </w:p>
    <w:p w14:paraId="448CA4D9" w14:textId="1401EC67"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w:t>
      </w:r>
      <w:del w:id="1254" w:author="huao" w:date="2023-11-12T14:39:00Z">
        <w:r w:rsidR="00602603" w:rsidRPr="00602603" w:rsidDel="00554900">
          <w:rPr>
            <w:rFonts w:hint="eastAsia"/>
          </w:rPr>
          <w:delText>最短</w:delText>
        </w:r>
      </w:del>
      <w:ins w:id="1255" w:author="huao" w:date="2023-11-12T14:39:00Z">
        <w:r w:rsidR="00554900">
          <w:rPr>
            <w:rFonts w:hint="eastAsia"/>
          </w:rPr>
          <w:t>最佳</w:t>
        </w:r>
      </w:ins>
      <w:r w:rsidR="00602603" w:rsidRPr="00602603">
        <w:rPr>
          <w:rFonts w:hint="eastAsia"/>
        </w:rPr>
        <w:t>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554900">
      <w:pPr>
        <w:pStyle w:val="ae"/>
      </w:pPr>
      <w:r>
        <w:br w:type="column"/>
      </w:r>
      <w:r w:rsidR="00054387">
        <w:rPr>
          <w:rFonts w:hint="eastAsia"/>
        </w:rPr>
        <w:t>R</w:t>
      </w:r>
      <w:r w:rsidR="00054387">
        <w:t>ELATED WORK</w:t>
      </w:r>
    </w:p>
    <w:p w14:paraId="36916512" w14:textId="6ACEA88F" w:rsidR="006F427E" w:rsidRPr="002F34A1" w:rsidRDefault="006F427E" w:rsidP="006F427E">
      <w:pPr>
        <w:ind w:firstLine="420"/>
        <w:rPr>
          <w:sz w:val="18"/>
          <w:szCs w:val="18"/>
        </w:rPr>
      </w:pPr>
      <w:r w:rsidRPr="002F34A1">
        <w:rPr>
          <w:b/>
          <w:sz w:val="18"/>
          <w:szCs w:val="18"/>
        </w:rPr>
        <w:t>Point-to-Point Queries:</w:t>
      </w:r>
      <w:r w:rsidRPr="002F34A1">
        <w:rPr>
          <w:sz w:val="18"/>
          <w:szCs w:val="18"/>
        </w:rPr>
        <w:t xml:space="preserve"> Existing work has conducted extensive research on point-to-point queries. For instance, </w:t>
      </w:r>
      <w:r w:rsidRPr="002F34A1">
        <w:rPr>
          <w:rFonts w:ascii="Cambria Math" w:hAnsi="Cambria Math" w:cs="Cambria Math"/>
          <w:sz w:val="18"/>
          <w:szCs w:val="18"/>
        </w:rPr>
        <w:t>𝐻𝑢𝑏</w:t>
      </w:r>
      <w:r w:rsidRPr="002F34A1">
        <w:rPr>
          <w:sz w:val="18"/>
          <w:szCs w:val="18"/>
        </w:rPr>
        <w:t xml:space="preserve">2 [x] proposed a </w:t>
      </w:r>
      <w:r w:rsidR="00BC5775" w:rsidRPr="002F34A1">
        <w:rPr>
          <w:sz w:val="18"/>
          <w:szCs w:val="18"/>
        </w:rPr>
        <w:t>hub</w:t>
      </w:r>
      <w:r w:rsidRPr="002F34A1">
        <w:rPr>
          <w:sz w:val="18"/>
          <w:szCs w:val="18"/>
        </w:rPr>
        <w:t xml:space="preserve">-centric specialized accelerator, which contends that vertices with a large number of connections, i.e., </w:t>
      </w:r>
      <w:r w:rsidR="00BC5775" w:rsidRPr="002F34A1">
        <w:rPr>
          <w:sz w:val="18"/>
          <w:szCs w:val="18"/>
        </w:rPr>
        <w:t>hub</w:t>
      </w:r>
      <w:r w:rsidRPr="002F34A1">
        <w:rPr>
          <w:sz w:val="18"/>
          <w:szCs w:val="18"/>
        </w:rPr>
        <w:t xml:space="preserve">s, expand the search space, making shortest path calculations exceptionally challenging. It introduced the </w:t>
      </w:r>
      <w:r w:rsidR="00BC5775" w:rsidRPr="002F34A1">
        <w:rPr>
          <w:sz w:val="18"/>
          <w:szCs w:val="18"/>
        </w:rPr>
        <w:t>hub</w:t>
      </w:r>
      <w:r w:rsidRPr="002F34A1">
        <w:rPr>
          <w:sz w:val="18"/>
          <w:szCs w:val="18"/>
        </w:rPr>
        <w:t xml:space="preserve">-Network concept to confine the search scope of </w:t>
      </w:r>
      <w:r w:rsidR="00BC5775" w:rsidRPr="002F34A1">
        <w:rPr>
          <w:sz w:val="18"/>
          <w:szCs w:val="18"/>
        </w:rPr>
        <w:t>hub</w:t>
      </w:r>
      <w:r w:rsidRPr="002F34A1">
        <w:rPr>
          <w:sz w:val="18"/>
          <w:szCs w:val="18"/>
        </w:rPr>
        <w:t xml:space="preserve"> nodes. The online pruning of </w:t>
      </w:r>
      <w:r w:rsidR="00BC5775" w:rsidRPr="002F34A1">
        <w:rPr>
          <w:sz w:val="18"/>
          <w:szCs w:val="18"/>
        </w:rPr>
        <w:t>hub</w:t>
      </w:r>
      <w:r w:rsidRPr="002F34A1">
        <w:rPr>
          <w:sz w:val="18"/>
          <w:szCs w:val="18"/>
        </w:rPr>
        <w:t xml:space="preserve"> search process was achieved using the </w:t>
      </w:r>
      <w:r w:rsidR="00BC5775" w:rsidRPr="002F34A1">
        <w:rPr>
          <w:sz w:val="18"/>
          <w:szCs w:val="18"/>
        </w:rPr>
        <w:t>hub</w:t>
      </w:r>
      <w:r w:rsidRPr="002F34A1">
        <w:rPr>
          <w:sz w:val="18"/>
          <w:szCs w:val="18"/>
        </w:rPr>
        <w:t xml:space="preserve">2-Labeling method. However, due to </w:t>
      </w:r>
      <w:r w:rsidRPr="002F34A1">
        <w:rPr>
          <w:rFonts w:ascii="Cambria Math" w:hAnsi="Cambria Math" w:cs="Cambria Math"/>
          <w:sz w:val="18"/>
          <w:szCs w:val="18"/>
        </w:rPr>
        <w:t>𝐻𝑢𝑏</w:t>
      </w:r>
      <w:r w:rsidRPr="002F34A1">
        <w:rPr>
          <w:sz w:val="18"/>
          <w:szCs w:val="18"/>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2F34A1">
        <w:rPr>
          <w:sz w:val="18"/>
          <w:szCs w:val="18"/>
        </w:rPr>
        <w:t>SGraph</w:t>
      </w:r>
      <w:r w:rsidRPr="002F34A1">
        <w:rPr>
          <w:sz w:val="18"/>
          <w:szCs w:val="18"/>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2F34A1">
        <w:rPr>
          <w:b/>
          <w:sz w:val="18"/>
          <w:szCs w:val="18"/>
        </w:rPr>
        <w:t>Concurrent Graph Computing:</w:t>
      </w:r>
      <w:r w:rsidRPr="002F34A1">
        <w:rPr>
          <w:sz w:val="18"/>
          <w:szCs w:val="18"/>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1256" w:name="_Toc149671654"/>
      <w:r>
        <w:rPr>
          <w:rFonts w:hint="eastAsia"/>
        </w:rPr>
        <w:lastRenderedPageBreak/>
        <w:t>结论</w:t>
      </w:r>
      <w:bookmarkEnd w:id="1256"/>
    </w:p>
    <w:p w14:paraId="6D44A19B" w14:textId="13F9D6AB" w:rsidR="001767EE" w:rsidRDefault="00464DF3" w:rsidP="00464DF3">
      <w:r>
        <w:tab/>
      </w:r>
      <w:r>
        <w:rPr>
          <w:rFonts w:hint="eastAsia"/>
        </w:rPr>
        <w:t>本文提出了一个并发点对点查询系统</w:t>
      </w:r>
      <w:r w:rsidRPr="008518FB">
        <w:t>GraphCPP</w:t>
      </w:r>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521FBE38" w14:textId="2F566EE9" w:rsidR="00054387" w:rsidRPr="002F34A1" w:rsidRDefault="002C139E" w:rsidP="002F34A1">
      <w:pPr>
        <w:ind w:firstLine="420"/>
        <w:rPr>
          <w:sz w:val="18"/>
          <w:szCs w:val="18"/>
        </w:rPr>
      </w:pPr>
      <w:r w:rsidRPr="002F34A1">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pPr>
        <w:pStyle w:val="a8"/>
        <w:pPrChange w:id="1257" w:author="HERO 浩宇" w:date="2023-11-11T20:09:00Z">
          <w:pPr>
            <w:pStyle w:val="ae"/>
          </w:pPr>
        </w:pPrChange>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rPr>
          <w:ins w:id="1258" w:author="HERO 浩宇" w:date="2023-11-11T20:26:00Z"/>
        </w:rPr>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C7428D" w:rsidP="001729C4">
      <w:pPr>
        <w:pStyle w:val="a"/>
        <w:rPr>
          <w:ins w:id="1259" w:author="HERO 浩宇" w:date="2023-11-11T20:45:00Z"/>
        </w:rPr>
      </w:pPr>
      <w:ins w:id="1260" w:author="HERO 浩宇" w:date="2023-11-11T20:26:00Z">
        <w:r>
          <w:fldChar w:fldCharType="begin"/>
        </w:r>
        <w:r>
          <w:instrText xml:space="preserve"> HYPERLINK "</w:instrText>
        </w:r>
        <w:r w:rsidRPr="00C7428D">
          <w:instrText>https://www.alibabagroup.com/document-1595215205757878272</w:instrText>
        </w:r>
        <w:r>
          <w:instrText xml:space="preserve">" </w:instrText>
        </w:r>
        <w:r>
          <w:fldChar w:fldCharType="separate"/>
        </w:r>
        <w:r w:rsidRPr="00DB4280">
          <w:rPr>
            <w:rStyle w:val="ab"/>
          </w:rPr>
          <w:t>https://www.alibabagroup.com/document-1595215205757878272</w:t>
        </w:r>
        <w:r>
          <w:fldChar w:fldCharType="end"/>
        </w:r>
      </w:ins>
    </w:p>
    <w:p w14:paraId="27066EF2" w14:textId="14761703" w:rsidR="001729C4" w:rsidRDefault="001729C4" w:rsidP="001729C4">
      <w:pPr>
        <w:pStyle w:val="a"/>
        <w:rPr>
          <w:ins w:id="1261" w:author="HERO 浩宇" w:date="2023-11-11T20:45:00Z"/>
        </w:rPr>
      </w:pPr>
      <w:ins w:id="1262" w:author="HERO 浩宇" w:date="2023-11-11T20:45:00Z">
        <w:r>
          <w:fldChar w:fldCharType="begin"/>
        </w:r>
        <w:r>
          <w:instrText xml:space="preserve"> HYPERLINK "http://</w:instrText>
        </w:r>
        <w:r w:rsidRPr="001729C4">
          <w:instrText>www.google.com/maps</w:instrText>
        </w:r>
        <w:r>
          <w:instrText xml:space="preserve">" </w:instrText>
        </w:r>
        <w:r>
          <w:fldChar w:fldCharType="separate"/>
        </w:r>
        <w:r w:rsidRPr="00DB4280">
          <w:rPr>
            <w:rStyle w:val="ab"/>
          </w:rPr>
          <w:t>www.google.com/maps</w:t>
        </w:r>
        <w:r>
          <w:fldChar w:fldCharType="end"/>
        </w:r>
      </w:ins>
    </w:p>
    <w:p w14:paraId="2EE0E41D" w14:textId="2386B8FD" w:rsidR="001079D1" w:rsidRDefault="001079D1" w:rsidP="001079D1">
      <w:pPr>
        <w:pStyle w:val="a"/>
        <w:rPr>
          <w:ins w:id="1263" w:author="HERO 浩宇" w:date="2023-11-11T20:46:00Z"/>
        </w:rPr>
      </w:pPr>
      <w:ins w:id="1264" w:author="HERO 浩宇" w:date="2023-11-11T20:46:00Z">
        <w:r>
          <w:fldChar w:fldCharType="begin"/>
        </w:r>
        <w:r>
          <w:instrText xml:space="preserve"> HYPERLINK "http://www.</w:instrText>
        </w:r>
        <w:r w:rsidRPr="001079D1">
          <w:instrText>facebook.com</w:instrText>
        </w:r>
        <w:r>
          <w:instrText xml:space="preserve">" </w:instrText>
        </w:r>
        <w:r>
          <w:fldChar w:fldCharType="separate"/>
        </w:r>
        <w:r w:rsidRPr="00DB4280">
          <w:rPr>
            <w:rStyle w:val="ab"/>
          </w:rPr>
          <w:t>www.facebook.com</w:t>
        </w:r>
        <w:r>
          <w:fldChar w:fldCharType="end"/>
        </w:r>
      </w:ins>
    </w:p>
    <w:p w14:paraId="46BDAF66" w14:textId="0F3F29CB" w:rsidR="001079D1" w:rsidRDefault="00693195" w:rsidP="001079D1">
      <w:pPr>
        <w:pStyle w:val="a"/>
        <w:rPr>
          <w:ins w:id="1265" w:author="HERO 浩宇" w:date="2023-11-12T09:47:00Z"/>
        </w:rPr>
      </w:pPr>
      <w:ins w:id="1266" w:author="HERO 浩宇" w:date="2023-11-11T20:46:00Z">
        <w:r>
          <w:fldChar w:fldCharType="begin"/>
        </w:r>
        <w:r>
          <w:instrText xml:space="preserve"> HYPERLINK "http://www.</w:instrText>
        </w:r>
        <w:r w:rsidRPr="001079D1">
          <w:instrText>alipay.com</w:instrText>
        </w:r>
        <w:r>
          <w:instrText xml:space="preserve">" </w:instrText>
        </w:r>
        <w:r>
          <w:fldChar w:fldCharType="separate"/>
        </w:r>
        <w:r w:rsidRPr="00DB4280">
          <w:rPr>
            <w:rStyle w:val="ab"/>
          </w:rPr>
          <w:t>www.alipay.com</w:t>
        </w:r>
        <w:r>
          <w:fldChar w:fldCharType="end"/>
        </w:r>
      </w:ins>
    </w:p>
    <w:p w14:paraId="0532FEC2" w14:textId="2C4D3639" w:rsidR="00DA6A95" w:rsidRDefault="004425EE" w:rsidP="001079D1">
      <w:pPr>
        <w:pStyle w:val="a"/>
        <w:rPr>
          <w:ins w:id="1267" w:author="HERO 浩宇" w:date="2023-11-12T09:47:00Z"/>
        </w:rPr>
      </w:pPr>
      <w:ins w:id="1268" w:author="HERO 浩宇" w:date="2023-11-12T09:47:00Z">
        <w:r>
          <w:fldChar w:fldCharType="begin"/>
        </w:r>
        <w:r>
          <w:instrText xml:space="preserve"> HYPERLINK "</w:instrText>
        </w:r>
        <w:r w:rsidRPr="004425EE">
          <w:instrText>http://www.cagis.org.cn/</w:instrText>
        </w:r>
        <w:r>
          <w:instrText xml:space="preserve">" </w:instrText>
        </w:r>
        <w:r>
          <w:fldChar w:fldCharType="separate"/>
        </w:r>
        <w:r w:rsidRPr="00DB4280">
          <w:rPr>
            <w:rStyle w:val="ab"/>
          </w:rPr>
          <w:t>http://www.cagis.org.cn/</w:t>
        </w:r>
        <w:r>
          <w:fldChar w:fldCharType="end"/>
        </w:r>
      </w:ins>
    </w:p>
    <w:p w14:paraId="47931C0D" w14:textId="0332153C" w:rsidR="004425EE" w:rsidRDefault="004425EE" w:rsidP="001079D1">
      <w:pPr>
        <w:pStyle w:val="a"/>
        <w:rPr>
          <w:ins w:id="1269" w:author="HERO 浩宇" w:date="2023-11-12T09:49:00Z"/>
        </w:rPr>
      </w:pPr>
      <w:ins w:id="1270" w:author="HERO 浩宇" w:date="2023-11-12T09:49:00Z">
        <w:r>
          <w:fldChar w:fldCharType="begin"/>
        </w:r>
        <w:r>
          <w:instrText xml:space="preserve"> HYPERLINK "http://</w:instrText>
        </w:r>
      </w:ins>
      <w:ins w:id="1271" w:author="HERO 浩宇" w:date="2023-11-12T09:48:00Z">
        <w:r>
          <w:instrText>www</w:instrText>
        </w:r>
        <w:r>
          <w:rPr>
            <w:rFonts w:hint="eastAsia"/>
          </w:rPr>
          <w:instrText>.</w:instrText>
        </w:r>
        <w:r w:rsidRPr="004425EE">
          <w:instrText>baike.baidu.com</w:instrText>
        </w:r>
      </w:ins>
      <w:ins w:id="1272" w:author="HERO 浩宇" w:date="2023-11-12T09:49:00Z">
        <w:r>
          <w:instrText xml:space="preserve">" </w:instrText>
        </w:r>
        <w:r>
          <w:fldChar w:fldCharType="separate"/>
        </w:r>
      </w:ins>
      <w:ins w:id="1273" w:author="HERO 浩宇" w:date="2023-11-12T09:48:00Z">
        <w:r w:rsidRPr="00DB4280">
          <w:rPr>
            <w:rStyle w:val="ab"/>
          </w:rPr>
          <w:t>www</w:t>
        </w:r>
        <w:r w:rsidRPr="00DB4280">
          <w:rPr>
            <w:rStyle w:val="ab"/>
            <w:rFonts w:hint="eastAsia"/>
          </w:rPr>
          <w:t>.</w:t>
        </w:r>
        <w:r w:rsidRPr="00DB4280">
          <w:rPr>
            <w:rStyle w:val="ab"/>
          </w:rPr>
          <w:t>baike.baidu.com</w:t>
        </w:r>
      </w:ins>
      <w:ins w:id="1274" w:author="HERO 浩宇" w:date="2023-11-12T09:49:00Z">
        <w:r>
          <w:fldChar w:fldCharType="end"/>
        </w:r>
      </w:ins>
    </w:p>
    <w:p w14:paraId="2A00A7E6" w14:textId="43FC8037" w:rsidR="004425EE" w:rsidRDefault="0065752E" w:rsidP="001079D1">
      <w:pPr>
        <w:pStyle w:val="a"/>
        <w:rPr>
          <w:ins w:id="1275" w:author="HERO 浩宇" w:date="2023-11-12T09:49:00Z"/>
        </w:rPr>
      </w:pPr>
      <w:ins w:id="1276" w:author="HERO 浩宇" w:date="2023-11-12T09:49:00Z">
        <w:r>
          <w:fldChar w:fldCharType="begin"/>
        </w:r>
        <w:r>
          <w:instrText xml:space="preserve"> HYPERLINK "http://www.</w:instrText>
        </w:r>
        <w:r w:rsidRPr="0065752E">
          <w:instrText>ditu.amap.com</w:instrText>
        </w:r>
        <w:r>
          <w:instrText xml:space="preserve">" </w:instrText>
        </w:r>
        <w:r>
          <w:fldChar w:fldCharType="separate"/>
        </w:r>
        <w:r w:rsidRPr="00DB4280">
          <w:rPr>
            <w:rStyle w:val="ab"/>
          </w:rPr>
          <w:t>www.ditu.amap.com</w:t>
        </w:r>
        <w:r>
          <w:fldChar w:fldCharType="end"/>
        </w:r>
      </w:ins>
    </w:p>
    <w:p w14:paraId="2A32E3DC" w14:textId="68370F2E" w:rsidR="0065752E" w:rsidRDefault="0065752E" w:rsidP="001079D1">
      <w:pPr>
        <w:pStyle w:val="a"/>
        <w:rPr>
          <w:ins w:id="1277" w:author="HERO 浩宇" w:date="2023-11-12T09:50:00Z"/>
        </w:rPr>
      </w:pPr>
      <w:ins w:id="1278" w:author="HERO 浩宇" w:date="2023-11-12T09:50:00Z">
        <w:r>
          <w:fldChar w:fldCharType="begin"/>
        </w:r>
        <w:r>
          <w:instrText xml:space="preserve"> HYPERLINK "http://www</w:instrText>
        </w:r>
        <w:r>
          <w:rPr>
            <w:rFonts w:hint="eastAsia"/>
          </w:rPr>
          <w:instrText>.</w:instrText>
        </w:r>
        <w:r w:rsidRPr="0065752E">
          <w:instrText>http://map.qq.com/</w:instrText>
        </w:r>
        <w:r>
          <w:instrText xml:space="preserve">" </w:instrText>
        </w:r>
        <w:r>
          <w:fldChar w:fldCharType="separate"/>
        </w:r>
        <w:r w:rsidRPr="00DB4280">
          <w:rPr>
            <w:rStyle w:val="ab"/>
          </w:rPr>
          <w:t>www</w:t>
        </w:r>
        <w:r w:rsidRPr="00DB4280">
          <w:rPr>
            <w:rStyle w:val="ab"/>
            <w:rFonts w:hint="eastAsia"/>
          </w:rPr>
          <w:t>.</w:t>
        </w:r>
        <w:r w:rsidRPr="00DB4280">
          <w:rPr>
            <w:rStyle w:val="ab"/>
          </w:rPr>
          <w:t>http://map.qq.com/</w:t>
        </w:r>
        <w:r>
          <w:fldChar w:fldCharType="end"/>
        </w:r>
      </w:ins>
    </w:p>
    <w:p w14:paraId="3CABE855" w14:textId="385A2B3F" w:rsidR="0065752E" w:rsidRDefault="001050F3" w:rsidP="001079D1">
      <w:pPr>
        <w:pStyle w:val="a"/>
        <w:rPr>
          <w:ins w:id="1279" w:author="HERO 浩宇" w:date="2023-11-12T09:54:00Z"/>
        </w:rPr>
      </w:pPr>
      <w:ins w:id="1280" w:author="HERO 浩宇" w:date="2023-11-12T09:54:00Z">
        <w:r>
          <w:fldChar w:fldCharType="begin"/>
        </w:r>
        <w:r>
          <w:instrText xml:space="preserve"> HYPERLINK "http://</w:instrText>
        </w:r>
        <w:r w:rsidRPr="001050F3">
          <w:instrText>www.petalmaps.com</w:instrText>
        </w:r>
        <w:r>
          <w:instrText xml:space="preserve">" </w:instrText>
        </w:r>
        <w:r>
          <w:fldChar w:fldCharType="separate"/>
        </w:r>
        <w:r w:rsidRPr="00DB4280">
          <w:rPr>
            <w:rStyle w:val="ab"/>
          </w:rPr>
          <w:t>www.petalmaps.com</w:t>
        </w:r>
        <w:r>
          <w:fldChar w:fldCharType="end"/>
        </w:r>
      </w:ins>
    </w:p>
    <w:p w14:paraId="5E9AB7F4" w14:textId="42B49E51" w:rsidR="001050F3" w:rsidRDefault="009D5E14" w:rsidP="001079D1">
      <w:pPr>
        <w:pStyle w:val="a"/>
        <w:rPr>
          <w:ins w:id="1281" w:author="HERO 浩宇" w:date="2023-11-13T15:20:00Z"/>
        </w:rPr>
      </w:pPr>
      <w:ins w:id="1282" w:author="HERO 浩宇" w:date="2023-11-13T15:20:00Z">
        <w:r w:rsidRPr="009D5E14">
          <w:t>Scalable Matrix Computations on Large Scale-Free Graphs Using 2D Graph Partitioning</w:t>
        </w:r>
      </w:ins>
    </w:p>
    <w:p w14:paraId="262A7147" w14:textId="3E5722F0" w:rsidR="009D5E14" w:rsidRDefault="009D5E14" w:rsidP="001079D1">
      <w:pPr>
        <w:pStyle w:val="a"/>
        <w:rPr>
          <w:ins w:id="1283" w:author="HERO 浩宇" w:date="2023-11-13T15:21:00Z"/>
        </w:rPr>
      </w:pPr>
      <w:ins w:id="1284" w:author="HERO 浩宇" w:date="2023-11-13T15:21:00Z">
        <w:r w:rsidRPr="009D5E14">
          <w:t>Efficient Disk-Based Directed Graph Processing: A Strongly Connected Component Approach</w:t>
        </w:r>
      </w:ins>
    </w:p>
    <w:p w14:paraId="2FE429E7" w14:textId="54B242AF" w:rsidR="009D5E14" w:rsidRDefault="008271D4" w:rsidP="001079D1">
      <w:pPr>
        <w:pStyle w:val="a"/>
        <w:rPr>
          <w:ins w:id="1285" w:author="HERO 浩宇" w:date="2023-11-12T09:50:00Z"/>
        </w:rPr>
      </w:pPr>
      <w:ins w:id="1286" w:author="HERO 浩宇" w:date="2023-11-13T15:21:00Z">
        <w:r w:rsidRPr="008271D4">
          <w:t>Gemini: A Computation-Centric Distributed Graph Processing System</w:t>
        </w:r>
      </w:ins>
    </w:p>
    <w:p w14:paraId="7B47ADBA" w14:textId="354967C3" w:rsidR="0065752E" w:rsidRDefault="0065752E" w:rsidP="001079D1">
      <w:pPr>
        <w:pStyle w:val="a"/>
        <w:rPr>
          <w:ins w:id="1287" w:author="HERO 浩宇" w:date="2023-11-12T09:49:00Z"/>
        </w:rPr>
      </w:pPr>
    </w:p>
    <w:p w14:paraId="2842DEEA" w14:textId="77777777" w:rsidR="0065752E" w:rsidRDefault="0065752E" w:rsidP="001079D1">
      <w:pPr>
        <w:pStyle w:val="a"/>
        <w:rPr>
          <w:ins w:id="1288" w:author="HERO 浩宇" w:date="2023-11-11T20:46:00Z"/>
        </w:rPr>
      </w:pPr>
    </w:p>
    <w:p w14:paraId="63C85BD3" w14:textId="77777777" w:rsidR="00693195" w:rsidRDefault="00693195">
      <w:pPr>
        <w:pStyle w:val="a"/>
        <w:rPr>
          <w:ins w:id="1289" w:author="HERO 浩宇" w:date="2023-11-11T20:45:00Z"/>
        </w:rPr>
      </w:pPr>
    </w:p>
    <w:p w14:paraId="0DD6F79C" w14:textId="22B2F007" w:rsidR="001079D1" w:rsidRPr="00554900" w:rsidRDefault="001079D1">
      <w:pPr>
        <w:pStyle w:val="a"/>
        <w:rPr>
          <w:ins w:id="1290" w:author="HERO 浩宇" w:date="2023-11-11T20:44:00Z"/>
        </w:rPr>
        <w:pPrChange w:id="1291" w:author="HERO 浩宇" w:date="2023-11-11T20:45:00Z">
          <w:pPr>
            <w:widowControl/>
            <w:spacing w:before="120" w:after="120" w:line="360" w:lineRule="atLeast"/>
          </w:pPr>
        </w:pPrChange>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lastRenderedPageBreak/>
        <w:br w:type="page"/>
      </w:r>
    </w:p>
    <w:p w14:paraId="6B839374" w14:textId="6BECB5C9" w:rsidR="00E04F5C" w:rsidRDefault="00E04F5C" w:rsidP="0076628E">
      <w:pPr>
        <w:pStyle w:val="a8"/>
      </w:pPr>
      <w:bookmarkStart w:id="1292" w:name="_Toc149671655"/>
      <w:r>
        <w:rPr>
          <w:rFonts w:hint="eastAsia"/>
        </w:rPr>
        <w:lastRenderedPageBreak/>
        <w:t>废弃材料</w:t>
      </w:r>
      <w:bookmarkEnd w:id="1292"/>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pPr>
        <w:rPr>
          <w:ins w:id="1293" w:author="HERO 浩宇" w:date="2023-11-12T08:41:00Z"/>
        </w:rPr>
        <w:pPrChange w:id="1294" w:author="HERO 浩宇" w:date="2023-11-12T08:41:00Z">
          <w:pPr>
            <w:tabs>
              <w:tab w:val="left" w:pos="65"/>
            </w:tabs>
          </w:pPr>
        </w:pPrChange>
      </w:pPr>
    </w:p>
    <w:p w14:paraId="713F4473" w14:textId="2DC2C918" w:rsidR="00D5553E" w:rsidRDefault="00D5553E">
      <w:pPr>
        <w:tabs>
          <w:tab w:val="left" w:pos="65"/>
        </w:tabs>
        <w:pPrChange w:id="1295" w:author="HERO 浩宇" w:date="2023-11-12T08:41:00Z">
          <w:pPr/>
        </w:pPrChange>
      </w:pPr>
      <w:ins w:id="1296" w:author="HERO 浩宇" w:date="2023-11-12T08:41:00Z">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ins>
    </w:p>
    <w:p w14:paraId="0C1C8A78" w14:textId="37BC66AC" w:rsidR="005851E4" w:rsidRDefault="005851E4" w:rsidP="005851E4">
      <w:pPr>
        <w:pStyle w:val="a8"/>
      </w:pPr>
      <w:bookmarkStart w:id="1297" w:name="_Toc149671656"/>
      <w:r>
        <w:rPr>
          <w:rFonts w:hint="eastAsia"/>
        </w:rPr>
        <w:t>素材库：</w:t>
      </w:r>
      <w:bookmarkEnd w:id="1297"/>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pPr>
        <w:rPr>
          <w:ins w:id="1298" w:author="HERO 浩宇" w:date="2023-11-12T02:22:00Z"/>
        </w:rPr>
      </w:pPr>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Pr>
        <w:rPr>
          <w:ins w:id="1299" w:author="HERO 浩宇" w:date="2023-11-12T02:22:00Z"/>
        </w:rPr>
      </w:pPr>
    </w:p>
    <w:p w14:paraId="07F98584" w14:textId="6EB820DF" w:rsidR="005D633E" w:rsidRPr="005851E4" w:rsidRDefault="005D633E" w:rsidP="005851E4">
      <w:ins w:id="1300" w:author="HERO 浩宇" w:date="2023-11-12T02:22:00Z">
        <w:r w:rsidRPr="005D633E">
          <w:rPr>
            <w:rFonts w:hint="eastAsia"/>
          </w:rPr>
          <w:lastRenderedPageBreak/>
          <w:t>中心网络可以被认为是由中心锚定的高速公路结构，用于在大型社交网络中路由</w:t>
        </w:r>
        <w:del w:id="1301" w:author="huao" w:date="2023-11-12T14:39:00Z">
          <w:r w:rsidRPr="005D633E" w:rsidDel="00554900">
            <w:rPr>
              <w:rFonts w:hint="eastAsia"/>
            </w:rPr>
            <w:delText>最短</w:delText>
          </w:r>
        </w:del>
      </w:ins>
      <w:ins w:id="1302" w:author="huao" w:date="2023-11-12T14:39:00Z">
        <w:r w:rsidR="00554900">
          <w:rPr>
            <w:rFonts w:hint="eastAsia"/>
          </w:rPr>
          <w:t>最佳</w:t>
        </w:r>
      </w:ins>
      <w:ins w:id="1303" w:author="HERO 浩宇" w:date="2023-11-12T02:22:00Z">
        <w:r w:rsidRPr="005D633E">
          <w:rPr>
            <w:rFonts w:hint="eastAsia"/>
          </w:rPr>
          <w:t>路径。由于枢纽的重要性，非枢纽顶点对之间的大多数</w:t>
        </w:r>
        <w:del w:id="1304" w:author="huao" w:date="2023-11-12T14:39:00Z">
          <w:r w:rsidRPr="005D633E" w:rsidDel="00554900">
            <w:rPr>
              <w:rFonts w:hint="eastAsia"/>
            </w:rPr>
            <w:delText>最短</w:delText>
          </w:r>
        </w:del>
      </w:ins>
      <w:ins w:id="1305" w:author="huao" w:date="2023-11-12T14:39:00Z">
        <w:r w:rsidR="00554900">
          <w:rPr>
            <w:rFonts w:hint="eastAsia"/>
          </w:rPr>
          <w:t>最佳</w:t>
        </w:r>
      </w:ins>
      <w:ins w:id="1306" w:author="HERO 浩宇" w:date="2023-11-12T02:22:00Z">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ins>
    </w:p>
    <w:sectPr w:rsidR="005D633E" w:rsidRPr="005851E4"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142"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176"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177"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29"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12"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57" w:author="HERO 浩宇" w:date="2023-11-12T02:59:00Z" w:initials="H浩">
    <w:p w14:paraId="4738E168" w14:textId="143C5467" w:rsidR="00554900" w:rsidRDefault="00554900">
      <w:pPr>
        <w:pStyle w:val="af1"/>
      </w:pPr>
      <w:r>
        <w:rPr>
          <w:rStyle w:val="af0"/>
        </w:rPr>
        <w:annotationRef/>
      </w:r>
      <w:r w:rsidRPr="00BD40A2">
        <w:t>How we can limit the expansion of hubs during the shortest path search? A hub may have thousands or even millions of connections (neighbors); what neighbors should be considered to be essential and given high priority in the shortest path search? To address this question, we formulate the hub-network notation, which captures a high-level view of the shortest path and topology between these hubs. The hub-network can be considered a highway structure anchored by hubs for routing the shortest paths in a massive social network. Due to the importance of hubs, most shortest paths be- tween non-hub vertex pairs may need go through such a network, i.e., the starting vertex reaches a hub (as the highway entry), then travels to another hub (as the highway exit), and finally leaves the highway reaching the destination. In other words, the hub-network can be used to limit (or prioritize) the neighbors of hubs; a hub should only expand within the hub-network.</w:t>
      </w:r>
    </w:p>
  </w:comment>
  <w:comment w:id="358" w:author="HERO 浩宇" w:date="2023-11-12T02:58:00Z" w:initials="H浩">
    <w:p w14:paraId="4DA80004" w14:textId="04302CF2" w:rsidR="00554900" w:rsidRDefault="00554900">
      <w:pPr>
        <w:pStyle w:val="af1"/>
      </w:pPr>
      <w:r>
        <w:rPr>
          <w:rStyle w:val="af0"/>
        </w:rPr>
        <w:annotationRef/>
      </w:r>
      <w:r w:rsidRPr="00BD40A2">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407" w:author="HERO 浩宇" w:date="2023-11-13T17:21:00Z" w:initials="H浩">
    <w:p w14:paraId="2D0727C6" w14:textId="77777777" w:rsidR="007568E7" w:rsidRDefault="007568E7" w:rsidP="007568E7">
      <w:pPr>
        <w:pStyle w:val="af1"/>
      </w:pPr>
      <w:r>
        <w:rPr>
          <w:rStyle w:val="af0"/>
        </w:rPr>
        <w:annotationRef/>
      </w:r>
      <w:r>
        <w:t>This paper has the following main contributions: • The redundant data access overhead is revealed when existing graph processing system handles multiple concurrent jobs over a common graph, and the similarity between data accesses of the jobs is investigated.</w:t>
      </w:r>
    </w:p>
    <w:p w14:paraId="068D9FEA" w14:textId="77777777" w:rsidR="007568E7" w:rsidRDefault="007568E7" w:rsidP="007568E7">
      <w:pPr>
        <w:pStyle w:val="af1"/>
      </w:pPr>
    </w:p>
    <w:p w14:paraId="023C8457" w14:textId="77777777" w:rsidR="007568E7" w:rsidRDefault="007568E7" w:rsidP="007568E7">
      <w:pPr>
        <w:pStyle w:val="af1"/>
      </w:pPr>
      <w:r>
        <w:rPr>
          <w:rFonts w:hint="eastAsia"/>
        </w:rPr>
        <w:t>•</w:t>
      </w:r>
      <w:r>
        <w:t xml:space="preserve"> A novel and efficient storage system is developed to improve the throughput of existing graph processing systems for handling concurrent jobs while little programming burden is imposed on programmers.</w:t>
      </w:r>
    </w:p>
    <w:p w14:paraId="66ADB726" w14:textId="77777777" w:rsidR="007568E7" w:rsidRDefault="007568E7" w:rsidP="007568E7">
      <w:pPr>
        <w:pStyle w:val="af1"/>
      </w:pPr>
    </w:p>
    <w:p w14:paraId="315819D4" w14:textId="77777777" w:rsidR="007568E7" w:rsidRDefault="007568E7" w:rsidP="007568E7">
      <w:pPr>
        <w:pStyle w:val="af1"/>
      </w:pPr>
      <w:r>
        <w:rPr>
          <w:rFonts w:hint="eastAsia"/>
        </w:rPr>
        <w:t>•</w:t>
      </w:r>
      <w:r>
        <w:t xml:space="preserve"> An efficient scheduling strategy is developed to fully exploit the similarities among the concurrent jobs.</w:t>
      </w:r>
    </w:p>
    <w:p w14:paraId="1BE3AF83" w14:textId="77777777" w:rsidR="007568E7" w:rsidRDefault="007568E7" w:rsidP="007568E7">
      <w:pPr>
        <w:pStyle w:val="af1"/>
      </w:pPr>
    </w:p>
    <w:p w14:paraId="2A9F7910" w14:textId="08D0F1BC" w:rsidR="007568E7" w:rsidRDefault="007568E7" w:rsidP="007568E7">
      <w:pPr>
        <w:pStyle w:val="af1"/>
      </w:pPr>
      <w:r>
        <w:rPr>
          <w:rFonts w:hint="eastAsia"/>
        </w:rPr>
        <w:t>•</w:t>
      </w:r>
      <w:r>
        <w:t xml:space="preserve"> We integrate GraphM into existing popular graph processing systems, i.e., GridGraph [50], GraphChi [24], PowerGraph [14], and Chaos [32], and conduct extensive experiments. The results show that GraphM improves their performance by 1.73</w:t>
      </w:r>
      <w:r>
        <w:rPr>
          <w:rFonts w:ascii="Cambria Math" w:hAnsi="Cambria Math" w:cs="Cambria Math"/>
        </w:rPr>
        <w:t>∼</w:t>
      </w:r>
      <w:r>
        <w:t>13 times</w:t>
      </w:r>
    </w:p>
  </w:comment>
  <w:comment w:id="469"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481"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650"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712"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783"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854"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890"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968"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1092"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1112"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4738E168" w15:done="0"/>
  <w15:commentEx w15:paraId="4DA80004" w15:done="0"/>
  <w15:commentEx w15:paraId="2A9F791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ABDF4" w16cex:dateUtc="2023-11-11T18:59:00Z"/>
  <w16cex:commentExtensible w16cex:durableId="28FABDEC" w16cex:dateUtc="2023-11-11T18:58:00Z"/>
  <w16cex:commentExtensible w16cex:durableId="28FCD9B2" w16cex:dateUtc="2023-11-13T09:21: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4738E168" w16cid:durableId="28FABDF4"/>
  <w16cid:commentId w16cid:paraId="4DA80004" w16cid:durableId="28FABDEC"/>
  <w16cid:commentId w16cid:paraId="2A9F7910" w16cid:durableId="28FCD9B2"/>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A387" w14:textId="77777777" w:rsidR="0088491C" w:rsidRDefault="0088491C" w:rsidP="008518FB">
      <w:r>
        <w:separator/>
      </w:r>
    </w:p>
  </w:endnote>
  <w:endnote w:type="continuationSeparator" w:id="0">
    <w:p w14:paraId="501B3FA4" w14:textId="77777777" w:rsidR="0088491C" w:rsidRDefault="0088491C"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94577" w14:textId="77777777" w:rsidR="0088491C" w:rsidRDefault="0088491C" w:rsidP="008518FB">
      <w:r>
        <w:separator/>
      </w:r>
    </w:p>
  </w:footnote>
  <w:footnote w:type="continuationSeparator" w:id="0">
    <w:p w14:paraId="63EDF68F" w14:textId="77777777" w:rsidR="0088491C" w:rsidRDefault="0088491C"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2052"/>
    <w:rsid w:val="00003D49"/>
    <w:rsid w:val="00011254"/>
    <w:rsid w:val="00013030"/>
    <w:rsid w:val="000148A2"/>
    <w:rsid w:val="00016119"/>
    <w:rsid w:val="0001720A"/>
    <w:rsid w:val="00021C82"/>
    <w:rsid w:val="00023B26"/>
    <w:rsid w:val="00025F88"/>
    <w:rsid w:val="0002795F"/>
    <w:rsid w:val="00030A8E"/>
    <w:rsid w:val="00032088"/>
    <w:rsid w:val="0003438B"/>
    <w:rsid w:val="000346E0"/>
    <w:rsid w:val="00034977"/>
    <w:rsid w:val="00041A1E"/>
    <w:rsid w:val="000443EA"/>
    <w:rsid w:val="00044553"/>
    <w:rsid w:val="0004556B"/>
    <w:rsid w:val="000455A0"/>
    <w:rsid w:val="00045A21"/>
    <w:rsid w:val="00050DCE"/>
    <w:rsid w:val="0005142E"/>
    <w:rsid w:val="00053126"/>
    <w:rsid w:val="000533AB"/>
    <w:rsid w:val="0005378F"/>
    <w:rsid w:val="00054387"/>
    <w:rsid w:val="00055876"/>
    <w:rsid w:val="00055E78"/>
    <w:rsid w:val="00060817"/>
    <w:rsid w:val="00061334"/>
    <w:rsid w:val="00063C53"/>
    <w:rsid w:val="000648BF"/>
    <w:rsid w:val="00064E12"/>
    <w:rsid w:val="00065D2C"/>
    <w:rsid w:val="000661A2"/>
    <w:rsid w:val="000678A8"/>
    <w:rsid w:val="00070256"/>
    <w:rsid w:val="000722CC"/>
    <w:rsid w:val="00073F56"/>
    <w:rsid w:val="00076BA9"/>
    <w:rsid w:val="00076EF3"/>
    <w:rsid w:val="00077564"/>
    <w:rsid w:val="00081153"/>
    <w:rsid w:val="00081AD0"/>
    <w:rsid w:val="00082611"/>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7ED"/>
    <w:rsid w:val="000A3E6B"/>
    <w:rsid w:val="000A405A"/>
    <w:rsid w:val="000A4808"/>
    <w:rsid w:val="000A54A8"/>
    <w:rsid w:val="000A5ECB"/>
    <w:rsid w:val="000A5F93"/>
    <w:rsid w:val="000A67F4"/>
    <w:rsid w:val="000A732E"/>
    <w:rsid w:val="000A7BE5"/>
    <w:rsid w:val="000B1452"/>
    <w:rsid w:val="000B1F9F"/>
    <w:rsid w:val="000B47A7"/>
    <w:rsid w:val="000B5DE5"/>
    <w:rsid w:val="000B7996"/>
    <w:rsid w:val="000C060A"/>
    <w:rsid w:val="000C1DAA"/>
    <w:rsid w:val="000C1F9B"/>
    <w:rsid w:val="000C24F2"/>
    <w:rsid w:val="000C43C1"/>
    <w:rsid w:val="000C4D8B"/>
    <w:rsid w:val="000C698B"/>
    <w:rsid w:val="000C73D1"/>
    <w:rsid w:val="000D01F3"/>
    <w:rsid w:val="000D2180"/>
    <w:rsid w:val="000D654A"/>
    <w:rsid w:val="000D7A19"/>
    <w:rsid w:val="000E0423"/>
    <w:rsid w:val="000E0EFC"/>
    <w:rsid w:val="000E30F1"/>
    <w:rsid w:val="000E553F"/>
    <w:rsid w:val="000E5D85"/>
    <w:rsid w:val="000E6562"/>
    <w:rsid w:val="000E7221"/>
    <w:rsid w:val="000F0EF2"/>
    <w:rsid w:val="000F191F"/>
    <w:rsid w:val="000F1EB7"/>
    <w:rsid w:val="000F3078"/>
    <w:rsid w:val="000F55B2"/>
    <w:rsid w:val="001005C9"/>
    <w:rsid w:val="001012F2"/>
    <w:rsid w:val="0010236C"/>
    <w:rsid w:val="001033BA"/>
    <w:rsid w:val="001041E6"/>
    <w:rsid w:val="001050F3"/>
    <w:rsid w:val="001071E1"/>
    <w:rsid w:val="001079D1"/>
    <w:rsid w:val="0011033C"/>
    <w:rsid w:val="00110BDF"/>
    <w:rsid w:val="00111D50"/>
    <w:rsid w:val="00112399"/>
    <w:rsid w:val="00112F1C"/>
    <w:rsid w:val="00113720"/>
    <w:rsid w:val="00114201"/>
    <w:rsid w:val="00116A1A"/>
    <w:rsid w:val="00116F4E"/>
    <w:rsid w:val="00117058"/>
    <w:rsid w:val="00120BF1"/>
    <w:rsid w:val="001216FF"/>
    <w:rsid w:val="0012171D"/>
    <w:rsid w:val="001230A9"/>
    <w:rsid w:val="001241E2"/>
    <w:rsid w:val="001244A2"/>
    <w:rsid w:val="001255CA"/>
    <w:rsid w:val="001271A0"/>
    <w:rsid w:val="001303C3"/>
    <w:rsid w:val="001316E4"/>
    <w:rsid w:val="00132B69"/>
    <w:rsid w:val="00132EA2"/>
    <w:rsid w:val="001330E9"/>
    <w:rsid w:val="00133721"/>
    <w:rsid w:val="00137610"/>
    <w:rsid w:val="0014015D"/>
    <w:rsid w:val="0014137E"/>
    <w:rsid w:val="001415D3"/>
    <w:rsid w:val="001424A0"/>
    <w:rsid w:val="0014313C"/>
    <w:rsid w:val="00146542"/>
    <w:rsid w:val="00147436"/>
    <w:rsid w:val="00150AC8"/>
    <w:rsid w:val="00150D77"/>
    <w:rsid w:val="00151491"/>
    <w:rsid w:val="00151DB6"/>
    <w:rsid w:val="00152357"/>
    <w:rsid w:val="001562C1"/>
    <w:rsid w:val="00156F8E"/>
    <w:rsid w:val="00157320"/>
    <w:rsid w:val="00157F3B"/>
    <w:rsid w:val="0016013C"/>
    <w:rsid w:val="00162DAB"/>
    <w:rsid w:val="001631D1"/>
    <w:rsid w:val="001655F0"/>
    <w:rsid w:val="00166312"/>
    <w:rsid w:val="00166B28"/>
    <w:rsid w:val="00171320"/>
    <w:rsid w:val="001715E3"/>
    <w:rsid w:val="001729C4"/>
    <w:rsid w:val="00172F8C"/>
    <w:rsid w:val="00173646"/>
    <w:rsid w:val="001743B4"/>
    <w:rsid w:val="00174E71"/>
    <w:rsid w:val="001767EE"/>
    <w:rsid w:val="00176CCD"/>
    <w:rsid w:val="00176CF1"/>
    <w:rsid w:val="001770A5"/>
    <w:rsid w:val="0017780A"/>
    <w:rsid w:val="00181CB6"/>
    <w:rsid w:val="00181D65"/>
    <w:rsid w:val="001824F3"/>
    <w:rsid w:val="0018389C"/>
    <w:rsid w:val="001853AE"/>
    <w:rsid w:val="00185E09"/>
    <w:rsid w:val="00185F98"/>
    <w:rsid w:val="00186FEE"/>
    <w:rsid w:val="00190380"/>
    <w:rsid w:val="00191931"/>
    <w:rsid w:val="00191E3C"/>
    <w:rsid w:val="001921C7"/>
    <w:rsid w:val="00192E35"/>
    <w:rsid w:val="0019457E"/>
    <w:rsid w:val="00194C94"/>
    <w:rsid w:val="001A0EA6"/>
    <w:rsid w:val="001A1362"/>
    <w:rsid w:val="001A158A"/>
    <w:rsid w:val="001A436C"/>
    <w:rsid w:val="001A4742"/>
    <w:rsid w:val="001A636B"/>
    <w:rsid w:val="001A6B28"/>
    <w:rsid w:val="001A6FB0"/>
    <w:rsid w:val="001A7586"/>
    <w:rsid w:val="001B060E"/>
    <w:rsid w:val="001B1DF7"/>
    <w:rsid w:val="001B2EB9"/>
    <w:rsid w:val="001B2F39"/>
    <w:rsid w:val="001B3CF7"/>
    <w:rsid w:val="001B3F9F"/>
    <w:rsid w:val="001B5EBA"/>
    <w:rsid w:val="001B7007"/>
    <w:rsid w:val="001B7046"/>
    <w:rsid w:val="001B774F"/>
    <w:rsid w:val="001C0C2C"/>
    <w:rsid w:val="001C1591"/>
    <w:rsid w:val="001C280D"/>
    <w:rsid w:val="001C2C4C"/>
    <w:rsid w:val="001C3B74"/>
    <w:rsid w:val="001C5040"/>
    <w:rsid w:val="001C6081"/>
    <w:rsid w:val="001C70B9"/>
    <w:rsid w:val="001C78FD"/>
    <w:rsid w:val="001C7CC5"/>
    <w:rsid w:val="001D2C29"/>
    <w:rsid w:val="001D33DC"/>
    <w:rsid w:val="001D3AD5"/>
    <w:rsid w:val="001D494A"/>
    <w:rsid w:val="001D788F"/>
    <w:rsid w:val="001D7D20"/>
    <w:rsid w:val="001E00DA"/>
    <w:rsid w:val="001E13C9"/>
    <w:rsid w:val="001E2A3A"/>
    <w:rsid w:val="001E2ED4"/>
    <w:rsid w:val="001E3E9E"/>
    <w:rsid w:val="001E409C"/>
    <w:rsid w:val="001E410E"/>
    <w:rsid w:val="001E55AF"/>
    <w:rsid w:val="001E59F5"/>
    <w:rsid w:val="001E64D9"/>
    <w:rsid w:val="001F01F1"/>
    <w:rsid w:val="001F1F5A"/>
    <w:rsid w:val="001F21B6"/>
    <w:rsid w:val="001F27BF"/>
    <w:rsid w:val="001F44D4"/>
    <w:rsid w:val="001F492A"/>
    <w:rsid w:val="001F5378"/>
    <w:rsid w:val="001F5D14"/>
    <w:rsid w:val="001F6468"/>
    <w:rsid w:val="001F7557"/>
    <w:rsid w:val="00200CEF"/>
    <w:rsid w:val="00200F7B"/>
    <w:rsid w:val="00202109"/>
    <w:rsid w:val="00202246"/>
    <w:rsid w:val="002023FC"/>
    <w:rsid w:val="00203FDE"/>
    <w:rsid w:val="00204586"/>
    <w:rsid w:val="00205085"/>
    <w:rsid w:val="00205389"/>
    <w:rsid w:val="00207CD4"/>
    <w:rsid w:val="00207E08"/>
    <w:rsid w:val="00211800"/>
    <w:rsid w:val="0021212E"/>
    <w:rsid w:val="002138C3"/>
    <w:rsid w:val="002147D2"/>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3E46"/>
    <w:rsid w:val="002452DF"/>
    <w:rsid w:val="00245664"/>
    <w:rsid w:val="002502E2"/>
    <w:rsid w:val="00253970"/>
    <w:rsid w:val="00253E08"/>
    <w:rsid w:val="002553C4"/>
    <w:rsid w:val="0025548C"/>
    <w:rsid w:val="0025579B"/>
    <w:rsid w:val="00255C46"/>
    <w:rsid w:val="00257378"/>
    <w:rsid w:val="0025772D"/>
    <w:rsid w:val="00263436"/>
    <w:rsid w:val="002637EF"/>
    <w:rsid w:val="0026392C"/>
    <w:rsid w:val="0026457A"/>
    <w:rsid w:val="00264813"/>
    <w:rsid w:val="002657E0"/>
    <w:rsid w:val="00265976"/>
    <w:rsid w:val="00266CB8"/>
    <w:rsid w:val="002700D8"/>
    <w:rsid w:val="002708F4"/>
    <w:rsid w:val="00270F56"/>
    <w:rsid w:val="0027263D"/>
    <w:rsid w:val="00272D01"/>
    <w:rsid w:val="002732A9"/>
    <w:rsid w:val="0027520F"/>
    <w:rsid w:val="00277282"/>
    <w:rsid w:val="002800B9"/>
    <w:rsid w:val="00281187"/>
    <w:rsid w:val="00283749"/>
    <w:rsid w:val="00284359"/>
    <w:rsid w:val="00284636"/>
    <w:rsid w:val="00284AE6"/>
    <w:rsid w:val="0028690D"/>
    <w:rsid w:val="00287983"/>
    <w:rsid w:val="002907B8"/>
    <w:rsid w:val="00292E58"/>
    <w:rsid w:val="0029541C"/>
    <w:rsid w:val="002A036B"/>
    <w:rsid w:val="002A0510"/>
    <w:rsid w:val="002A090B"/>
    <w:rsid w:val="002A1F07"/>
    <w:rsid w:val="002A3337"/>
    <w:rsid w:val="002A5657"/>
    <w:rsid w:val="002A6824"/>
    <w:rsid w:val="002A6E3E"/>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D15"/>
    <w:rsid w:val="002D0D8B"/>
    <w:rsid w:val="002D35CC"/>
    <w:rsid w:val="002D74A2"/>
    <w:rsid w:val="002E174A"/>
    <w:rsid w:val="002E2478"/>
    <w:rsid w:val="002E2801"/>
    <w:rsid w:val="002E31F6"/>
    <w:rsid w:val="002E47D3"/>
    <w:rsid w:val="002E6831"/>
    <w:rsid w:val="002E7181"/>
    <w:rsid w:val="002F2AD9"/>
    <w:rsid w:val="002F34A1"/>
    <w:rsid w:val="002F6017"/>
    <w:rsid w:val="002F7DE5"/>
    <w:rsid w:val="003016B1"/>
    <w:rsid w:val="0030185A"/>
    <w:rsid w:val="00303011"/>
    <w:rsid w:val="00303C93"/>
    <w:rsid w:val="00304B2C"/>
    <w:rsid w:val="00305AA3"/>
    <w:rsid w:val="00306198"/>
    <w:rsid w:val="00306CD4"/>
    <w:rsid w:val="00307051"/>
    <w:rsid w:val="003114CE"/>
    <w:rsid w:val="00314006"/>
    <w:rsid w:val="003148CF"/>
    <w:rsid w:val="00315255"/>
    <w:rsid w:val="0031702E"/>
    <w:rsid w:val="00321B87"/>
    <w:rsid w:val="00322CE7"/>
    <w:rsid w:val="00322DB0"/>
    <w:rsid w:val="0032397F"/>
    <w:rsid w:val="00325AA1"/>
    <w:rsid w:val="00326112"/>
    <w:rsid w:val="003333EE"/>
    <w:rsid w:val="00334AB5"/>
    <w:rsid w:val="00334B35"/>
    <w:rsid w:val="00336090"/>
    <w:rsid w:val="00337EAA"/>
    <w:rsid w:val="0034413E"/>
    <w:rsid w:val="00344170"/>
    <w:rsid w:val="00345ABF"/>
    <w:rsid w:val="003472D8"/>
    <w:rsid w:val="00347856"/>
    <w:rsid w:val="00352630"/>
    <w:rsid w:val="0035358A"/>
    <w:rsid w:val="003544E5"/>
    <w:rsid w:val="00354605"/>
    <w:rsid w:val="00354FCB"/>
    <w:rsid w:val="0036005B"/>
    <w:rsid w:val="003608B0"/>
    <w:rsid w:val="00362715"/>
    <w:rsid w:val="00364B75"/>
    <w:rsid w:val="00364BFA"/>
    <w:rsid w:val="00364EF6"/>
    <w:rsid w:val="003652C6"/>
    <w:rsid w:val="0036538F"/>
    <w:rsid w:val="00365ABF"/>
    <w:rsid w:val="00366684"/>
    <w:rsid w:val="00366696"/>
    <w:rsid w:val="0036679C"/>
    <w:rsid w:val="003672BA"/>
    <w:rsid w:val="00367561"/>
    <w:rsid w:val="0037040C"/>
    <w:rsid w:val="003747C9"/>
    <w:rsid w:val="003756E9"/>
    <w:rsid w:val="003759C9"/>
    <w:rsid w:val="0037763A"/>
    <w:rsid w:val="00380AA1"/>
    <w:rsid w:val="00381973"/>
    <w:rsid w:val="00382B1E"/>
    <w:rsid w:val="00384632"/>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3361"/>
    <w:rsid w:val="003A4ACB"/>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70D0"/>
    <w:rsid w:val="003C7CC9"/>
    <w:rsid w:val="003D0FC5"/>
    <w:rsid w:val="003D107F"/>
    <w:rsid w:val="003D4803"/>
    <w:rsid w:val="003D4EF9"/>
    <w:rsid w:val="003D72D7"/>
    <w:rsid w:val="003D797F"/>
    <w:rsid w:val="003E08F6"/>
    <w:rsid w:val="003E0DC1"/>
    <w:rsid w:val="003E1995"/>
    <w:rsid w:val="003E1BAC"/>
    <w:rsid w:val="003E441A"/>
    <w:rsid w:val="003E4CEC"/>
    <w:rsid w:val="003E55D3"/>
    <w:rsid w:val="003E6A26"/>
    <w:rsid w:val="003E6FC7"/>
    <w:rsid w:val="003E78B6"/>
    <w:rsid w:val="003F0A8B"/>
    <w:rsid w:val="003F19D5"/>
    <w:rsid w:val="003F279D"/>
    <w:rsid w:val="003F2C30"/>
    <w:rsid w:val="003F3CAF"/>
    <w:rsid w:val="003F6057"/>
    <w:rsid w:val="003F6405"/>
    <w:rsid w:val="003F654A"/>
    <w:rsid w:val="003F67C0"/>
    <w:rsid w:val="003F6BD7"/>
    <w:rsid w:val="00400B07"/>
    <w:rsid w:val="00401276"/>
    <w:rsid w:val="0040166B"/>
    <w:rsid w:val="00401725"/>
    <w:rsid w:val="004023EB"/>
    <w:rsid w:val="00402C8E"/>
    <w:rsid w:val="0040327F"/>
    <w:rsid w:val="004036A4"/>
    <w:rsid w:val="0040433E"/>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42FE"/>
    <w:rsid w:val="00424E07"/>
    <w:rsid w:val="004269DF"/>
    <w:rsid w:val="004274D0"/>
    <w:rsid w:val="00431F72"/>
    <w:rsid w:val="00432294"/>
    <w:rsid w:val="00432322"/>
    <w:rsid w:val="00433534"/>
    <w:rsid w:val="004365AF"/>
    <w:rsid w:val="004413B9"/>
    <w:rsid w:val="00441BBC"/>
    <w:rsid w:val="00441E5A"/>
    <w:rsid w:val="004425EE"/>
    <w:rsid w:val="004437C7"/>
    <w:rsid w:val="004443E1"/>
    <w:rsid w:val="0044442B"/>
    <w:rsid w:val="00444542"/>
    <w:rsid w:val="00444DE3"/>
    <w:rsid w:val="00447DAB"/>
    <w:rsid w:val="00450C53"/>
    <w:rsid w:val="004516E6"/>
    <w:rsid w:val="00452A2E"/>
    <w:rsid w:val="00452A9B"/>
    <w:rsid w:val="004535E0"/>
    <w:rsid w:val="00453A73"/>
    <w:rsid w:val="00454296"/>
    <w:rsid w:val="004545BD"/>
    <w:rsid w:val="00455E92"/>
    <w:rsid w:val="004601A2"/>
    <w:rsid w:val="004607B0"/>
    <w:rsid w:val="00460E99"/>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BE2"/>
    <w:rsid w:val="00482FDB"/>
    <w:rsid w:val="004833C4"/>
    <w:rsid w:val="00483BC3"/>
    <w:rsid w:val="00483F1C"/>
    <w:rsid w:val="00484A1F"/>
    <w:rsid w:val="0048656A"/>
    <w:rsid w:val="004871F8"/>
    <w:rsid w:val="00487F48"/>
    <w:rsid w:val="00490997"/>
    <w:rsid w:val="00493017"/>
    <w:rsid w:val="00495B54"/>
    <w:rsid w:val="00495B5B"/>
    <w:rsid w:val="00497921"/>
    <w:rsid w:val="00497CAB"/>
    <w:rsid w:val="004A03FE"/>
    <w:rsid w:val="004A0EC8"/>
    <w:rsid w:val="004A1683"/>
    <w:rsid w:val="004A1B0C"/>
    <w:rsid w:val="004A2103"/>
    <w:rsid w:val="004A3E60"/>
    <w:rsid w:val="004A4826"/>
    <w:rsid w:val="004A540A"/>
    <w:rsid w:val="004A7876"/>
    <w:rsid w:val="004A7922"/>
    <w:rsid w:val="004B114D"/>
    <w:rsid w:val="004B1CE3"/>
    <w:rsid w:val="004B1D3A"/>
    <w:rsid w:val="004B2DD8"/>
    <w:rsid w:val="004B35D5"/>
    <w:rsid w:val="004B3626"/>
    <w:rsid w:val="004B3718"/>
    <w:rsid w:val="004B3C80"/>
    <w:rsid w:val="004B4297"/>
    <w:rsid w:val="004C0C53"/>
    <w:rsid w:val="004C0FA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70"/>
    <w:rsid w:val="004F0E09"/>
    <w:rsid w:val="004F0FB9"/>
    <w:rsid w:val="004F3926"/>
    <w:rsid w:val="004F3961"/>
    <w:rsid w:val="00501A21"/>
    <w:rsid w:val="00502209"/>
    <w:rsid w:val="005030A8"/>
    <w:rsid w:val="00503217"/>
    <w:rsid w:val="0050391A"/>
    <w:rsid w:val="00503D1A"/>
    <w:rsid w:val="005065B4"/>
    <w:rsid w:val="00510711"/>
    <w:rsid w:val="00513083"/>
    <w:rsid w:val="00513ECA"/>
    <w:rsid w:val="00515786"/>
    <w:rsid w:val="005158D7"/>
    <w:rsid w:val="00523E15"/>
    <w:rsid w:val="005241E3"/>
    <w:rsid w:val="00524520"/>
    <w:rsid w:val="00524C7A"/>
    <w:rsid w:val="0052660D"/>
    <w:rsid w:val="0052689B"/>
    <w:rsid w:val="00527184"/>
    <w:rsid w:val="00530BDC"/>
    <w:rsid w:val="00531717"/>
    <w:rsid w:val="0053173D"/>
    <w:rsid w:val="00531CC4"/>
    <w:rsid w:val="00532DE2"/>
    <w:rsid w:val="005339D2"/>
    <w:rsid w:val="00534B81"/>
    <w:rsid w:val="00534BD6"/>
    <w:rsid w:val="0053521D"/>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820"/>
    <w:rsid w:val="00563989"/>
    <w:rsid w:val="0056580D"/>
    <w:rsid w:val="00565EB9"/>
    <w:rsid w:val="00567854"/>
    <w:rsid w:val="005717AA"/>
    <w:rsid w:val="0057186A"/>
    <w:rsid w:val="00572624"/>
    <w:rsid w:val="00574FCB"/>
    <w:rsid w:val="00576687"/>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2682"/>
    <w:rsid w:val="00593DA5"/>
    <w:rsid w:val="0059422D"/>
    <w:rsid w:val="0059455A"/>
    <w:rsid w:val="005A2056"/>
    <w:rsid w:val="005A39E7"/>
    <w:rsid w:val="005A6004"/>
    <w:rsid w:val="005A71B6"/>
    <w:rsid w:val="005B0A94"/>
    <w:rsid w:val="005B11C7"/>
    <w:rsid w:val="005B1E54"/>
    <w:rsid w:val="005B2A15"/>
    <w:rsid w:val="005B42C6"/>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7177"/>
    <w:rsid w:val="0060060A"/>
    <w:rsid w:val="006007DE"/>
    <w:rsid w:val="006024BC"/>
    <w:rsid w:val="00602603"/>
    <w:rsid w:val="00605016"/>
    <w:rsid w:val="00607072"/>
    <w:rsid w:val="006102BD"/>
    <w:rsid w:val="006108BD"/>
    <w:rsid w:val="0061170D"/>
    <w:rsid w:val="00611F55"/>
    <w:rsid w:val="00612133"/>
    <w:rsid w:val="00612740"/>
    <w:rsid w:val="00612E74"/>
    <w:rsid w:val="00613389"/>
    <w:rsid w:val="006146CE"/>
    <w:rsid w:val="0061596E"/>
    <w:rsid w:val="0061668F"/>
    <w:rsid w:val="006177A0"/>
    <w:rsid w:val="0061780F"/>
    <w:rsid w:val="00617D1F"/>
    <w:rsid w:val="0062010D"/>
    <w:rsid w:val="00620121"/>
    <w:rsid w:val="00620C91"/>
    <w:rsid w:val="00620E00"/>
    <w:rsid w:val="00620FAC"/>
    <w:rsid w:val="0062258A"/>
    <w:rsid w:val="00622844"/>
    <w:rsid w:val="00622F23"/>
    <w:rsid w:val="0062313B"/>
    <w:rsid w:val="00624D72"/>
    <w:rsid w:val="00625293"/>
    <w:rsid w:val="006260F0"/>
    <w:rsid w:val="006268F5"/>
    <w:rsid w:val="00626CFE"/>
    <w:rsid w:val="006312A5"/>
    <w:rsid w:val="006322C6"/>
    <w:rsid w:val="00634E76"/>
    <w:rsid w:val="006356EA"/>
    <w:rsid w:val="006358CC"/>
    <w:rsid w:val="006368B0"/>
    <w:rsid w:val="00636EE9"/>
    <w:rsid w:val="00640778"/>
    <w:rsid w:val="00643047"/>
    <w:rsid w:val="00646AFF"/>
    <w:rsid w:val="0065167A"/>
    <w:rsid w:val="00651E7C"/>
    <w:rsid w:val="00653357"/>
    <w:rsid w:val="006549A8"/>
    <w:rsid w:val="0065740F"/>
    <w:rsid w:val="0065752E"/>
    <w:rsid w:val="00657893"/>
    <w:rsid w:val="006636E4"/>
    <w:rsid w:val="006721AA"/>
    <w:rsid w:val="0067418B"/>
    <w:rsid w:val="00676E82"/>
    <w:rsid w:val="006778B2"/>
    <w:rsid w:val="006806E5"/>
    <w:rsid w:val="00680C80"/>
    <w:rsid w:val="0068153F"/>
    <w:rsid w:val="006836BB"/>
    <w:rsid w:val="006837D1"/>
    <w:rsid w:val="006838C4"/>
    <w:rsid w:val="00685C9F"/>
    <w:rsid w:val="00686EB0"/>
    <w:rsid w:val="00690084"/>
    <w:rsid w:val="0069020D"/>
    <w:rsid w:val="00690EF6"/>
    <w:rsid w:val="00691B80"/>
    <w:rsid w:val="00693195"/>
    <w:rsid w:val="00694A68"/>
    <w:rsid w:val="00695788"/>
    <w:rsid w:val="00696E72"/>
    <w:rsid w:val="00696FFD"/>
    <w:rsid w:val="006973E5"/>
    <w:rsid w:val="006A0BAD"/>
    <w:rsid w:val="006A0CB6"/>
    <w:rsid w:val="006A20B6"/>
    <w:rsid w:val="006A37A4"/>
    <w:rsid w:val="006A4437"/>
    <w:rsid w:val="006A5014"/>
    <w:rsid w:val="006A5A08"/>
    <w:rsid w:val="006A5AD6"/>
    <w:rsid w:val="006A70AD"/>
    <w:rsid w:val="006B1553"/>
    <w:rsid w:val="006B1D5F"/>
    <w:rsid w:val="006B247E"/>
    <w:rsid w:val="006B28BF"/>
    <w:rsid w:val="006B2913"/>
    <w:rsid w:val="006B3226"/>
    <w:rsid w:val="006B39BA"/>
    <w:rsid w:val="006B5714"/>
    <w:rsid w:val="006B5C44"/>
    <w:rsid w:val="006B5D60"/>
    <w:rsid w:val="006B7AE9"/>
    <w:rsid w:val="006C0DCB"/>
    <w:rsid w:val="006C1C6C"/>
    <w:rsid w:val="006C222A"/>
    <w:rsid w:val="006C44E5"/>
    <w:rsid w:val="006C6D44"/>
    <w:rsid w:val="006C6FA8"/>
    <w:rsid w:val="006C721B"/>
    <w:rsid w:val="006D07E3"/>
    <w:rsid w:val="006D2C45"/>
    <w:rsid w:val="006D3BF6"/>
    <w:rsid w:val="006D3D3E"/>
    <w:rsid w:val="006D4015"/>
    <w:rsid w:val="006D5A2B"/>
    <w:rsid w:val="006D5B40"/>
    <w:rsid w:val="006D5F92"/>
    <w:rsid w:val="006D779E"/>
    <w:rsid w:val="006E39B9"/>
    <w:rsid w:val="006E4380"/>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188"/>
    <w:rsid w:val="00724568"/>
    <w:rsid w:val="00725C55"/>
    <w:rsid w:val="00725C86"/>
    <w:rsid w:val="00726724"/>
    <w:rsid w:val="00726EB4"/>
    <w:rsid w:val="00730587"/>
    <w:rsid w:val="0073092E"/>
    <w:rsid w:val="007315E5"/>
    <w:rsid w:val="00731B1C"/>
    <w:rsid w:val="00731E61"/>
    <w:rsid w:val="00732913"/>
    <w:rsid w:val="007350DE"/>
    <w:rsid w:val="00737088"/>
    <w:rsid w:val="00737F73"/>
    <w:rsid w:val="00737FD7"/>
    <w:rsid w:val="0074019C"/>
    <w:rsid w:val="00744278"/>
    <w:rsid w:val="00744EE5"/>
    <w:rsid w:val="00745415"/>
    <w:rsid w:val="00745741"/>
    <w:rsid w:val="00745CDE"/>
    <w:rsid w:val="0074644B"/>
    <w:rsid w:val="00746D4E"/>
    <w:rsid w:val="007471D1"/>
    <w:rsid w:val="007502AE"/>
    <w:rsid w:val="0075160A"/>
    <w:rsid w:val="0075185F"/>
    <w:rsid w:val="00752E1F"/>
    <w:rsid w:val="00753BCB"/>
    <w:rsid w:val="007540E3"/>
    <w:rsid w:val="00754F67"/>
    <w:rsid w:val="00755935"/>
    <w:rsid w:val="007568E7"/>
    <w:rsid w:val="007612D7"/>
    <w:rsid w:val="007619D2"/>
    <w:rsid w:val="007623A8"/>
    <w:rsid w:val="00762A86"/>
    <w:rsid w:val="0076410E"/>
    <w:rsid w:val="007651B5"/>
    <w:rsid w:val="0076600F"/>
    <w:rsid w:val="0076628E"/>
    <w:rsid w:val="0076683C"/>
    <w:rsid w:val="00767F53"/>
    <w:rsid w:val="0077052A"/>
    <w:rsid w:val="0077139F"/>
    <w:rsid w:val="00773543"/>
    <w:rsid w:val="00774E5E"/>
    <w:rsid w:val="00776786"/>
    <w:rsid w:val="0078016F"/>
    <w:rsid w:val="007816C7"/>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515B"/>
    <w:rsid w:val="007973C0"/>
    <w:rsid w:val="007A0477"/>
    <w:rsid w:val="007A1056"/>
    <w:rsid w:val="007A201B"/>
    <w:rsid w:val="007A4C78"/>
    <w:rsid w:val="007A5C0F"/>
    <w:rsid w:val="007A61D4"/>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A1E"/>
    <w:rsid w:val="007C3A6E"/>
    <w:rsid w:val="007C6115"/>
    <w:rsid w:val="007C6158"/>
    <w:rsid w:val="007C65A0"/>
    <w:rsid w:val="007C73BD"/>
    <w:rsid w:val="007C7CB6"/>
    <w:rsid w:val="007D05F0"/>
    <w:rsid w:val="007D0A2A"/>
    <w:rsid w:val="007D0AF5"/>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5D01"/>
    <w:rsid w:val="007E6E99"/>
    <w:rsid w:val="007F0C71"/>
    <w:rsid w:val="007F11C2"/>
    <w:rsid w:val="007F20F6"/>
    <w:rsid w:val="007F3372"/>
    <w:rsid w:val="007F33AA"/>
    <w:rsid w:val="007F501A"/>
    <w:rsid w:val="007F647E"/>
    <w:rsid w:val="007F65C5"/>
    <w:rsid w:val="007F68E6"/>
    <w:rsid w:val="007F6C23"/>
    <w:rsid w:val="007F6F9C"/>
    <w:rsid w:val="007F7CD7"/>
    <w:rsid w:val="00800A41"/>
    <w:rsid w:val="0080180F"/>
    <w:rsid w:val="00802167"/>
    <w:rsid w:val="008028BB"/>
    <w:rsid w:val="008030FC"/>
    <w:rsid w:val="00803927"/>
    <w:rsid w:val="00805E16"/>
    <w:rsid w:val="0080638A"/>
    <w:rsid w:val="00807468"/>
    <w:rsid w:val="00811C5F"/>
    <w:rsid w:val="00814691"/>
    <w:rsid w:val="00816A4C"/>
    <w:rsid w:val="00821853"/>
    <w:rsid w:val="00821B7E"/>
    <w:rsid w:val="008228CB"/>
    <w:rsid w:val="00822B95"/>
    <w:rsid w:val="00823C4F"/>
    <w:rsid w:val="00824065"/>
    <w:rsid w:val="00825A4B"/>
    <w:rsid w:val="00826815"/>
    <w:rsid w:val="0082693A"/>
    <w:rsid w:val="00826B92"/>
    <w:rsid w:val="008271D4"/>
    <w:rsid w:val="00827F2D"/>
    <w:rsid w:val="00831737"/>
    <w:rsid w:val="0083199D"/>
    <w:rsid w:val="00831CEC"/>
    <w:rsid w:val="00831E7C"/>
    <w:rsid w:val="008327B7"/>
    <w:rsid w:val="00832A59"/>
    <w:rsid w:val="00832AAB"/>
    <w:rsid w:val="00833713"/>
    <w:rsid w:val="008344DF"/>
    <w:rsid w:val="00836123"/>
    <w:rsid w:val="00836503"/>
    <w:rsid w:val="00837040"/>
    <w:rsid w:val="008417AC"/>
    <w:rsid w:val="00841B81"/>
    <w:rsid w:val="008420BD"/>
    <w:rsid w:val="00844FC9"/>
    <w:rsid w:val="008466FD"/>
    <w:rsid w:val="0085155C"/>
    <w:rsid w:val="008518FB"/>
    <w:rsid w:val="008528F6"/>
    <w:rsid w:val="00855098"/>
    <w:rsid w:val="008558E7"/>
    <w:rsid w:val="008569D3"/>
    <w:rsid w:val="0086035A"/>
    <w:rsid w:val="00861BAD"/>
    <w:rsid w:val="008634B1"/>
    <w:rsid w:val="008636E9"/>
    <w:rsid w:val="00863D2E"/>
    <w:rsid w:val="00865CAF"/>
    <w:rsid w:val="008675A1"/>
    <w:rsid w:val="00874088"/>
    <w:rsid w:val="0087431D"/>
    <w:rsid w:val="0087691D"/>
    <w:rsid w:val="008772D6"/>
    <w:rsid w:val="0087741B"/>
    <w:rsid w:val="00877D91"/>
    <w:rsid w:val="008829E6"/>
    <w:rsid w:val="008834D1"/>
    <w:rsid w:val="00883CB8"/>
    <w:rsid w:val="00883E57"/>
    <w:rsid w:val="0088491C"/>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5154"/>
    <w:rsid w:val="008A5754"/>
    <w:rsid w:val="008A605A"/>
    <w:rsid w:val="008A6CE9"/>
    <w:rsid w:val="008A6F50"/>
    <w:rsid w:val="008A710E"/>
    <w:rsid w:val="008A7336"/>
    <w:rsid w:val="008B070B"/>
    <w:rsid w:val="008B21AA"/>
    <w:rsid w:val="008B445C"/>
    <w:rsid w:val="008B4610"/>
    <w:rsid w:val="008B5AD5"/>
    <w:rsid w:val="008B5EB3"/>
    <w:rsid w:val="008B647C"/>
    <w:rsid w:val="008B7911"/>
    <w:rsid w:val="008C06FA"/>
    <w:rsid w:val="008C2655"/>
    <w:rsid w:val="008C27BC"/>
    <w:rsid w:val="008C3164"/>
    <w:rsid w:val="008D1DCB"/>
    <w:rsid w:val="008D5DF4"/>
    <w:rsid w:val="008D7778"/>
    <w:rsid w:val="008E0836"/>
    <w:rsid w:val="008E2B2B"/>
    <w:rsid w:val="008E3CCE"/>
    <w:rsid w:val="008E4FDD"/>
    <w:rsid w:val="008E7360"/>
    <w:rsid w:val="008F1BF8"/>
    <w:rsid w:val="008F1D8E"/>
    <w:rsid w:val="008F31A2"/>
    <w:rsid w:val="008F36A5"/>
    <w:rsid w:val="008F3AAE"/>
    <w:rsid w:val="008F4A98"/>
    <w:rsid w:val="008F6051"/>
    <w:rsid w:val="008F6980"/>
    <w:rsid w:val="008F7778"/>
    <w:rsid w:val="008F7EC8"/>
    <w:rsid w:val="00900771"/>
    <w:rsid w:val="00900BC1"/>
    <w:rsid w:val="009017F7"/>
    <w:rsid w:val="009032FD"/>
    <w:rsid w:val="00903A74"/>
    <w:rsid w:val="00903FC9"/>
    <w:rsid w:val="00905766"/>
    <w:rsid w:val="00906658"/>
    <w:rsid w:val="009068B4"/>
    <w:rsid w:val="00906C59"/>
    <w:rsid w:val="009074A7"/>
    <w:rsid w:val="00910E95"/>
    <w:rsid w:val="009110FA"/>
    <w:rsid w:val="00911CD8"/>
    <w:rsid w:val="009139E8"/>
    <w:rsid w:val="009158F9"/>
    <w:rsid w:val="00917787"/>
    <w:rsid w:val="009177ED"/>
    <w:rsid w:val="00917C03"/>
    <w:rsid w:val="00920431"/>
    <w:rsid w:val="009206FA"/>
    <w:rsid w:val="00920F75"/>
    <w:rsid w:val="00922CE0"/>
    <w:rsid w:val="00924783"/>
    <w:rsid w:val="00924D42"/>
    <w:rsid w:val="00924DC5"/>
    <w:rsid w:val="00925CAC"/>
    <w:rsid w:val="00925DF5"/>
    <w:rsid w:val="00927469"/>
    <w:rsid w:val="00931269"/>
    <w:rsid w:val="00931F67"/>
    <w:rsid w:val="0093365F"/>
    <w:rsid w:val="009341AE"/>
    <w:rsid w:val="00935DE7"/>
    <w:rsid w:val="009361C8"/>
    <w:rsid w:val="0093717B"/>
    <w:rsid w:val="00937471"/>
    <w:rsid w:val="00940232"/>
    <w:rsid w:val="00940AA4"/>
    <w:rsid w:val="00941093"/>
    <w:rsid w:val="009428BB"/>
    <w:rsid w:val="0094351C"/>
    <w:rsid w:val="009441FE"/>
    <w:rsid w:val="009456AB"/>
    <w:rsid w:val="00945D28"/>
    <w:rsid w:val="00946821"/>
    <w:rsid w:val="00947D0F"/>
    <w:rsid w:val="0095169A"/>
    <w:rsid w:val="00951C05"/>
    <w:rsid w:val="00951E03"/>
    <w:rsid w:val="00952AC4"/>
    <w:rsid w:val="00954F31"/>
    <w:rsid w:val="00956717"/>
    <w:rsid w:val="00957A40"/>
    <w:rsid w:val="00957C24"/>
    <w:rsid w:val="00960F4A"/>
    <w:rsid w:val="009612CE"/>
    <w:rsid w:val="00962049"/>
    <w:rsid w:val="0096422A"/>
    <w:rsid w:val="00966B7A"/>
    <w:rsid w:val="00967D78"/>
    <w:rsid w:val="00970442"/>
    <w:rsid w:val="009715E8"/>
    <w:rsid w:val="0097379D"/>
    <w:rsid w:val="00974D61"/>
    <w:rsid w:val="009756E8"/>
    <w:rsid w:val="00977B5D"/>
    <w:rsid w:val="00980597"/>
    <w:rsid w:val="00981FDB"/>
    <w:rsid w:val="00983723"/>
    <w:rsid w:val="009859B0"/>
    <w:rsid w:val="00985F89"/>
    <w:rsid w:val="0099004C"/>
    <w:rsid w:val="00992877"/>
    <w:rsid w:val="009939E4"/>
    <w:rsid w:val="00993AB0"/>
    <w:rsid w:val="00994447"/>
    <w:rsid w:val="00994F6E"/>
    <w:rsid w:val="00994FF5"/>
    <w:rsid w:val="00995E1C"/>
    <w:rsid w:val="00997C0E"/>
    <w:rsid w:val="009A07F5"/>
    <w:rsid w:val="009A1622"/>
    <w:rsid w:val="009A2EEA"/>
    <w:rsid w:val="009A3070"/>
    <w:rsid w:val="009A32EE"/>
    <w:rsid w:val="009A3799"/>
    <w:rsid w:val="009A55EE"/>
    <w:rsid w:val="009A5E39"/>
    <w:rsid w:val="009A6409"/>
    <w:rsid w:val="009A673C"/>
    <w:rsid w:val="009B2B62"/>
    <w:rsid w:val="009B51FE"/>
    <w:rsid w:val="009B55FF"/>
    <w:rsid w:val="009B5C70"/>
    <w:rsid w:val="009C2399"/>
    <w:rsid w:val="009C2BFF"/>
    <w:rsid w:val="009C3EA7"/>
    <w:rsid w:val="009C5FC2"/>
    <w:rsid w:val="009C6272"/>
    <w:rsid w:val="009D3114"/>
    <w:rsid w:val="009D31E7"/>
    <w:rsid w:val="009D5E14"/>
    <w:rsid w:val="009E045C"/>
    <w:rsid w:val="009E3405"/>
    <w:rsid w:val="009E36CF"/>
    <w:rsid w:val="009E4417"/>
    <w:rsid w:val="009E5726"/>
    <w:rsid w:val="009E7146"/>
    <w:rsid w:val="009F0CF1"/>
    <w:rsid w:val="009F17E0"/>
    <w:rsid w:val="009F1F53"/>
    <w:rsid w:val="009F35F7"/>
    <w:rsid w:val="009F3E72"/>
    <w:rsid w:val="009F3F37"/>
    <w:rsid w:val="009F58DC"/>
    <w:rsid w:val="009F6A1C"/>
    <w:rsid w:val="009F78C6"/>
    <w:rsid w:val="009F7ED5"/>
    <w:rsid w:val="00A008A6"/>
    <w:rsid w:val="00A01363"/>
    <w:rsid w:val="00A01BB2"/>
    <w:rsid w:val="00A01E8A"/>
    <w:rsid w:val="00A03DF3"/>
    <w:rsid w:val="00A04626"/>
    <w:rsid w:val="00A0607F"/>
    <w:rsid w:val="00A0644A"/>
    <w:rsid w:val="00A064AE"/>
    <w:rsid w:val="00A07231"/>
    <w:rsid w:val="00A133AE"/>
    <w:rsid w:val="00A13BAB"/>
    <w:rsid w:val="00A15B48"/>
    <w:rsid w:val="00A15CA7"/>
    <w:rsid w:val="00A16556"/>
    <w:rsid w:val="00A165BA"/>
    <w:rsid w:val="00A16D8F"/>
    <w:rsid w:val="00A16DB8"/>
    <w:rsid w:val="00A213CE"/>
    <w:rsid w:val="00A214D7"/>
    <w:rsid w:val="00A2200D"/>
    <w:rsid w:val="00A22F96"/>
    <w:rsid w:val="00A24A00"/>
    <w:rsid w:val="00A2519E"/>
    <w:rsid w:val="00A25327"/>
    <w:rsid w:val="00A25CA5"/>
    <w:rsid w:val="00A30C86"/>
    <w:rsid w:val="00A30D74"/>
    <w:rsid w:val="00A31269"/>
    <w:rsid w:val="00A33107"/>
    <w:rsid w:val="00A34329"/>
    <w:rsid w:val="00A35625"/>
    <w:rsid w:val="00A364EF"/>
    <w:rsid w:val="00A37145"/>
    <w:rsid w:val="00A37DA5"/>
    <w:rsid w:val="00A40DB2"/>
    <w:rsid w:val="00A42088"/>
    <w:rsid w:val="00A42E36"/>
    <w:rsid w:val="00A43835"/>
    <w:rsid w:val="00A44672"/>
    <w:rsid w:val="00A449CE"/>
    <w:rsid w:val="00A4665A"/>
    <w:rsid w:val="00A469BB"/>
    <w:rsid w:val="00A47B8C"/>
    <w:rsid w:val="00A47C69"/>
    <w:rsid w:val="00A51A48"/>
    <w:rsid w:val="00A5392E"/>
    <w:rsid w:val="00A53CCE"/>
    <w:rsid w:val="00A55241"/>
    <w:rsid w:val="00A5682C"/>
    <w:rsid w:val="00A61AB2"/>
    <w:rsid w:val="00A62745"/>
    <w:rsid w:val="00A628E8"/>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924AE"/>
    <w:rsid w:val="00A92530"/>
    <w:rsid w:val="00A93305"/>
    <w:rsid w:val="00A94C63"/>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C5824"/>
    <w:rsid w:val="00AC78B0"/>
    <w:rsid w:val="00AD086D"/>
    <w:rsid w:val="00AD1891"/>
    <w:rsid w:val="00AD2D9A"/>
    <w:rsid w:val="00AD2F18"/>
    <w:rsid w:val="00AD41B6"/>
    <w:rsid w:val="00AD5AB3"/>
    <w:rsid w:val="00AD7711"/>
    <w:rsid w:val="00AD7A72"/>
    <w:rsid w:val="00AE0AE7"/>
    <w:rsid w:val="00AE2A28"/>
    <w:rsid w:val="00AE7BFF"/>
    <w:rsid w:val="00AF01AA"/>
    <w:rsid w:val="00AF2083"/>
    <w:rsid w:val="00AF24F8"/>
    <w:rsid w:val="00AF30F5"/>
    <w:rsid w:val="00AF3D29"/>
    <w:rsid w:val="00AF4FF0"/>
    <w:rsid w:val="00AF5EB6"/>
    <w:rsid w:val="00B01D50"/>
    <w:rsid w:val="00B04704"/>
    <w:rsid w:val="00B04C14"/>
    <w:rsid w:val="00B05635"/>
    <w:rsid w:val="00B06144"/>
    <w:rsid w:val="00B063B5"/>
    <w:rsid w:val="00B07568"/>
    <w:rsid w:val="00B076F4"/>
    <w:rsid w:val="00B07D78"/>
    <w:rsid w:val="00B11C00"/>
    <w:rsid w:val="00B23182"/>
    <w:rsid w:val="00B2333D"/>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E65"/>
    <w:rsid w:val="00B41F98"/>
    <w:rsid w:val="00B42ED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626D8"/>
    <w:rsid w:val="00B62E14"/>
    <w:rsid w:val="00B6527A"/>
    <w:rsid w:val="00B70A61"/>
    <w:rsid w:val="00B71077"/>
    <w:rsid w:val="00B722A9"/>
    <w:rsid w:val="00B731B7"/>
    <w:rsid w:val="00B74962"/>
    <w:rsid w:val="00B76433"/>
    <w:rsid w:val="00B76936"/>
    <w:rsid w:val="00B83AF2"/>
    <w:rsid w:val="00B83EA3"/>
    <w:rsid w:val="00B86109"/>
    <w:rsid w:val="00B8699A"/>
    <w:rsid w:val="00B932BA"/>
    <w:rsid w:val="00B95F66"/>
    <w:rsid w:val="00B96DA3"/>
    <w:rsid w:val="00B970E3"/>
    <w:rsid w:val="00BA1E31"/>
    <w:rsid w:val="00BA1EEE"/>
    <w:rsid w:val="00BA20C5"/>
    <w:rsid w:val="00BA25C6"/>
    <w:rsid w:val="00BA270A"/>
    <w:rsid w:val="00BA27C8"/>
    <w:rsid w:val="00BA7296"/>
    <w:rsid w:val="00BA7837"/>
    <w:rsid w:val="00BB1810"/>
    <w:rsid w:val="00BB197F"/>
    <w:rsid w:val="00BB47BF"/>
    <w:rsid w:val="00BB4BB3"/>
    <w:rsid w:val="00BB5E55"/>
    <w:rsid w:val="00BB7E5C"/>
    <w:rsid w:val="00BC072C"/>
    <w:rsid w:val="00BC0FCC"/>
    <w:rsid w:val="00BC3D42"/>
    <w:rsid w:val="00BC49D1"/>
    <w:rsid w:val="00BC5775"/>
    <w:rsid w:val="00BD0236"/>
    <w:rsid w:val="00BD047D"/>
    <w:rsid w:val="00BD10F9"/>
    <w:rsid w:val="00BD15AC"/>
    <w:rsid w:val="00BD1A63"/>
    <w:rsid w:val="00BD1D53"/>
    <w:rsid w:val="00BD1FA8"/>
    <w:rsid w:val="00BD273C"/>
    <w:rsid w:val="00BD40A2"/>
    <w:rsid w:val="00BD4446"/>
    <w:rsid w:val="00BD59E6"/>
    <w:rsid w:val="00BD6617"/>
    <w:rsid w:val="00BD780D"/>
    <w:rsid w:val="00BE0AAA"/>
    <w:rsid w:val="00BE10AF"/>
    <w:rsid w:val="00BE1C10"/>
    <w:rsid w:val="00BE38DC"/>
    <w:rsid w:val="00BE482A"/>
    <w:rsid w:val="00BE5A95"/>
    <w:rsid w:val="00BE6649"/>
    <w:rsid w:val="00BE68E2"/>
    <w:rsid w:val="00BE6D56"/>
    <w:rsid w:val="00BF113E"/>
    <w:rsid w:val="00BF26D2"/>
    <w:rsid w:val="00BF2814"/>
    <w:rsid w:val="00BF2D09"/>
    <w:rsid w:val="00BF6E1A"/>
    <w:rsid w:val="00BF6EC4"/>
    <w:rsid w:val="00BF7702"/>
    <w:rsid w:val="00C00B5C"/>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27AA"/>
    <w:rsid w:val="00C22852"/>
    <w:rsid w:val="00C23F4A"/>
    <w:rsid w:val="00C260DC"/>
    <w:rsid w:val="00C3200D"/>
    <w:rsid w:val="00C3255C"/>
    <w:rsid w:val="00C328FF"/>
    <w:rsid w:val="00C33696"/>
    <w:rsid w:val="00C35C6A"/>
    <w:rsid w:val="00C36696"/>
    <w:rsid w:val="00C4091A"/>
    <w:rsid w:val="00C40A7F"/>
    <w:rsid w:val="00C40FA4"/>
    <w:rsid w:val="00C40FA6"/>
    <w:rsid w:val="00C4159C"/>
    <w:rsid w:val="00C434DE"/>
    <w:rsid w:val="00C442E5"/>
    <w:rsid w:val="00C5018D"/>
    <w:rsid w:val="00C508AA"/>
    <w:rsid w:val="00C50DF1"/>
    <w:rsid w:val="00C51BA1"/>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22C9"/>
    <w:rsid w:val="00C72CF9"/>
    <w:rsid w:val="00C7428D"/>
    <w:rsid w:val="00C74290"/>
    <w:rsid w:val="00C74526"/>
    <w:rsid w:val="00C747FA"/>
    <w:rsid w:val="00C74954"/>
    <w:rsid w:val="00C74BB0"/>
    <w:rsid w:val="00C754F3"/>
    <w:rsid w:val="00C7761E"/>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B2A37"/>
    <w:rsid w:val="00CB399E"/>
    <w:rsid w:val="00CB3AC4"/>
    <w:rsid w:val="00CB3EBD"/>
    <w:rsid w:val="00CB73F0"/>
    <w:rsid w:val="00CC14DC"/>
    <w:rsid w:val="00CC27E7"/>
    <w:rsid w:val="00CC2CF5"/>
    <w:rsid w:val="00CC3883"/>
    <w:rsid w:val="00CC745D"/>
    <w:rsid w:val="00CC7A7F"/>
    <w:rsid w:val="00CC7F68"/>
    <w:rsid w:val="00CD0C79"/>
    <w:rsid w:val="00CD0F96"/>
    <w:rsid w:val="00CD3096"/>
    <w:rsid w:val="00CD342F"/>
    <w:rsid w:val="00CD3500"/>
    <w:rsid w:val="00CD3943"/>
    <w:rsid w:val="00CD5C16"/>
    <w:rsid w:val="00CD6819"/>
    <w:rsid w:val="00CD7B60"/>
    <w:rsid w:val="00CD7EE1"/>
    <w:rsid w:val="00CE096E"/>
    <w:rsid w:val="00CE09C3"/>
    <w:rsid w:val="00CE3044"/>
    <w:rsid w:val="00CE36B5"/>
    <w:rsid w:val="00CE3DBC"/>
    <w:rsid w:val="00CE4648"/>
    <w:rsid w:val="00CE7801"/>
    <w:rsid w:val="00CE7BCA"/>
    <w:rsid w:val="00CF0F01"/>
    <w:rsid w:val="00CF2BF6"/>
    <w:rsid w:val="00CF4243"/>
    <w:rsid w:val="00CF71A6"/>
    <w:rsid w:val="00CF7432"/>
    <w:rsid w:val="00CF7917"/>
    <w:rsid w:val="00CF7BAB"/>
    <w:rsid w:val="00D000C5"/>
    <w:rsid w:val="00D00B1A"/>
    <w:rsid w:val="00D01156"/>
    <w:rsid w:val="00D03E16"/>
    <w:rsid w:val="00D04DFE"/>
    <w:rsid w:val="00D0541F"/>
    <w:rsid w:val="00D055FC"/>
    <w:rsid w:val="00D06C94"/>
    <w:rsid w:val="00D116FE"/>
    <w:rsid w:val="00D12A26"/>
    <w:rsid w:val="00D13F1A"/>
    <w:rsid w:val="00D160DC"/>
    <w:rsid w:val="00D1652D"/>
    <w:rsid w:val="00D20783"/>
    <w:rsid w:val="00D21461"/>
    <w:rsid w:val="00D21D39"/>
    <w:rsid w:val="00D22617"/>
    <w:rsid w:val="00D22A27"/>
    <w:rsid w:val="00D2323C"/>
    <w:rsid w:val="00D240B2"/>
    <w:rsid w:val="00D25F5E"/>
    <w:rsid w:val="00D268CF"/>
    <w:rsid w:val="00D305EA"/>
    <w:rsid w:val="00D31890"/>
    <w:rsid w:val="00D34F90"/>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3935"/>
    <w:rsid w:val="00D65B68"/>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1620"/>
    <w:rsid w:val="00D849CC"/>
    <w:rsid w:val="00D849EB"/>
    <w:rsid w:val="00D85670"/>
    <w:rsid w:val="00D92590"/>
    <w:rsid w:val="00D9381F"/>
    <w:rsid w:val="00D93D59"/>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D7E69"/>
    <w:rsid w:val="00DE043A"/>
    <w:rsid w:val="00DE0516"/>
    <w:rsid w:val="00DE0C8A"/>
    <w:rsid w:val="00DE10AF"/>
    <w:rsid w:val="00DE291C"/>
    <w:rsid w:val="00DE4BF3"/>
    <w:rsid w:val="00DE4DB9"/>
    <w:rsid w:val="00DE603F"/>
    <w:rsid w:val="00DE67A0"/>
    <w:rsid w:val="00DF059F"/>
    <w:rsid w:val="00DF1074"/>
    <w:rsid w:val="00DF1ECD"/>
    <w:rsid w:val="00DF2E89"/>
    <w:rsid w:val="00DF3772"/>
    <w:rsid w:val="00DF4E88"/>
    <w:rsid w:val="00DF6421"/>
    <w:rsid w:val="00DF73F6"/>
    <w:rsid w:val="00DF7A8D"/>
    <w:rsid w:val="00E00AE4"/>
    <w:rsid w:val="00E00CD4"/>
    <w:rsid w:val="00E020B6"/>
    <w:rsid w:val="00E029CF"/>
    <w:rsid w:val="00E0487C"/>
    <w:rsid w:val="00E04F5C"/>
    <w:rsid w:val="00E051D1"/>
    <w:rsid w:val="00E0559A"/>
    <w:rsid w:val="00E118C8"/>
    <w:rsid w:val="00E12CBB"/>
    <w:rsid w:val="00E149A9"/>
    <w:rsid w:val="00E15E1F"/>
    <w:rsid w:val="00E20133"/>
    <w:rsid w:val="00E20FE3"/>
    <w:rsid w:val="00E2159E"/>
    <w:rsid w:val="00E21B7F"/>
    <w:rsid w:val="00E21DA4"/>
    <w:rsid w:val="00E23F92"/>
    <w:rsid w:val="00E2640D"/>
    <w:rsid w:val="00E26FDC"/>
    <w:rsid w:val="00E27818"/>
    <w:rsid w:val="00E31A8E"/>
    <w:rsid w:val="00E31CF6"/>
    <w:rsid w:val="00E33229"/>
    <w:rsid w:val="00E33283"/>
    <w:rsid w:val="00E35BAA"/>
    <w:rsid w:val="00E36EC1"/>
    <w:rsid w:val="00E37A4A"/>
    <w:rsid w:val="00E37AA8"/>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A06"/>
    <w:rsid w:val="00E543EB"/>
    <w:rsid w:val="00E549BB"/>
    <w:rsid w:val="00E55185"/>
    <w:rsid w:val="00E55892"/>
    <w:rsid w:val="00E56AEE"/>
    <w:rsid w:val="00E5703C"/>
    <w:rsid w:val="00E6103F"/>
    <w:rsid w:val="00E63959"/>
    <w:rsid w:val="00E6494C"/>
    <w:rsid w:val="00E66B96"/>
    <w:rsid w:val="00E67B7C"/>
    <w:rsid w:val="00E72A71"/>
    <w:rsid w:val="00E74251"/>
    <w:rsid w:val="00E74813"/>
    <w:rsid w:val="00E74C0F"/>
    <w:rsid w:val="00E76243"/>
    <w:rsid w:val="00E77428"/>
    <w:rsid w:val="00E776F7"/>
    <w:rsid w:val="00E77A4B"/>
    <w:rsid w:val="00E77C83"/>
    <w:rsid w:val="00E804C9"/>
    <w:rsid w:val="00E81C93"/>
    <w:rsid w:val="00E82CF2"/>
    <w:rsid w:val="00E84F41"/>
    <w:rsid w:val="00E90EDD"/>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209B"/>
    <w:rsid w:val="00EB4925"/>
    <w:rsid w:val="00EB4E5A"/>
    <w:rsid w:val="00EB560B"/>
    <w:rsid w:val="00EB6E60"/>
    <w:rsid w:val="00EC1617"/>
    <w:rsid w:val="00EC1D2F"/>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E00A9"/>
    <w:rsid w:val="00EE2C0E"/>
    <w:rsid w:val="00EE759E"/>
    <w:rsid w:val="00EF0A21"/>
    <w:rsid w:val="00EF2B27"/>
    <w:rsid w:val="00EF7017"/>
    <w:rsid w:val="00EF7BF7"/>
    <w:rsid w:val="00F005ED"/>
    <w:rsid w:val="00F034DA"/>
    <w:rsid w:val="00F04A1F"/>
    <w:rsid w:val="00F054F6"/>
    <w:rsid w:val="00F063AF"/>
    <w:rsid w:val="00F100CD"/>
    <w:rsid w:val="00F10BD8"/>
    <w:rsid w:val="00F1120B"/>
    <w:rsid w:val="00F11873"/>
    <w:rsid w:val="00F1226A"/>
    <w:rsid w:val="00F128B2"/>
    <w:rsid w:val="00F13F3E"/>
    <w:rsid w:val="00F169F9"/>
    <w:rsid w:val="00F16E27"/>
    <w:rsid w:val="00F177A5"/>
    <w:rsid w:val="00F20D96"/>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2933"/>
    <w:rsid w:val="00F43A3F"/>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3271"/>
    <w:rsid w:val="00FA5B5E"/>
    <w:rsid w:val="00FA6A38"/>
    <w:rsid w:val="00FB009F"/>
    <w:rsid w:val="00FB50EA"/>
    <w:rsid w:val="00FC077B"/>
    <w:rsid w:val="00FC088D"/>
    <w:rsid w:val="00FC23BA"/>
    <w:rsid w:val="00FC32A6"/>
    <w:rsid w:val="00FC3A7E"/>
    <w:rsid w:val="00FC3BA8"/>
    <w:rsid w:val="00FC693C"/>
    <w:rsid w:val="00FC7C72"/>
    <w:rsid w:val="00FD06C5"/>
    <w:rsid w:val="00FD180E"/>
    <w:rsid w:val="00FD20E7"/>
    <w:rsid w:val="00FD386D"/>
    <w:rsid w:val="00FD684A"/>
    <w:rsid w:val="00FD6B1C"/>
    <w:rsid w:val="00FD75A9"/>
    <w:rsid w:val="00FD7E18"/>
    <w:rsid w:val="00FE0104"/>
    <w:rsid w:val="00FE0462"/>
    <w:rsid w:val="00FE082F"/>
    <w:rsid w:val="00FE0D10"/>
    <w:rsid w:val="00FE1BA9"/>
    <w:rsid w:val="00FE1DED"/>
    <w:rsid w:val="00FE1E69"/>
    <w:rsid w:val="00FE25F0"/>
    <w:rsid w:val="00FE5353"/>
    <w:rsid w:val="00FE67D4"/>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5F93"/>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30</Pages>
  <Words>14101</Words>
  <Characters>80381</Characters>
  <Application>Microsoft Office Word</Application>
  <DocSecurity>0</DocSecurity>
  <Lines>669</Lines>
  <Paragraphs>188</Paragraphs>
  <ScaleCrop>false</ScaleCrop>
  <Company/>
  <LinksUpToDate>false</LinksUpToDate>
  <CharactersWithSpaces>94294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13</cp:revision>
  <cp:lastPrinted>2023-10-31T12:13:00Z</cp:lastPrinted>
  <dcterms:created xsi:type="dcterms:W3CDTF">2023-11-13T08:53:00Z</dcterms:created>
  <dcterms:modified xsi:type="dcterms:W3CDTF">2023-11-13T11:23:00Z</dcterms:modified>
</cp:coreProperties>
</file>